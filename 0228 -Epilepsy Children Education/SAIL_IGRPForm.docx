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EBB" w:rsidRDefault="002A01D8" w:rsidP="002A01D8">
      <w:pPr>
        <w:pStyle w:val="Heading3"/>
        <w:jc w:val="right"/>
        <w:rPr>
          <w:b w:val="0"/>
          <w:bCs w:val="0"/>
          <w:color w:val="FF0000"/>
          <w:sz w:val="24"/>
          <w:u w:val="single"/>
        </w:rPr>
      </w:pPr>
      <w:r>
        <w:rPr>
          <w:noProof/>
        </w:rPr>
        <w:drawing>
          <wp:inline distT="0" distB="0" distL="0" distR="0">
            <wp:extent cx="2190750" cy="1447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763" cy="1447148"/>
                    </a:xfrm>
                    <a:prstGeom prst="rect">
                      <a:avLst/>
                    </a:prstGeom>
                    <a:noFill/>
                    <a:ln>
                      <a:noFill/>
                    </a:ln>
                  </pic:spPr>
                </pic:pic>
              </a:graphicData>
            </a:graphic>
          </wp:inline>
        </w:drawing>
      </w:r>
    </w:p>
    <w:p w:rsidR="000E7EBB" w:rsidRPr="00DD1AF0" w:rsidRDefault="000E7EBB" w:rsidP="000E7EBB"/>
    <w:p w:rsidR="000E7EBB" w:rsidRDefault="000E7EBB" w:rsidP="000E7EBB">
      <w:pPr>
        <w:spacing w:before="100" w:beforeAutospacing="1" w:after="100" w:afterAutospacing="1"/>
        <w:jc w:val="center"/>
        <w:rPr>
          <w:rFonts w:ascii="Arial" w:hAnsi="Arial" w:cs="Arial"/>
          <w:b/>
          <w:sz w:val="32"/>
          <w:szCs w:val="32"/>
        </w:rPr>
      </w:pPr>
    </w:p>
    <w:p w:rsidR="000E7EBB" w:rsidRDefault="000E7EBB" w:rsidP="000E7EBB">
      <w:pPr>
        <w:spacing w:before="100" w:beforeAutospacing="1" w:after="100" w:afterAutospacing="1"/>
        <w:jc w:val="center"/>
        <w:rPr>
          <w:rFonts w:ascii="Arial" w:hAnsi="Arial" w:cs="Arial"/>
          <w:sz w:val="22"/>
          <w:szCs w:val="22"/>
        </w:rPr>
      </w:pPr>
    </w:p>
    <w:p w:rsidR="000E7EBB" w:rsidRPr="0098601D" w:rsidRDefault="000E7EBB" w:rsidP="000E7EBB">
      <w:pPr>
        <w:rPr>
          <w:rFonts w:ascii="Arial" w:hAnsi="Arial" w:cs="Arial"/>
          <w:b/>
        </w:rPr>
      </w:pPr>
    </w:p>
    <w:p w:rsidR="002A01D8" w:rsidRPr="00F15EFB" w:rsidRDefault="002A01D8" w:rsidP="000E7EBB">
      <w:pPr>
        <w:spacing w:before="100" w:beforeAutospacing="1" w:after="100" w:afterAutospacing="1"/>
        <w:jc w:val="center"/>
        <w:rPr>
          <w:rFonts w:ascii="Trebuchet MS" w:hAnsi="Trebuchet MS" w:cs="Arial"/>
          <w:b/>
          <w:color w:val="00ABC4"/>
          <w:sz w:val="40"/>
          <w:szCs w:val="40"/>
        </w:rPr>
      </w:pPr>
      <w:r w:rsidRPr="00F15EFB">
        <w:rPr>
          <w:rFonts w:ascii="Trebuchet MS" w:hAnsi="Trebuchet MS" w:cs="Arial"/>
          <w:b/>
          <w:color w:val="00ABC4"/>
          <w:sz w:val="40"/>
          <w:szCs w:val="40"/>
        </w:rPr>
        <w:t>Secure Anonymised Information Linkage (SAIL)</w:t>
      </w:r>
    </w:p>
    <w:p w:rsidR="000E7EBB" w:rsidRPr="00F15EFB" w:rsidRDefault="008E6170" w:rsidP="000E7EBB">
      <w:pPr>
        <w:spacing w:before="100" w:beforeAutospacing="1" w:after="100"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w:t>
      </w:r>
      <w:r w:rsidRPr="00F15EFB">
        <w:rPr>
          <w:rFonts w:ascii="Trebuchet MS" w:hAnsi="Trebuchet MS" w:cs="Arial"/>
          <w:b/>
          <w:color w:val="00ABC4"/>
          <w:sz w:val="40"/>
          <w:szCs w:val="40"/>
        </w:rPr>
        <w:t xml:space="preserve"> </w:t>
      </w:r>
      <w:r>
        <w:rPr>
          <w:rFonts w:ascii="Trebuchet MS" w:hAnsi="Trebuchet MS" w:cs="Arial"/>
          <w:b/>
          <w:color w:val="00ABC4"/>
          <w:sz w:val="40"/>
          <w:szCs w:val="40"/>
        </w:rPr>
        <w:t>F</w:t>
      </w:r>
      <w:r w:rsidR="000E7EBB" w:rsidRPr="00F15EFB">
        <w:rPr>
          <w:rFonts w:ascii="Trebuchet MS" w:hAnsi="Trebuchet MS" w:cs="Arial"/>
          <w:b/>
          <w:color w:val="00ABC4"/>
          <w:sz w:val="40"/>
          <w:szCs w:val="40"/>
        </w:rPr>
        <w:t>orm</w:t>
      </w:r>
    </w:p>
    <w:p w:rsidR="000E7EBB" w:rsidRPr="00F15EFB" w:rsidRDefault="000E7EBB" w:rsidP="000E7EBB">
      <w:pPr>
        <w:spacing w:before="100" w:beforeAutospacing="1" w:after="100" w:afterAutospacing="1"/>
        <w:jc w:val="center"/>
        <w:rPr>
          <w:rFonts w:ascii="Trebuchet MS" w:hAnsi="Trebuchet MS" w:cs="Arial"/>
          <w:b/>
          <w:sz w:val="40"/>
          <w:szCs w:val="40"/>
        </w:rPr>
      </w:pPr>
    </w:p>
    <w:p w:rsidR="000E7EBB" w:rsidRPr="00F15EFB" w:rsidRDefault="000E7EBB" w:rsidP="000E7EBB">
      <w:pPr>
        <w:spacing w:before="100" w:beforeAutospacing="1" w:after="100" w:afterAutospacing="1"/>
        <w:jc w:val="center"/>
        <w:rPr>
          <w:rFonts w:ascii="Trebuchet MS" w:hAnsi="Trebuchet MS" w:cs="Arial"/>
          <w:b/>
          <w:sz w:val="40"/>
          <w:szCs w:val="40"/>
        </w:rPr>
      </w:pPr>
    </w:p>
    <w:p w:rsidR="009F7E46" w:rsidRPr="00F15EFB" w:rsidRDefault="009F7E46" w:rsidP="000E7EBB">
      <w:pPr>
        <w:spacing w:before="100" w:beforeAutospacing="1" w:after="100" w:afterAutospacing="1"/>
        <w:jc w:val="center"/>
        <w:rPr>
          <w:rFonts w:ascii="Trebuchet MS" w:hAnsi="Trebuchet MS" w:cs="Arial"/>
          <w:b/>
          <w:sz w:val="40"/>
          <w:szCs w:val="40"/>
        </w:rPr>
      </w:pPr>
    </w:p>
    <w:p w:rsidR="008E6170" w:rsidRDefault="008E6170">
      <w:pPr>
        <w:rPr>
          <w:rFonts w:ascii="Trebuchet MS" w:hAnsi="Trebuchet MS" w:cs="Arial"/>
          <w:b/>
          <w:color w:val="00ABC4"/>
          <w:sz w:val="28"/>
        </w:rPr>
      </w:pPr>
      <w:r>
        <w:rPr>
          <w:rFonts w:ascii="Trebuchet MS" w:hAnsi="Trebuchet MS" w:cs="Arial"/>
          <w:b/>
          <w:color w:val="00ABC4"/>
          <w:sz w:val="28"/>
        </w:rPr>
        <w:br w:type="page"/>
      </w:r>
    </w:p>
    <w:p w:rsidR="00A950E5" w:rsidRPr="002A01D8" w:rsidRDefault="002A01D8" w:rsidP="000C7D55">
      <w:pPr>
        <w:spacing w:line="360" w:lineRule="auto"/>
        <w:rPr>
          <w:rFonts w:ascii="Trebuchet MS" w:hAnsi="Trebuchet MS" w:cs="Arial"/>
          <w:b/>
          <w:color w:val="00ABC4"/>
          <w:sz w:val="28"/>
        </w:rPr>
      </w:pPr>
      <w:r w:rsidRPr="002A01D8">
        <w:rPr>
          <w:rFonts w:ascii="Trebuchet MS" w:hAnsi="Trebuchet MS" w:cs="Arial"/>
          <w:b/>
          <w:color w:val="00ABC4"/>
          <w:sz w:val="28"/>
        </w:rPr>
        <w:lastRenderedPageBreak/>
        <w:t>SAIL</w:t>
      </w:r>
      <w:r w:rsidR="00B53310" w:rsidRPr="002A01D8">
        <w:rPr>
          <w:rFonts w:ascii="Trebuchet MS" w:hAnsi="Trebuchet MS" w:cs="Arial"/>
          <w:b/>
          <w:color w:val="00ABC4"/>
          <w:sz w:val="28"/>
        </w:rPr>
        <w:t xml:space="preserve"> </w:t>
      </w:r>
      <w:r w:rsidR="008E6170">
        <w:rPr>
          <w:rFonts w:ascii="Trebuchet MS" w:hAnsi="Trebuchet MS" w:cs="Arial"/>
          <w:b/>
          <w:color w:val="00ABC4"/>
          <w:sz w:val="28"/>
        </w:rPr>
        <w:t>IGRP Application</w:t>
      </w:r>
      <w:r w:rsidR="008E6170" w:rsidRPr="002A01D8">
        <w:rPr>
          <w:rFonts w:ascii="Trebuchet MS" w:hAnsi="Trebuchet MS" w:cs="Arial"/>
          <w:b/>
          <w:color w:val="00ABC4"/>
          <w:sz w:val="28"/>
        </w:rPr>
        <w:t xml:space="preserve"> </w:t>
      </w:r>
      <w:r w:rsidR="00B53310" w:rsidRPr="002A01D8">
        <w:rPr>
          <w:rFonts w:ascii="Trebuchet MS" w:hAnsi="Trebuchet MS" w:cs="Arial"/>
          <w:b/>
          <w:color w:val="00ABC4"/>
          <w:sz w:val="28"/>
        </w:rPr>
        <w:t>Form</w:t>
      </w:r>
    </w:p>
    <w:p w:rsidR="00947443" w:rsidRPr="002A01D8" w:rsidRDefault="00947443" w:rsidP="000C7D55">
      <w:pPr>
        <w:spacing w:line="360" w:lineRule="auto"/>
        <w:jc w:val="both"/>
        <w:rPr>
          <w:rFonts w:ascii="Trebuchet MS" w:hAnsi="Trebuchet MS" w:cs="Arial"/>
          <w:b/>
          <w:color w:val="000080"/>
          <w:sz w:val="20"/>
          <w:szCs w:val="20"/>
        </w:rPr>
      </w:pPr>
      <w:r w:rsidRPr="002A01D8">
        <w:rPr>
          <w:rFonts w:ascii="Trebuchet MS" w:hAnsi="Trebuchet MS" w:cs="Arial"/>
          <w:sz w:val="20"/>
          <w:szCs w:val="20"/>
        </w:rPr>
        <w:t xml:space="preserve">The following form has been designed to collect the information needed </w:t>
      </w:r>
      <w:r w:rsidR="00783655">
        <w:rPr>
          <w:rFonts w:ascii="Trebuchet MS" w:hAnsi="Trebuchet MS" w:cs="Arial"/>
          <w:sz w:val="20"/>
          <w:szCs w:val="20"/>
        </w:rPr>
        <w:t>for the information governance approval process for</w:t>
      </w:r>
      <w:r w:rsidRPr="002A01D8">
        <w:rPr>
          <w:rFonts w:ascii="Trebuchet MS" w:hAnsi="Trebuchet MS" w:cs="Arial"/>
          <w:sz w:val="20"/>
          <w:szCs w:val="20"/>
        </w:rPr>
        <w:t xml:space="preserve"> work involving the SAIL databank.  The information you provide will facilitate consideration of your enquiry.  </w:t>
      </w:r>
      <w:r w:rsidR="004713AB">
        <w:rPr>
          <w:rFonts w:ascii="Trebuchet MS" w:hAnsi="Trebuchet MS" w:cs="Arial"/>
          <w:sz w:val="20"/>
          <w:szCs w:val="20"/>
        </w:rPr>
        <w:t xml:space="preserve">Guidance notes on completing this form can be found </w:t>
      </w:r>
      <w:r w:rsidR="00D81A2B">
        <w:rPr>
          <w:rFonts w:ascii="Trebuchet MS" w:hAnsi="Trebuchet MS" w:cs="Arial"/>
          <w:sz w:val="20"/>
          <w:szCs w:val="20"/>
        </w:rPr>
        <w:t xml:space="preserve">at: </w:t>
      </w:r>
      <w:hyperlink r:id="rId9" w:history="1">
        <w:r w:rsidR="00D81A2B" w:rsidRPr="00D81A2B">
          <w:rPr>
            <w:rStyle w:val="Hyperlink"/>
            <w:rFonts w:ascii="Trebuchet MS" w:hAnsi="Trebuchet MS" w:cs="Arial"/>
            <w:sz w:val="20"/>
            <w:szCs w:val="20"/>
          </w:rPr>
          <w:t>http://www.saildatabank.com/media/25300/Guidance_Notes_for_SAIL_IGRP_Application.docx</w:t>
        </w:r>
      </w:hyperlink>
    </w:p>
    <w:p w:rsidR="00947443" w:rsidRPr="00201650" w:rsidRDefault="00947443" w:rsidP="000C7D55">
      <w:pPr>
        <w:pStyle w:val="BodyText2"/>
        <w:jc w:val="left"/>
        <w:rPr>
          <w:rFonts w:ascii="Trebuchet MS" w:hAnsi="Trebuchet MS"/>
          <w:color w:val="00ABC4"/>
          <w:szCs w:val="24"/>
        </w:rPr>
      </w:pPr>
    </w:p>
    <w:p w:rsidR="00783655" w:rsidRPr="00E71024" w:rsidRDefault="00C56E5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00ABC4"/>
          <w:sz w:val="24"/>
          <w:szCs w:val="24"/>
        </w:rPr>
      </w:pPr>
      <w:r w:rsidRPr="00E71024">
        <w:rPr>
          <w:rFonts w:ascii="Trebuchet MS" w:hAnsi="Trebuchet MS"/>
          <w:b/>
          <w:i/>
          <w:color w:val="00ABC4"/>
          <w:sz w:val="24"/>
          <w:szCs w:val="24"/>
        </w:rPr>
        <w:t>SAIL Feasibility Agreement</w:t>
      </w:r>
    </w:p>
    <w:p w:rsidR="00783655" w:rsidRPr="00E71024" w:rsidRDefault="00C56E56"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All projects require a SAIL Feasibility Agreement to be completed and signed before proceeding to IGRP.</w:t>
      </w:r>
      <w:r w:rsidR="00A53D50" w:rsidRPr="00E71024">
        <w:rPr>
          <w:rFonts w:ascii="Trebuchet MS" w:hAnsi="Trebuchet MS"/>
          <w:i/>
          <w:color w:val="auto"/>
        </w:rPr>
        <w:t xml:space="preserve">  This agreement will have been developed as part of the initial project scoping process with a SAIL analyst.</w:t>
      </w:r>
      <w:r w:rsidR="00E71024" w:rsidRPr="00E71024">
        <w:rPr>
          <w:rFonts w:ascii="Trebuchet MS" w:hAnsi="Trebuchet MS"/>
          <w:i/>
          <w:color w:val="auto"/>
        </w:rPr>
        <w:t xml:space="preserve">  Do not continue with this form until you have had your project scoping discussion.</w:t>
      </w:r>
    </w:p>
    <w:p w:rsidR="00A53D50" w:rsidRPr="00E71024" w:rsidRDefault="00A53D50"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 xml:space="preserve">Please provide the agreement number: </w:t>
      </w:r>
      <w:r w:rsidRPr="00E71024">
        <w:rPr>
          <w:rFonts w:ascii="Trebuchet MS" w:hAnsi="Trebuchet MS"/>
          <w:i/>
          <w:color w:val="auto"/>
        </w:rPr>
        <w:tab/>
      </w:r>
      <w:r w:rsidR="001A5CE7">
        <w:rPr>
          <w:rFonts w:ascii="Trebuchet MS" w:hAnsi="Trebuchet MS"/>
          <w:i/>
          <w:color w:val="auto"/>
        </w:rPr>
        <w:t>0744</w:t>
      </w:r>
    </w:p>
    <w:p w:rsidR="00783655" w:rsidRDefault="00783655" w:rsidP="000C7D55">
      <w:pPr>
        <w:pStyle w:val="BodyText2"/>
        <w:jc w:val="left"/>
        <w:rPr>
          <w:rFonts w:ascii="Trebuchet MS" w:hAnsi="Trebuchet MS"/>
          <w:color w:val="00ABC4"/>
          <w:sz w:val="24"/>
          <w:szCs w:val="24"/>
        </w:rPr>
      </w:pPr>
    </w:p>
    <w:p w:rsidR="00947443" w:rsidRPr="002A01D8" w:rsidRDefault="00947443" w:rsidP="000C7D55">
      <w:pPr>
        <w:pStyle w:val="BodyText2"/>
        <w:rPr>
          <w:rFonts w:ascii="Trebuchet MS" w:hAnsi="Trebuchet MS"/>
          <w:b/>
          <w:color w:val="auto"/>
        </w:rPr>
      </w:pPr>
      <w:r w:rsidRPr="002A01D8">
        <w:rPr>
          <w:rFonts w:ascii="Trebuchet MS" w:hAnsi="Trebuchet MS"/>
          <w:b/>
          <w:color w:val="auto"/>
        </w:rPr>
        <w:t>1</w:t>
      </w:r>
      <w:r w:rsidR="00ED184A" w:rsidRPr="002A01D8">
        <w:rPr>
          <w:rFonts w:ascii="Trebuchet MS" w:hAnsi="Trebuchet MS"/>
          <w:b/>
          <w:color w:val="auto"/>
        </w:rPr>
        <w:t>a</w:t>
      </w:r>
      <w:r w:rsidRPr="002A01D8">
        <w:rPr>
          <w:rFonts w:ascii="Trebuchet MS" w:hAnsi="Trebuchet MS"/>
          <w:b/>
          <w:color w:val="auto"/>
        </w:rPr>
        <w:t xml:space="preserve">. </w:t>
      </w:r>
      <w:r w:rsidR="00CC31AE">
        <w:rPr>
          <w:rFonts w:ascii="Trebuchet MS" w:hAnsi="Trebuchet MS"/>
          <w:b/>
          <w:color w:val="auto"/>
        </w:rPr>
        <w:t>Provide c</w:t>
      </w:r>
      <w:r w:rsidRPr="002A01D8">
        <w:rPr>
          <w:rFonts w:ascii="Trebuchet MS" w:hAnsi="Trebuchet MS"/>
          <w:b/>
          <w:color w:val="auto"/>
        </w:rPr>
        <w:t>ontact details of project lead:</w:t>
      </w:r>
    </w:p>
    <w:p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Name: </w:t>
      </w:r>
      <w:r w:rsidRPr="002A01D8">
        <w:rPr>
          <w:rFonts w:ascii="Trebuchet MS" w:hAnsi="Trebuchet MS"/>
          <w:color w:val="auto"/>
        </w:rPr>
        <w:tab/>
      </w:r>
      <w:r w:rsidRPr="002A01D8">
        <w:rPr>
          <w:rFonts w:ascii="Trebuchet MS" w:hAnsi="Trebuchet MS"/>
          <w:color w:val="auto"/>
        </w:rPr>
        <w:tab/>
      </w:r>
      <w:r w:rsidR="00F971BF">
        <w:rPr>
          <w:rFonts w:asciiTheme="minorHAnsi" w:hAnsiTheme="minorHAnsi"/>
          <w:color w:val="auto"/>
        </w:rPr>
        <w:t>Dr Arron Lacey</w:t>
      </w:r>
    </w:p>
    <w:p w:rsidR="00947443" w:rsidRPr="002A01D8" w:rsidRDefault="00947443" w:rsidP="000C7D55">
      <w:pPr>
        <w:pStyle w:val="BodyText2"/>
        <w:rPr>
          <w:rFonts w:ascii="Trebuchet MS" w:hAnsi="Trebuchet MS"/>
          <w:color w:val="auto"/>
        </w:rPr>
      </w:pPr>
      <w:r w:rsidRPr="002A01D8">
        <w:rPr>
          <w:rFonts w:ascii="Trebuchet MS" w:hAnsi="Trebuchet MS"/>
          <w:color w:val="auto"/>
        </w:rPr>
        <w:t>Job title:</w:t>
      </w:r>
      <w:r w:rsidRPr="002A01D8">
        <w:rPr>
          <w:rFonts w:ascii="Trebuchet MS" w:hAnsi="Trebuchet MS"/>
          <w:color w:val="auto"/>
        </w:rPr>
        <w:tab/>
      </w:r>
      <w:r w:rsidR="00F971BF">
        <w:rPr>
          <w:rFonts w:asciiTheme="minorHAnsi" w:hAnsiTheme="minorHAnsi"/>
          <w:color w:val="auto"/>
        </w:rPr>
        <w:t>Research Officer</w:t>
      </w:r>
    </w:p>
    <w:p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Organisation: </w:t>
      </w:r>
      <w:r w:rsidRPr="002A01D8">
        <w:rPr>
          <w:rFonts w:ascii="Trebuchet MS" w:hAnsi="Trebuchet MS"/>
          <w:color w:val="auto"/>
        </w:rPr>
        <w:tab/>
      </w:r>
      <w:r w:rsidR="009B498F" w:rsidRPr="009B498F">
        <w:rPr>
          <w:rFonts w:ascii="Calibri" w:hAnsi="Calibri"/>
          <w:color w:val="auto"/>
        </w:rPr>
        <w:t>Swansea University Medical School</w:t>
      </w:r>
      <w:r w:rsidR="009B498F">
        <w:rPr>
          <w:rFonts w:ascii="Calibri" w:hAnsi="Calibri"/>
          <w:color w:val="auto"/>
        </w:rPr>
        <w:t xml:space="preserve"> (SUMS)</w:t>
      </w:r>
      <w:r w:rsidR="00F971BF">
        <w:rPr>
          <w:rFonts w:ascii="Calibri" w:hAnsi="Calibri"/>
          <w:color w:val="auto"/>
        </w:rPr>
        <w:t>, SAIL Databank</w:t>
      </w:r>
    </w:p>
    <w:p w:rsidR="00947443" w:rsidRPr="002A01D8" w:rsidRDefault="00947443" w:rsidP="000C7D55">
      <w:pPr>
        <w:pStyle w:val="BodyText2"/>
        <w:rPr>
          <w:rFonts w:ascii="Trebuchet MS" w:hAnsi="Trebuchet MS"/>
          <w:color w:val="auto"/>
        </w:rPr>
      </w:pPr>
      <w:r w:rsidRPr="002A01D8">
        <w:rPr>
          <w:rFonts w:ascii="Trebuchet MS" w:hAnsi="Trebuchet MS"/>
          <w:color w:val="auto"/>
        </w:rPr>
        <w:t>Address:</w:t>
      </w:r>
      <w:r w:rsidRPr="002A01D8">
        <w:rPr>
          <w:rFonts w:ascii="Trebuchet MS" w:hAnsi="Trebuchet MS"/>
          <w:color w:val="auto"/>
        </w:rPr>
        <w:tab/>
      </w:r>
      <w:r w:rsidR="009B498F" w:rsidRPr="009B498F">
        <w:rPr>
          <w:rFonts w:ascii="Calibri" w:hAnsi="Calibri"/>
          <w:color w:val="auto"/>
        </w:rPr>
        <w:t>S</w:t>
      </w:r>
      <w:r w:rsidR="009B498F">
        <w:rPr>
          <w:rFonts w:ascii="Calibri" w:hAnsi="Calibri"/>
          <w:color w:val="auto"/>
        </w:rPr>
        <w:t xml:space="preserve">wansea University, Singleton Park, Swansea. </w:t>
      </w:r>
      <w:r w:rsidR="009B498F" w:rsidRPr="009B498F">
        <w:rPr>
          <w:rFonts w:ascii="Calibri" w:hAnsi="Calibri"/>
          <w:color w:val="auto"/>
        </w:rPr>
        <w:t>SA2 8PP</w:t>
      </w:r>
    </w:p>
    <w:p w:rsidR="00947443" w:rsidRPr="002A01D8" w:rsidRDefault="00947443" w:rsidP="000C7D55">
      <w:pPr>
        <w:pStyle w:val="BodyText2"/>
        <w:rPr>
          <w:rFonts w:ascii="Trebuchet MS" w:hAnsi="Trebuchet MS"/>
          <w:color w:val="auto"/>
        </w:rPr>
      </w:pPr>
      <w:r w:rsidRPr="002A01D8">
        <w:rPr>
          <w:rFonts w:ascii="Trebuchet MS" w:hAnsi="Trebuchet MS"/>
          <w:color w:val="auto"/>
        </w:rPr>
        <w:t>Tel:</w:t>
      </w:r>
      <w:r w:rsidRPr="002A01D8">
        <w:rPr>
          <w:rFonts w:ascii="Trebuchet MS" w:hAnsi="Trebuchet MS"/>
          <w:color w:val="auto"/>
        </w:rPr>
        <w:tab/>
      </w:r>
      <w:r w:rsidRPr="002A01D8">
        <w:rPr>
          <w:rFonts w:ascii="Trebuchet MS" w:hAnsi="Trebuchet MS"/>
          <w:color w:val="auto"/>
        </w:rPr>
        <w:tab/>
      </w:r>
      <w:r w:rsidR="009B498F" w:rsidRPr="009B498F">
        <w:rPr>
          <w:rFonts w:asciiTheme="minorHAnsi" w:hAnsiTheme="minorHAnsi"/>
          <w:color w:val="auto"/>
        </w:rPr>
        <w:t>01792</w:t>
      </w:r>
      <w:r w:rsidR="009B498F">
        <w:rPr>
          <w:rFonts w:asciiTheme="minorHAnsi" w:hAnsiTheme="minorHAnsi"/>
          <w:color w:val="auto"/>
        </w:rPr>
        <w:t xml:space="preserve"> </w:t>
      </w:r>
      <w:r w:rsidR="00F971BF">
        <w:rPr>
          <w:rFonts w:asciiTheme="minorHAnsi" w:hAnsiTheme="minorHAnsi"/>
          <w:color w:val="auto"/>
        </w:rPr>
        <w:t>602023</w:t>
      </w:r>
    </w:p>
    <w:p w:rsidR="00947443" w:rsidRPr="002A01D8" w:rsidRDefault="00947443" w:rsidP="000C7D55">
      <w:pPr>
        <w:pStyle w:val="BodyText2"/>
        <w:rPr>
          <w:rFonts w:ascii="Trebuchet MS" w:hAnsi="Trebuchet MS"/>
          <w:color w:val="auto"/>
        </w:rPr>
      </w:pPr>
      <w:r w:rsidRPr="002A01D8">
        <w:rPr>
          <w:rFonts w:ascii="Trebuchet MS" w:hAnsi="Trebuchet MS"/>
          <w:color w:val="auto"/>
        </w:rPr>
        <w:t>Fax:</w:t>
      </w:r>
      <w:r w:rsidRPr="002A01D8">
        <w:rPr>
          <w:rFonts w:ascii="Trebuchet MS" w:hAnsi="Trebuchet MS"/>
          <w:color w:val="auto"/>
        </w:rPr>
        <w:tab/>
      </w:r>
      <w:r w:rsidRPr="002A01D8">
        <w:rPr>
          <w:rFonts w:ascii="Trebuchet MS" w:hAnsi="Trebuchet MS"/>
          <w:color w:val="auto"/>
        </w:rPr>
        <w:tab/>
      </w:r>
      <w:r w:rsidR="00895700" w:rsidRPr="000C7D55">
        <w:rPr>
          <w:rFonts w:asciiTheme="minorHAnsi" w:hAnsiTheme="minorHAnsi"/>
          <w:color w:val="auto"/>
        </w:rPr>
        <w:fldChar w:fldCharType="begin">
          <w:ffData>
            <w:name w:val="Text6"/>
            <w:enabled/>
            <w:calcOnExit w:val="0"/>
            <w:textInput/>
          </w:ffData>
        </w:fldChar>
      </w:r>
      <w:bookmarkStart w:id="0" w:name="Text6"/>
      <w:r w:rsidRPr="000C7D55">
        <w:rPr>
          <w:rFonts w:asciiTheme="minorHAnsi" w:hAnsiTheme="minorHAnsi"/>
          <w:color w:val="auto"/>
        </w:rPr>
        <w:instrText xml:space="preserve"> FORMTEXT </w:instrText>
      </w:r>
      <w:r w:rsidR="00895700" w:rsidRPr="000C7D55">
        <w:rPr>
          <w:rFonts w:asciiTheme="minorHAnsi" w:hAnsiTheme="minorHAnsi"/>
          <w:color w:val="auto"/>
        </w:rPr>
      </w:r>
      <w:r w:rsidR="00895700" w:rsidRPr="000C7D55">
        <w:rPr>
          <w:rFonts w:asciiTheme="minorHAnsi" w:hAnsiTheme="minorHAnsi"/>
          <w:color w:val="auto"/>
        </w:rPr>
        <w:fldChar w:fldCharType="separate"/>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Pr="000C7D55">
        <w:rPr>
          <w:rFonts w:asciiTheme="minorHAnsi" w:hAnsiTheme="minorHAnsi"/>
          <w:noProof/>
          <w:color w:val="auto"/>
        </w:rPr>
        <w:t> </w:t>
      </w:r>
      <w:r w:rsidR="00895700" w:rsidRPr="000C7D55">
        <w:rPr>
          <w:rFonts w:asciiTheme="minorHAnsi" w:hAnsiTheme="minorHAnsi"/>
          <w:color w:val="auto"/>
        </w:rPr>
        <w:fldChar w:fldCharType="end"/>
      </w:r>
      <w:bookmarkEnd w:id="0"/>
    </w:p>
    <w:p w:rsidR="00947443" w:rsidRDefault="00947443" w:rsidP="000C7D55">
      <w:pPr>
        <w:pStyle w:val="BodyText2"/>
        <w:jc w:val="left"/>
        <w:rPr>
          <w:rFonts w:ascii="Calibri" w:hAnsi="Calibri"/>
          <w:color w:val="auto"/>
        </w:rPr>
      </w:pPr>
      <w:r w:rsidRPr="002A01D8">
        <w:rPr>
          <w:rFonts w:ascii="Trebuchet MS" w:hAnsi="Trebuchet MS"/>
          <w:color w:val="auto"/>
        </w:rPr>
        <w:t>Email:</w:t>
      </w:r>
      <w:r w:rsidRPr="002A01D8">
        <w:rPr>
          <w:rFonts w:ascii="Trebuchet MS" w:hAnsi="Trebuchet MS"/>
          <w:color w:val="auto"/>
        </w:rPr>
        <w:tab/>
      </w:r>
      <w:r w:rsidRPr="002A01D8">
        <w:rPr>
          <w:rFonts w:ascii="Trebuchet MS" w:hAnsi="Trebuchet MS"/>
          <w:color w:val="auto"/>
        </w:rPr>
        <w:tab/>
      </w:r>
      <w:hyperlink r:id="rId10" w:history="1">
        <w:r w:rsidR="00F971BF" w:rsidRPr="00102E22">
          <w:rPr>
            <w:rStyle w:val="Hyperlink"/>
            <w:rFonts w:ascii="Calibri" w:hAnsi="Calibri"/>
          </w:rPr>
          <w:t>a.s.lacey@swansea.ac.uk</w:t>
        </w:r>
      </w:hyperlink>
    </w:p>
    <w:p w:rsidR="00ED184A" w:rsidRPr="002A01D8" w:rsidRDefault="00ED184A" w:rsidP="000C7D55">
      <w:pPr>
        <w:pStyle w:val="BodyText2"/>
        <w:jc w:val="left"/>
        <w:rPr>
          <w:rFonts w:ascii="Trebuchet MS" w:hAnsi="Trebuchet MS"/>
          <w:color w:val="000000"/>
        </w:rPr>
      </w:pPr>
    </w:p>
    <w:p w:rsidR="00ED184A" w:rsidRDefault="00FD22A0" w:rsidP="000C7D55">
      <w:pPr>
        <w:pStyle w:val="BodyText2"/>
        <w:rPr>
          <w:rFonts w:ascii="Trebuchet MS" w:hAnsi="Trebuchet MS"/>
          <w:b/>
          <w:bCs/>
          <w:color w:val="000000"/>
        </w:rPr>
      </w:pPr>
      <w:r w:rsidRPr="002A01D8">
        <w:rPr>
          <w:rFonts w:ascii="Trebuchet MS" w:hAnsi="Trebuchet MS"/>
          <w:b/>
          <w:bCs/>
          <w:color w:val="000000"/>
        </w:rPr>
        <w:t>1</w:t>
      </w:r>
      <w:r>
        <w:rPr>
          <w:rFonts w:ascii="Trebuchet MS" w:hAnsi="Trebuchet MS"/>
          <w:b/>
          <w:bCs/>
          <w:color w:val="000000"/>
        </w:rPr>
        <w:t>b</w:t>
      </w:r>
      <w:r w:rsidR="00ED184A" w:rsidRPr="002A01D8">
        <w:rPr>
          <w:rFonts w:ascii="Trebuchet MS" w:hAnsi="Trebuchet MS"/>
          <w:b/>
          <w:bCs/>
          <w:color w:val="000000"/>
        </w:rPr>
        <w:t xml:space="preserve">. Provide contact details </w:t>
      </w:r>
      <w:r>
        <w:rPr>
          <w:rFonts w:ascii="Trebuchet MS" w:hAnsi="Trebuchet MS"/>
          <w:b/>
          <w:bCs/>
          <w:color w:val="000000"/>
        </w:rPr>
        <w:t>of the lead contact from any other organi</w:t>
      </w:r>
      <w:r w:rsidR="00CC31AE">
        <w:rPr>
          <w:rFonts w:ascii="Trebuchet MS" w:hAnsi="Trebuchet MS"/>
          <w:b/>
          <w:bCs/>
          <w:color w:val="000000"/>
        </w:rPr>
        <w:t>s</w:t>
      </w:r>
      <w:r>
        <w:rPr>
          <w:rFonts w:ascii="Trebuchet MS" w:hAnsi="Trebuchet MS"/>
          <w:b/>
          <w:bCs/>
          <w:color w:val="000000"/>
        </w:rPr>
        <w:t>ation</w:t>
      </w:r>
      <w:r w:rsidR="00ED184A" w:rsidRPr="002A01D8">
        <w:rPr>
          <w:rFonts w:ascii="Trebuchet MS" w:hAnsi="Trebuchet MS"/>
          <w:b/>
          <w:bCs/>
          <w:color w:val="000000"/>
        </w:rPr>
        <w:t xml:space="preserve"> who will be accessing the dat</w:t>
      </w:r>
      <w:r w:rsidR="00CB7A5D" w:rsidRPr="002A01D8">
        <w:rPr>
          <w:rFonts w:ascii="Trebuchet MS" w:hAnsi="Trebuchet MS"/>
          <w:b/>
          <w:bCs/>
          <w:color w:val="000000"/>
        </w:rPr>
        <w:t>a</w:t>
      </w:r>
      <w:r w:rsidR="00ED184A" w:rsidRPr="002A01D8">
        <w:rPr>
          <w:rFonts w:ascii="Trebuchet MS" w:hAnsi="Trebuchet MS"/>
          <w:b/>
          <w:bCs/>
          <w:color w:val="000000"/>
        </w:rPr>
        <w:t>:</w:t>
      </w:r>
    </w:p>
    <w:tbl>
      <w:tblPr>
        <w:tblStyle w:val="TableGrid"/>
        <w:tblW w:w="0" w:type="auto"/>
        <w:tblLook w:val="04A0" w:firstRow="1" w:lastRow="0" w:firstColumn="1" w:lastColumn="0" w:noHBand="0" w:noVBand="1"/>
      </w:tblPr>
      <w:tblGrid>
        <w:gridCol w:w="526"/>
        <w:gridCol w:w="2904"/>
        <w:gridCol w:w="3177"/>
        <w:gridCol w:w="3021"/>
      </w:tblGrid>
      <w:tr w:rsidR="009B498F" w:rsidTr="009B498F">
        <w:tc>
          <w:tcPr>
            <w:tcW w:w="526" w:type="dxa"/>
            <w:shd w:val="clear" w:color="auto" w:fill="auto"/>
          </w:tcPr>
          <w:p w:rsidR="00CC31AE" w:rsidRDefault="00CC31AE" w:rsidP="000C7D55">
            <w:pPr>
              <w:pStyle w:val="BodyText2"/>
              <w:jc w:val="center"/>
              <w:rPr>
                <w:rFonts w:ascii="Trebuchet MS" w:hAnsi="Trebuchet MS"/>
                <w:b/>
                <w:bCs/>
                <w:color w:val="000000"/>
              </w:rPr>
            </w:pPr>
          </w:p>
        </w:tc>
        <w:tc>
          <w:tcPr>
            <w:tcW w:w="2904" w:type="dxa"/>
            <w:shd w:val="clear" w:color="auto" w:fill="auto"/>
          </w:tcPr>
          <w:p w:rsidR="00CC31AE" w:rsidRDefault="00CC31AE" w:rsidP="000C7D55">
            <w:pPr>
              <w:pStyle w:val="BodyText2"/>
              <w:jc w:val="center"/>
              <w:rPr>
                <w:rFonts w:ascii="Trebuchet MS" w:hAnsi="Trebuchet MS"/>
                <w:b/>
                <w:bCs/>
                <w:color w:val="000000"/>
              </w:rPr>
            </w:pPr>
            <w:r>
              <w:rPr>
                <w:rFonts w:ascii="Trebuchet MS" w:hAnsi="Trebuchet MS"/>
                <w:b/>
                <w:bCs/>
                <w:color w:val="000000"/>
              </w:rPr>
              <w:t>Name</w:t>
            </w:r>
          </w:p>
        </w:tc>
        <w:tc>
          <w:tcPr>
            <w:tcW w:w="3177" w:type="dxa"/>
            <w:shd w:val="clear" w:color="auto" w:fill="auto"/>
          </w:tcPr>
          <w:p w:rsidR="00CC31AE" w:rsidRDefault="00CC31AE" w:rsidP="000C7D55">
            <w:pPr>
              <w:pStyle w:val="BodyText2"/>
              <w:jc w:val="center"/>
              <w:rPr>
                <w:rFonts w:ascii="Trebuchet MS" w:hAnsi="Trebuchet MS"/>
                <w:b/>
                <w:bCs/>
                <w:color w:val="000000"/>
              </w:rPr>
            </w:pPr>
            <w:r>
              <w:rPr>
                <w:rFonts w:ascii="Trebuchet MS" w:hAnsi="Trebuchet MS"/>
                <w:b/>
                <w:bCs/>
                <w:color w:val="000000"/>
              </w:rPr>
              <w:t>Job title</w:t>
            </w:r>
          </w:p>
        </w:tc>
        <w:tc>
          <w:tcPr>
            <w:tcW w:w="3021" w:type="dxa"/>
            <w:shd w:val="clear" w:color="auto" w:fill="auto"/>
          </w:tcPr>
          <w:p w:rsidR="00CC31AE" w:rsidRDefault="00CC31AE" w:rsidP="000C7D55">
            <w:pPr>
              <w:pStyle w:val="BodyText2"/>
              <w:jc w:val="center"/>
              <w:rPr>
                <w:rFonts w:ascii="Trebuchet MS" w:hAnsi="Trebuchet MS"/>
                <w:b/>
                <w:bCs/>
                <w:color w:val="000000"/>
              </w:rPr>
            </w:pPr>
            <w:r>
              <w:rPr>
                <w:rFonts w:ascii="Trebuchet MS" w:hAnsi="Trebuchet MS"/>
                <w:b/>
                <w:bCs/>
                <w:color w:val="000000"/>
              </w:rPr>
              <w:t>Organisation</w:t>
            </w:r>
          </w:p>
        </w:tc>
      </w:tr>
      <w:tr w:rsidR="009B498F" w:rsidTr="009B498F">
        <w:tc>
          <w:tcPr>
            <w:tcW w:w="526" w:type="dxa"/>
            <w:shd w:val="clear" w:color="auto" w:fill="auto"/>
            <w:vAlign w:val="center"/>
          </w:tcPr>
          <w:p w:rsidR="00CC31AE" w:rsidRPr="000C7D55" w:rsidRDefault="00CC31AE" w:rsidP="000C7D55">
            <w:pPr>
              <w:pStyle w:val="BodyText2"/>
              <w:rPr>
                <w:rFonts w:ascii="Calibri" w:hAnsi="Calibri"/>
                <w:color w:val="000000"/>
              </w:rPr>
            </w:pPr>
            <w:r w:rsidRPr="000C7D55">
              <w:rPr>
                <w:rFonts w:ascii="Calibri" w:hAnsi="Calibri"/>
                <w:color w:val="000000"/>
              </w:rPr>
              <w:t>1</w:t>
            </w:r>
          </w:p>
        </w:tc>
        <w:tc>
          <w:tcPr>
            <w:tcW w:w="2904" w:type="dxa"/>
            <w:shd w:val="clear" w:color="auto" w:fill="auto"/>
            <w:vAlign w:val="center"/>
          </w:tcPr>
          <w:p w:rsidR="00CC31AE" w:rsidRPr="000C7D55" w:rsidRDefault="00F971BF" w:rsidP="000C7D55">
            <w:pPr>
              <w:pStyle w:val="BodyText2"/>
              <w:rPr>
                <w:rFonts w:ascii="Calibri" w:hAnsi="Calibri"/>
                <w:b/>
                <w:bCs/>
                <w:color w:val="000000"/>
              </w:rPr>
            </w:pPr>
            <w:r>
              <w:rPr>
                <w:color w:val="000000"/>
              </w:rPr>
              <w:t>Dr Owen Pickrell</w:t>
            </w:r>
          </w:p>
        </w:tc>
        <w:tc>
          <w:tcPr>
            <w:tcW w:w="3177" w:type="dxa"/>
            <w:shd w:val="clear" w:color="auto" w:fill="auto"/>
            <w:vAlign w:val="center"/>
          </w:tcPr>
          <w:p w:rsidR="00CC31AE" w:rsidRPr="000C7D55" w:rsidRDefault="009B498F" w:rsidP="000C7D55">
            <w:pPr>
              <w:pStyle w:val="BodyText2"/>
              <w:rPr>
                <w:rFonts w:ascii="Calibri" w:hAnsi="Calibri"/>
                <w:b/>
                <w:bCs/>
                <w:color w:val="000000"/>
              </w:rPr>
            </w:pPr>
            <w:r>
              <w:rPr>
                <w:rFonts w:ascii="Calibri" w:hAnsi="Calibri"/>
                <w:color w:val="000000"/>
              </w:rPr>
              <w:t xml:space="preserve">Clinical </w:t>
            </w:r>
            <w:r w:rsidR="00F971BF">
              <w:rPr>
                <w:rFonts w:ascii="Calibri" w:hAnsi="Calibri"/>
                <w:color w:val="000000"/>
              </w:rPr>
              <w:t>Lecturer</w:t>
            </w:r>
          </w:p>
        </w:tc>
        <w:tc>
          <w:tcPr>
            <w:tcW w:w="3021" w:type="dxa"/>
            <w:shd w:val="clear" w:color="auto" w:fill="auto"/>
            <w:vAlign w:val="center"/>
          </w:tcPr>
          <w:p w:rsidR="00CC31AE" w:rsidRPr="000C7D55" w:rsidRDefault="009B498F" w:rsidP="000C7D55">
            <w:pPr>
              <w:pStyle w:val="BodyText2"/>
              <w:rPr>
                <w:rFonts w:ascii="Calibri" w:hAnsi="Calibri"/>
                <w:b/>
                <w:bCs/>
                <w:color w:val="000000"/>
              </w:rPr>
            </w:pPr>
            <w:r>
              <w:rPr>
                <w:rFonts w:ascii="Calibri" w:hAnsi="Calibri"/>
                <w:color w:val="000000"/>
              </w:rPr>
              <w:t>AMBUHB / SUMS</w:t>
            </w:r>
          </w:p>
        </w:tc>
      </w:tr>
      <w:tr w:rsidR="00F971BF" w:rsidTr="009B498F">
        <w:tc>
          <w:tcPr>
            <w:tcW w:w="526" w:type="dxa"/>
            <w:shd w:val="clear" w:color="auto" w:fill="auto"/>
            <w:vAlign w:val="center"/>
          </w:tcPr>
          <w:p w:rsidR="00F971BF" w:rsidRPr="000C7D55" w:rsidRDefault="00F971BF" w:rsidP="009B498F">
            <w:pPr>
              <w:pStyle w:val="BodyText2"/>
              <w:rPr>
                <w:rFonts w:ascii="Calibri" w:hAnsi="Calibri"/>
                <w:color w:val="000000"/>
              </w:rPr>
            </w:pPr>
          </w:p>
        </w:tc>
        <w:tc>
          <w:tcPr>
            <w:tcW w:w="2904" w:type="dxa"/>
            <w:shd w:val="clear" w:color="auto" w:fill="auto"/>
            <w:vAlign w:val="center"/>
          </w:tcPr>
          <w:p w:rsidR="00F971BF" w:rsidRPr="00310FE2" w:rsidRDefault="00F971BF" w:rsidP="009B498F">
            <w:pPr>
              <w:pStyle w:val="BodyText2"/>
              <w:rPr>
                <w:rFonts w:ascii="Calibri" w:hAnsi="Calibri"/>
                <w:b/>
                <w:bCs/>
                <w:color w:val="auto"/>
              </w:rPr>
            </w:pPr>
          </w:p>
        </w:tc>
        <w:tc>
          <w:tcPr>
            <w:tcW w:w="3177" w:type="dxa"/>
            <w:shd w:val="clear" w:color="auto" w:fill="auto"/>
            <w:vAlign w:val="center"/>
          </w:tcPr>
          <w:p w:rsidR="00F971BF" w:rsidRPr="00310FE2" w:rsidRDefault="00F971BF" w:rsidP="009B498F">
            <w:pPr>
              <w:pStyle w:val="BodyText2"/>
              <w:rPr>
                <w:rFonts w:ascii="Calibri" w:hAnsi="Calibri"/>
                <w:b/>
                <w:bCs/>
                <w:color w:val="auto"/>
              </w:rPr>
            </w:pPr>
          </w:p>
        </w:tc>
        <w:tc>
          <w:tcPr>
            <w:tcW w:w="3021" w:type="dxa"/>
            <w:shd w:val="clear" w:color="auto" w:fill="auto"/>
            <w:vAlign w:val="center"/>
          </w:tcPr>
          <w:p w:rsidR="00F971BF" w:rsidRPr="00310FE2" w:rsidRDefault="00F971BF" w:rsidP="009B498F">
            <w:pPr>
              <w:pStyle w:val="BodyText2"/>
              <w:rPr>
                <w:rFonts w:ascii="Calibri" w:hAnsi="Calibri"/>
                <w:b/>
                <w:bCs/>
                <w:color w:val="auto"/>
              </w:rPr>
            </w:pPr>
          </w:p>
        </w:tc>
      </w:tr>
      <w:tr w:rsidR="00F971BF" w:rsidTr="009B498F">
        <w:tc>
          <w:tcPr>
            <w:tcW w:w="526" w:type="dxa"/>
            <w:shd w:val="clear" w:color="auto" w:fill="auto"/>
            <w:vAlign w:val="center"/>
          </w:tcPr>
          <w:p w:rsidR="00F971BF" w:rsidRPr="000C7D55" w:rsidRDefault="00F971BF" w:rsidP="009B498F">
            <w:pPr>
              <w:pStyle w:val="BodyText2"/>
              <w:rPr>
                <w:rFonts w:ascii="Calibri" w:hAnsi="Calibri"/>
                <w:color w:val="000000"/>
              </w:rPr>
            </w:pPr>
          </w:p>
        </w:tc>
        <w:tc>
          <w:tcPr>
            <w:tcW w:w="2904" w:type="dxa"/>
            <w:shd w:val="clear" w:color="auto" w:fill="auto"/>
            <w:vAlign w:val="center"/>
          </w:tcPr>
          <w:p w:rsidR="00F971BF" w:rsidRPr="00310FE2" w:rsidRDefault="00F971BF" w:rsidP="009B498F">
            <w:pPr>
              <w:pStyle w:val="BodyText2"/>
              <w:rPr>
                <w:rFonts w:ascii="Calibri" w:hAnsi="Calibri"/>
                <w:b/>
                <w:bCs/>
                <w:color w:val="auto"/>
              </w:rPr>
            </w:pPr>
          </w:p>
        </w:tc>
        <w:tc>
          <w:tcPr>
            <w:tcW w:w="3177" w:type="dxa"/>
            <w:shd w:val="clear" w:color="auto" w:fill="auto"/>
            <w:vAlign w:val="center"/>
          </w:tcPr>
          <w:p w:rsidR="00F971BF" w:rsidRPr="00310FE2" w:rsidRDefault="00F971BF" w:rsidP="009B498F">
            <w:pPr>
              <w:pStyle w:val="BodyText2"/>
              <w:rPr>
                <w:rFonts w:ascii="Calibri" w:hAnsi="Calibri"/>
                <w:b/>
                <w:bCs/>
                <w:color w:val="auto"/>
              </w:rPr>
            </w:pPr>
          </w:p>
        </w:tc>
        <w:tc>
          <w:tcPr>
            <w:tcW w:w="3021" w:type="dxa"/>
            <w:shd w:val="clear" w:color="auto" w:fill="auto"/>
            <w:vAlign w:val="center"/>
          </w:tcPr>
          <w:p w:rsidR="00F971BF" w:rsidRPr="00310FE2" w:rsidRDefault="00F971BF" w:rsidP="009B498F">
            <w:pPr>
              <w:pStyle w:val="BodyText2"/>
              <w:rPr>
                <w:rFonts w:ascii="Calibri" w:hAnsi="Calibri"/>
                <w:b/>
                <w:bCs/>
                <w:color w:val="auto"/>
              </w:rPr>
            </w:pPr>
          </w:p>
        </w:tc>
      </w:tr>
      <w:tr w:rsidR="00F971BF" w:rsidTr="009B498F">
        <w:tc>
          <w:tcPr>
            <w:tcW w:w="526" w:type="dxa"/>
            <w:shd w:val="clear" w:color="auto" w:fill="auto"/>
            <w:vAlign w:val="center"/>
          </w:tcPr>
          <w:p w:rsidR="00F971BF" w:rsidRPr="000C7D55" w:rsidRDefault="00F971BF" w:rsidP="009B498F">
            <w:pPr>
              <w:pStyle w:val="BodyText2"/>
              <w:rPr>
                <w:rFonts w:ascii="Calibri" w:hAnsi="Calibri"/>
                <w:color w:val="000000"/>
              </w:rPr>
            </w:pPr>
          </w:p>
        </w:tc>
        <w:tc>
          <w:tcPr>
            <w:tcW w:w="2904" w:type="dxa"/>
            <w:shd w:val="clear" w:color="auto" w:fill="auto"/>
            <w:vAlign w:val="center"/>
          </w:tcPr>
          <w:p w:rsidR="00F971BF" w:rsidRPr="00310FE2" w:rsidRDefault="00F971BF" w:rsidP="009B498F">
            <w:pPr>
              <w:pStyle w:val="BodyText2"/>
              <w:rPr>
                <w:rFonts w:ascii="Calibri" w:hAnsi="Calibri"/>
                <w:b/>
                <w:bCs/>
                <w:color w:val="auto"/>
              </w:rPr>
            </w:pPr>
          </w:p>
        </w:tc>
        <w:tc>
          <w:tcPr>
            <w:tcW w:w="3177" w:type="dxa"/>
            <w:shd w:val="clear" w:color="auto" w:fill="auto"/>
            <w:vAlign w:val="center"/>
          </w:tcPr>
          <w:p w:rsidR="00F971BF" w:rsidRPr="00310FE2" w:rsidRDefault="00F971BF" w:rsidP="009B498F">
            <w:pPr>
              <w:pStyle w:val="BodyText2"/>
              <w:rPr>
                <w:rFonts w:ascii="Calibri" w:hAnsi="Calibri"/>
                <w:b/>
                <w:bCs/>
                <w:color w:val="auto"/>
              </w:rPr>
            </w:pPr>
          </w:p>
        </w:tc>
        <w:tc>
          <w:tcPr>
            <w:tcW w:w="3021" w:type="dxa"/>
            <w:shd w:val="clear" w:color="auto" w:fill="auto"/>
            <w:vAlign w:val="center"/>
          </w:tcPr>
          <w:p w:rsidR="00F971BF" w:rsidRPr="00310FE2" w:rsidRDefault="00F971BF" w:rsidP="009B498F">
            <w:pPr>
              <w:pStyle w:val="BodyText2"/>
              <w:rPr>
                <w:rFonts w:ascii="Calibri" w:hAnsi="Calibri"/>
                <w:b/>
                <w:bCs/>
                <w:color w:val="auto"/>
              </w:rPr>
            </w:pPr>
          </w:p>
        </w:tc>
      </w:tr>
    </w:tbl>
    <w:p w:rsidR="00947443" w:rsidRPr="002A01D8" w:rsidRDefault="00947443" w:rsidP="000C7D55">
      <w:pPr>
        <w:pStyle w:val="BodyText2"/>
        <w:jc w:val="left"/>
        <w:rPr>
          <w:rFonts w:ascii="Trebuchet MS" w:hAnsi="Trebuchet MS"/>
          <w:color w:val="auto"/>
        </w:rPr>
      </w:pPr>
    </w:p>
    <w:p w:rsidR="000C7D55" w:rsidRPr="000C7D55" w:rsidRDefault="008D60CC" w:rsidP="000C7D55">
      <w:pPr>
        <w:pStyle w:val="BodyText2"/>
        <w:rPr>
          <w:rFonts w:asciiTheme="minorHAnsi" w:hAnsiTheme="minorHAnsi"/>
          <w:b/>
          <w:color w:val="auto"/>
        </w:rPr>
      </w:pPr>
      <w:r>
        <w:rPr>
          <w:rFonts w:ascii="Trebuchet MS" w:hAnsi="Trebuchet MS"/>
          <w:b/>
          <w:color w:val="auto"/>
        </w:rPr>
        <w:t>2</w:t>
      </w:r>
      <w:r w:rsidR="00947443" w:rsidRPr="002A01D8">
        <w:rPr>
          <w:rFonts w:ascii="Trebuchet MS" w:hAnsi="Trebuchet MS"/>
          <w:b/>
          <w:color w:val="auto"/>
        </w:rPr>
        <w:t xml:space="preserve">. </w:t>
      </w:r>
      <w:r>
        <w:rPr>
          <w:rFonts w:ascii="Trebuchet MS" w:hAnsi="Trebuchet MS"/>
          <w:b/>
          <w:color w:val="auto"/>
        </w:rPr>
        <w:t>Provide full</w:t>
      </w:r>
      <w:r w:rsidR="00BE2A37">
        <w:rPr>
          <w:rFonts w:ascii="Trebuchet MS" w:hAnsi="Trebuchet MS"/>
          <w:b/>
          <w:color w:val="auto"/>
        </w:rPr>
        <w:t xml:space="preserve"> title of the </w:t>
      </w:r>
      <w:r w:rsidR="00947443" w:rsidRPr="002A01D8">
        <w:rPr>
          <w:rFonts w:ascii="Trebuchet MS" w:hAnsi="Trebuchet MS"/>
          <w:b/>
          <w:color w:val="auto"/>
        </w:rPr>
        <w:t>project:</w:t>
      </w:r>
    </w:p>
    <w:p w:rsidR="008D60CC" w:rsidRPr="00F971BF" w:rsidRDefault="00F971BF" w:rsidP="000C7D55">
      <w:pPr>
        <w:pStyle w:val="BodyText2"/>
        <w:rPr>
          <w:color w:val="auto"/>
        </w:rPr>
      </w:pPr>
      <w:r w:rsidRPr="00F971BF">
        <w:rPr>
          <w:color w:val="auto"/>
        </w:rPr>
        <w:t>Educational attainment of children with epilepsy</w:t>
      </w:r>
      <w:r>
        <w:rPr>
          <w:color w:val="auto"/>
        </w:rPr>
        <w:t xml:space="preserve"> in Wales</w:t>
      </w:r>
    </w:p>
    <w:p w:rsidR="00F971BF" w:rsidRPr="000C7D55" w:rsidRDefault="00F971BF" w:rsidP="000C7D55">
      <w:pPr>
        <w:pStyle w:val="BodyText2"/>
        <w:rPr>
          <w:rFonts w:asciiTheme="minorHAnsi" w:hAnsiTheme="minorHAnsi"/>
          <w:b/>
          <w:color w:val="auto"/>
        </w:rPr>
      </w:pPr>
    </w:p>
    <w:p w:rsidR="000C7D55" w:rsidRPr="000C7D55" w:rsidRDefault="008D60CC" w:rsidP="000C7D55">
      <w:pPr>
        <w:pStyle w:val="BodyText2"/>
        <w:rPr>
          <w:rFonts w:asciiTheme="minorHAnsi" w:hAnsiTheme="minorHAnsi"/>
          <w:b/>
          <w:color w:val="auto"/>
        </w:rPr>
      </w:pPr>
      <w:r>
        <w:rPr>
          <w:rFonts w:ascii="Trebuchet MS" w:hAnsi="Trebuchet MS"/>
          <w:b/>
          <w:color w:val="auto"/>
        </w:rPr>
        <w:t>3. Provide details on wh</w:t>
      </w:r>
      <w:r w:rsidR="000C7D55">
        <w:rPr>
          <w:rFonts w:ascii="Trebuchet MS" w:hAnsi="Trebuchet MS"/>
          <w:b/>
          <w:color w:val="auto"/>
        </w:rPr>
        <w:t>o is commissioning the project:</w:t>
      </w:r>
    </w:p>
    <w:p w:rsidR="009B498F" w:rsidRDefault="00F971BF" w:rsidP="009B498F">
      <w:pPr>
        <w:pStyle w:val="BodyText2"/>
        <w:rPr>
          <w:rFonts w:asciiTheme="minorHAnsi" w:hAnsiTheme="minorHAnsi"/>
          <w:b/>
        </w:rPr>
      </w:pPr>
      <w:r>
        <w:rPr>
          <w:rFonts w:asciiTheme="minorHAnsi" w:hAnsiTheme="minorHAnsi"/>
          <w:color w:val="auto"/>
        </w:rPr>
        <w:t>Swansea Neuroscience Research Group and the Health Data Research group at the SAIL Databank</w:t>
      </w:r>
      <w:r w:rsidR="009B498F">
        <w:rPr>
          <w:rFonts w:asciiTheme="minorHAnsi" w:hAnsiTheme="minorHAnsi"/>
          <w:color w:val="auto"/>
        </w:rPr>
        <w:t>.</w:t>
      </w:r>
      <w:r w:rsidR="009B498F">
        <w:rPr>
          <w:rFonts w:asciiTheme="minorHAnsi" w:hAnsiTheme="minorHAnsi"/>
          <w:b/>
          <w:color w:val="auto"/>
        </w:rPr>
        <w:br w:type="page"/>
      </w:r>
    </w:p>
    <w:p w:rsidR="000C7D55" w:rsidRPr="000C7D55" w:rsidRDefault="008D60CC" w:rsidP="000C7D55">
      <w:pPr>
        <w:pStyle w:val="BodyText2"/>
        <w:rPr>
          <w:rFonts w:ascii="Calibri" w:hAnsi="Calibri"/>
          <w:b/>
          <w:color w:val="auto"/>
        </w:rPr>
      </w:pPr>
      <w:r>
        <w:rPr>
          <w:rFonts w:ascii="Trebuchet MS" w:hAnsi="Trebuchet MS"/>
          <w:b/>
          <w:color w:val="auto"/>
        </w:rPr>
        <w:lastRenderedPageBreak/>
        <w:t>4. Provide the aim of the project, including anticipated outcomes:</w:t>
      </w:r>
    </w:p>
    <w:p w:rsidR="000C7D55" w:rsidRDefault="000C7D55" w:rsidP="000C7D55">
      <w:pPr>
        <w:pStyle w:val="BodyText2"/>
        <w:rPr>
          <w:rFonts w:ascii="Trebuchet MS" w:hAnsi="Trebuchet MS"/>
          <w:i/>
          <w:color w:val="auto"/>
        </w:rPr>
      </w:pPr>
      <w:r w:rsidRPr="008D60CC">
        <w:rPr>
          <w:rFonts w:ascii="Trebuchet MS" w:hAnsi="Trebuchet MS"/>
          <w:i/>
          <w:color w:val="auto"/>
        </w:rPr>
        <w:t>Please include a copy of the protocol/plan for the proposed work with SAIL, including the contact details of any co-applicants when you return your completed form.</w:t>
      </w:r>
    </w:p>
    <w:p w:rsidR="008E6346" w:rsidRDefault="008E6346" w:rsidP="00A7203A">
      <w:pPr>
        <w:pStyle w:val="BodyText2"/>
        <w:jc w:val="left"/>
        <w:rPr>
          <w:color w:val="000000" w:themeColor="text1"/>
        </w:rPr>
      </w:pPr>
    </w:p>
    <w:p w:rsidR="00F971BF" w:rsidRDefault="00F971BF" w:rsidP="00A7203A">
      <w:pPr>
        <w:pStyle w:val="BodyText2"/>
        <w:jc w:val="left"/>
        <w:rPr>
          <w:color w:val="000000" w:themeColor="text1"/>
        </w:rPr>
      </w:pPr>
      <w:r w:rsidRPr="008E6346">
        <w:rPr>
          <w:color w:val="000000" w:themeColor="text1"/>
        </w:rPr>
        <w:t xml:space="preserve">We aim to obtain </w:t>
      </w:r>
      <w:r w:rsidR="008E6346">
        <w:rPr>
          <w:color w:val="000000" w:themeColor="text1"/>
        </w:rPr>
        <w:t xml:space="preserve">investigate </w:t>
      </w:r>
      <w:r w:rsidRPr="008E6346">
        <w:rPr>
          <w:color w:val="000000" w:themeColor="text1"/>
        </w:rPr>
        <w:t xml:space="preserve">educational attainment </w:t>
      </w:r>
      <w:r w:rsidR="00A7203A" w:rsidRPr="008E6346">
        <w:rPr>
          <w:color w:val="000000" w:themeColor="text1"/>
        </w:rPr>
        <w:t xml:space="preserve">using the </w:t>
      </w:r>
      <w:r w:rsidR="00A7203A" w:rsidRPr="008E6346">
        <w:rPr>
          <w:color w:val="000000" w:themeColor="text1"/>
        </w:rPr>
        <w:t>Department for Children Education,</w:t>
      </w:r>
      <w:r w:rsidR="00A7203A" w:rsidRPr="008E6346">
        <w:rPr>
          <w:color w:val="000000" w:themeColor="text1"/>
          <w:spacing w:val="-23"/>
        </w:rPr>
        <w:t xml:space="preserve"> </w:t>
      </w:r>
      <w:r w:rsidR="00A7203A" w:rsidRPr="008E6346">
        <w:rPr>
          <w:color w:val="000000" w:themeColor="text1"/>
        </w:rPr>
        <w:t>Lifelong</w:t>
      </w:r>
      <w:r w:rsidR="00A7203A" w:rsidRPr="008E6346">
        <w:rPr>
          <w:color w:val="000000" w:themeColor="text1"/>
          <w:spacing w:val="-22"/>
        </w:rPr>
        <w:t xml:space="preserve"> </w:t>
      </w:r>
      <w:r w:rsidR="00A7203A" w:rsidRPr="008E6346">
        <w:rPr>
          <w:color w:val="000000" w:themeColor="text1"/>
        </w:rPr>
        <w:t>Learning</w:t>
      </w:r>
      <w:r w:rsidR="00A7203A" w:rsidRPr="008E6346">
        <w:rPr>
          <w:color w:val="000000" w:themeColor="text1"/>
          <w:spacing w:val="-23"/>
        </w:rPr>
        <w:t xml:space="preserve"> </w:t>
      </w:r>
      <w:r w:rsidR="00A7203A" w:rsidRPr="008E6346">
        <w:rPr>
          <w:color w:val="000000" w:themeColor="text1"/>
        </w:rPr>
        <w:t>and</w:t>
      </w:r>
      <w:r w:rsidR="00A7203A" w:rsidRPr="008E6346">
        <w:rPr>
          <w:color w:val="000000" w:themeColor="text1"/>
          <w:spacing w:val="-22"/>
        </w:rPr>
        <w:t xml:space="preserve"> </w:t>
      </w:r>
      <w:r w:rsidR="00A7203A" w:rsidRPr="008E6346">
        <w:rPr>
          <w:color w:val="000000" w:themeColor="text1"/>
        </w:rPr>
        <w:t>Skills</w:t>
      </w:r>
      <w:ins w:id="1" w:author="Lacey A.S." w:date="2019-02-11T21:20:00Z">
        <w:r w:rsidR="00A7203A" w:rsidRPr="008E6346">
          <w:rPr>
            <w:color w:val="000000" w:themeColor="text1"/>
          </w:rPr>
          <w:t xml:space="preserve"> dataset</w:t>
        </w:r>
      </w:ins>
      <w:r w:rsidR="00A7203A" w:rsidRPr="008E6346">
        <w:rPr>
          <w:color w:val="000000" w:themeColor="text1"/>
        </w:rPr>
        <w:t xml:space="preserve"> </w:t>
      </w:r>
      <w:r w:rsidRPr="008E6346">
        <w:rPr>
          <w:color w:val="000000" w:themeColor="text1"/>
        </w:rPr>
        <w:t xml:space="preserve">for children with epilepsy, and compare </w:t>
      </w:r>
      <w:del w:id="2" w:author="Lacey A.S." w:date="2019-02-11T21:21:00Z">
        <w:r w:rsidRPr="008E6346" w:rsidDel="00A7203A">
          <w:rPr>
            <w:color w:val="000000" w:themeColor="text1"/>
          </w:rPr>
          <w:delText>children who take anti-convulsants</w:delText>
        </w:r>
      </w:del>
      <w:r w:rsidR="00A7203A" w:rsidRPr="008E6346">
        <w:rPr>
          <w:color w:val="000000" w:themeColor="text1"/>
        </w:rPr>
        <w:t>their Key Stage 1-4 results</w:t>
      </w:r>
      <w:r w:rsidRPr="008E6346">
        <w:rPr>
          <w:color w:val="000000" w:themeColor="text1"/>
        </w:rPr>
        <w:t xml:space="preserve"> during school </w:t>
      </w:r>
      <w:r w:rsidR="00A7203A" w:rsidRPr="008E6346">
        <w:rPr>
          <w:color w:val="000000" w:themeColor="text1"/>
        </w:rPr>
        <w:t>to a matched control group</w:t>
      </w:r>
      <w:r w:rsidR="00EF6BC2" w:rsidRPr="008E6346">
        <w:rPr>
          <w:color w:val="000000" w:themeColor="text1"/>
        </w:rPr>
        <w:t xml:space="preserve"> (</w:t>
      </w:r>
      <w:r w:rsidR="008E6346" w:rsidRPr="008E6346">
        <w:rPr>
          <w:color w:val="000000" w:themeColor="text1"/>
        </w:rPr>
        <w:t>sex, school year, social deprivation, birth weight and gestational age)</w:t>
      </w:r>
      <w:r w:rsidRPr="008E6346">
        <w:rPr>
          <w:color w:val="000000" w:themeColor="text1"/>
        </w:rPr>
        <w:t>.</w:t>
      </w:r>
      <w:r w:rsidR="008E6346">
        <w:rPr>
          <w:color w:val="000000" w:themeColor="text1"/>
        </w:rPr>
        <w:t xml:space="preserve"> The steps taken to conduct this study are:</w:t>
      </w:r>
    </w:p>
    <w:p w:rsidR="008E6346" w:rsidRDefault="008E6346" w:rsidP="00A7203A">
      <w:pPr>
        <w:pStyle w:val="BodyText2"/>
        <w:jc w:val="left"/>
        <w:rPr>
          <w:color w:val="000000" w:themeColor="text1"/>
        </w:rPr>
      </w:pPr>
    </w:p>
    <w:p w:rsidR="008E6346" w:rsidRDefault="008E6346" w:rsidP="008E6346">
      <w:pPr>
        <w:pStyle w:val="BodyText2"/>
        <w:numPr>
          <w:ilvl w:val="0"/>
          <w:numId w:val="3"/>
        </w:numPr>
        <w:jc w:val="left"/>
        <w:rPr>
          <w:color w:val="000000" w:themeColor="text1"/>
        </w:rPr>
      </w:pPr>
      <w:r>
        <w:rPr>
          <w:color w:val="000000" w:themeColor="text1"/>
        </w:rPr>
        <w:t xml:space="preserve">Obtain Key Stage 1-4 data between 2003 and 2016 for all-Wales using the </w:t>
      </w:r>
      <w:r w:rsidRPr="008E6346">
        <w:rPr>
          <w:color w:val="000000" w:themeColor="text1"/>
        </w:rPr>
        <w:t>Department for Children Education,</w:t>
      </w:r>
      <w:r w:rsidRPr="008E6346">
        <w:rPr>
          <w:color w:val="000000" w:themeColor="text1"/>
          <w:spacing w:val="-23"/>
        </w:rPr>
        <w:t xml:space="preserve"> </w:t>
      </w:r>
      <w:r w:rsidRPr="008E6346">
        <w:rPr>
          <w:color w:val="000000" w:themeColor="text1"/>
        </w:rPr>
        <w:t>Lifelong</w:t>
      </w:r>
      <w:r w:rsidRPr="008E6346">
        <w:rPr>
          <w:color w:val="000000" w:themeColor="text1"/>
          <w:spacing w:val="-22"/>
        </w:rPr>
        <w:t xml:space="preserve"> </w:t>
      </w:r>
      <w:r w:rsidRPr="008E6346">
        <w:rPr>
          <w:color w:val="000000" w:themeColor="text1"/>
        </w:rPr>
        <w:t>Learning</w:t>
      </w:r>
      <w:r w:rsidRPr="008E6346">
        <w:rPr>
          <w:color w:val="000000" w:themeColor="text1"/>
          <w:spacing w:val="-23"/>
        </w:rPr>
        <w:t xml:space="preserve"> </w:t>
      </w:r>
      <w:r w:rsidRPr="008E6346">
        <w:rPr>
          <w:color w:val="000000" w:themeColor="text1"/>
        </w:rPr>
        <w:t>and</w:t>
      </w:r>
      <w:r w:rsidRPr="008E6346">
        <w:rPr>
          <w:color w:val="000000" w:themeColor="text1"/>
          <w:spacing w:val="-22"/>
        </w:rPr>
        <w:t xml:space="preserve"> </w:t>
      </w:r>
      <w:r w:rsidRPr="008E6346">
        <w:rPr>
          <w:color w:val="000000" w:themeColor="text1"/>
        </w:rPr>
        <w:t>Skills</w:t>
      </w:r>
      <w:ins w:id="3" w:author="Lacey A.S." w:date="2019-02-11T21:20:00Z">
        <w:r w:rsidRPr="008E6346">
          <w:rPr>
            <w:color w:val="000000" w:themeColor="text1"/>
          </w:rPr>
          <w:t xml:space="preserve"> dataset</w:t>
        </w:r>
      </w:ins>
      <w:r>
        <w:rPr>
          <w:color w:val="000000" w:themeColor="text1"/>
        </w:rPr>
        <w:t xml:space="preserve"> (SAIL schema EDUCV)</w:t>
      </w:r>
      <w:r w:rsidR="00DA3193">
        <w:rPr>
          <w:color w:val="000000" w:themeColor="text1"/>
        </w:rPr>
        <w:t>.</w:t>
      </w:r>
    </w:p>
    <w:p w:rsidR="00DA3193" w:rsidRPr="00DA3193" w:rsidRDefault="00DA3193" w:rsidP="008E6346">
      <w:pPr>
        <w:pStyle w:val="BodyText2"/>
        <w:numPr>
          <w:ilvl w:val="0"/>
          <w:numId w:val="3"/>
        </w:numPr>
        <w:jc w:val="left"/>
        <w:rPr>
          <w:color w:val="000000" w:themeColor="text1"/>
        </w:rPr>
      </w:pPr>
      <w:r>
        <w:rPr>
          <w:color w:val="000000" w:themeColor="text1"/>
        </w:rPr>
        <w:t xml:space="preserve">Identify which children have been diagnosed with epilepsy from GP records (SAIL schema WLGPV) before their year of study in each Key Stage. This will be done by using an existing algorithm developed and validated on SAIL data </w:t>
      </w:r>
      <w:hyperlink r:id="rId11" w:tgtFrame="pmc_ext" w:history="1">
        <w:r>
          <w:rPr>
            <w:rStyle w:val="Hyperlink"/>
            <w:color w:val="642A8F"/>
            <w:shd w:val="clear" w:color="auto" w:fill="FFFFFF"/>
          </w:rPr>
          <w:t>10.1016/j.seizure.2017.10.008</w:t>
        </w:r>
      </w:hyperlink>
    </w:p>
    <w:p w:rsidR="00DA3193" w:rsidRDefault="00DA3193" w:rsidP="008E6346">
      <w:pPr>
        <w:pStyle w:val="BodyText2"/>
        <w:numPr>
          <w:ilvl w:val="0"/>
          <w:numId w:val="3"/>
        </w:numPr>
        <w:jc w:val="left"/>
        <w:rPr>
          <w:color w:val="000000" w:themeColor="text1"/>
        </w:rPr>
      </w:pPr>
      <w:r>
        <w:rPr>
          <w:color w:val="000000" w:themeColor="text1"/>
        </w:rPr>
        <w:t xml:space="preserve">For each child with epilepsy, and for each Key Stage, define a matched control cohort where control variables would aim to include </w:t>
      </w:r>
      <w:r w:rsidRPr="008E6346">
        <w:rPr>
          <w:color w:val="000000" w:themeColor="text1"/>
        </w:rPr>
        <w:t>sex, school year, social deprivation, birth weight and gestational age</w:t>
      </w:r>
      <w:r>
        <w:rPr>
          <w:color w:val="000000" w:themeColor="text1"/>
        </w:rPr>
        <w:t>, ideally with a minimum of a 1:3 match.</w:t>
      </w:r>
    </w:p>
    <w:p w:rsidR="00DA3193" w:rsidRDefault="00DA3193" w:rsidP="008E6346">
      <w:pPr>
        <w:pStyle w:val="BodyText2"/>
        <w:numPr>
          <w:ilvl w:val="0"/>
          <w:numId w:val="3"/>
        </w:numPr>
        <w:jc w:val="left"/>
        <w:rPr>
          <w:color w:val="000000" w:themeColor="text1"/>
        </w:rPr>
      </w:pPr>
      <w:r>
        <w:rPr>
          <w:color w:val="000000" w:themeColor="text1"/>
        </w:rPr>
        <w:t>Stratify the epilepsy cohort by what anti-epileptic drug prescriptions they are taking</w:t>
      </w:r>
    </w:p>
    <w:p w:rsidR="00DA3193" w:rsidRPr="008E6346" w:rsidRDefault="00DA3193" w:rsidP="008E6346">
      <w:pPr>
        <w:pStyle w:val="BodyText2"/>
        <w:numPr>
          <w:ilvl w:val="0"/>
          <w:numId w:val="3"/>
        </w:numPr>
        <w:jc w:val="left"/>
        <w:rPr>
          <w:color w:val="000000" w:themeColor="text1"/>
        </w:rPr>
      </w:pPr>
      <w:r>
        <w:rPr>
          <w:color w:val="000000" w:themeColor="text1"/>
        </w:rPr>
        <w:t>Compare attainment between the epilepsy cohort (and subgroups) to the matched control using the Core Subject Indicator (CSI), maths, science and language (English or Welsh), where each child is classed as either achieving a pass (Level 2 or above) or not. A proportions test such as chi-square or logistic regression will be used to indicate statistical significance of the comparisons.</w:t>
      </w:r>
    </w:p>
    <w:p w:rsidR="000C7D55" w:rsidRPr="002A01D8" w:rsidRDefault="000C7D55" w:rsidP="000C7D55">
      <w:pPr>
        <w:pStyle w:val="BodyText2"/>
        <w:rPr>
          <w:rFonts w:ascii="Trebuchet MS" w:hAnsi="Trebuchet MS"/>
          <w:b/>
          <w:color w:val="auto"/>
        </w:rPr>
      </w:pPr>
    </w:p>
    <w:p w:rsidR="000C7D55" w:rsidRPr="000C7D55" w:rsidRDefault="0038285F" w:rsidP="000C7D55">
      <w:pPr>
        <w:pStyle w:val="BodyText2"/>
        <w:rPr>
          <w:rFonts w:ascii="Calibri" w:hAnsi="Calibri"/>
          <w:b/>
          <w:color w:val="auto"/>
        </w:rPr>
      </w:pPr>
      <w:r>
        <w:rPr>
          <w:rFonts w:ascii="Trebuchet MS" w:hAnsi="Trebuchet MS"/>
          <w:b/>
          <w:color w:val="auto"/>
        </w:rPr>
        <w:t>5</w:t>
      </w:r>
      <w:r w:rsidR="00CD7189" w:rsidRPr="002A01D8">
        <w:rPr>
          <w:rFonts w:ascii="Trebuchet MS" w:hAnsi="Trebuchet MS"/>
          <w:b/>
          <w:color w:val="auto"/>
        </w:rPr>
        <w:t xml:space="preserve">. </w:t>
      </w:r>
      <w:r>
        <w:rPr>
          <w:rFonts w:ascii="Trebuchet MS" w:hAnsi="Trebuchet MS"/>
          <w:b/>
          <w:color w:val="auto"/>
        </w:rPr>
        <w:t>Provide a l</w:t>
      </w:r>
      <w:r w:rsidR="00CD7189" w:rsidRPr="002A01D8">
        <w:rPr>
          <w:rFonts w:ascii="Trebuchet MS" w:hAnsi="Trebuchet MS"/>
          <w:b/>
          <w:color w:val="auto"/>
        </w:rPr>
        <w:t>ay s</w:t>
      </w:r>
      <w:r w:rsidR="00947443" w:rsidRPr="002A01D8">
        <w:rPr>
          <w:rFonts w:ascii="Trebuchet MS" w:hAnsi="Trebuchet MS"/>
          <w:b/>
          <w:color w:val="auto"/>
        </w:rPr>
        <w:t>ummary of the project</w:t>
      </w:r>
      <w:r>
        <w:rPr>
          <w:rFonts w:ascii="Trebuchet MS" w:hAnsi="Trebuchet MS"/>
          <w:b/>
          <w:color w:val="auto"/>
        </w:rPr>
        <w:t>:</w:t>
      </w:r>
    </w:p>
    <w:p w:rsidR="008E6346" w:rsidRDefault="008E6346" w:rsidP="008E6346">
      <w:pPr>
        <w:pStyle w:val="BodyText"/>
        <w:spacing w:before="187" w:line="314" w:lineRule="auto"/>
        <w:ind w:right="108"/>
        <w:rPr>
          <w:rFonts w:ascii="Arial" w:hAnsi="Arial" w:cs="Arial"/>
          <w:color w:val="000000" w:themeColor="text1"/>
          <w:spacing w:val="10"/>
          <w:sz w:val="20"/>
          <w:szCs w:val="20"/>
        </w:rPr>
      </w:pPr>
      <w:r w:rsidRPr="008E6346">
        <w:rPr>
          <w:rFonts w:ascii="Arial" w:hAnsi="Arial" w:cs="Arial"/>
          <w:color w:val="000000" w:themeColor="text1"/>
          <w:w w:val="95"/>
          <w:sz w:val="20"/>
          <w:szCs w:val="20"/>
        </w:rPr>
        <w:t xml:space="preserve">Epilepsy is a condition associated with a range of co-morbid conditions. Around 40% </w:t>
      </w:r>
      <w:r w:rsidRPr="008E6346">
        <w:rPr>
          <w:rFonts w:ascii="Arial" w:hAnsi="Arial" w:cs="Arial"/>
          <w:color w:val="000000" w:themeColor="text1"/>
          <w:sz w:val="20"/>
          <w:szCs w:val="20"/>
        </w:rPr>
        <w:t>of</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adolescents</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also</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pacing w:val="-4"/>
          <w:sz w:val="20"/>
          <w:szCs w:val="20"/>
        </w:rPr>
        <w:t>have</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an</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additional</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neurological</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condition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1</w:t>
      </w:r>
      <w:r w:rsidRPr="008E6346">
        <w:rPr>
          <w:rFonts w:ascii="Arial" w:hAnsi="Arial" w:cs="Arial"/>
          <w:color w:val="000000" w:themeColor="text1"/>
          <w:spacing w:val="-27"/>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28"/>
          <w:sz w:val="20"/>
          <w:szCs w:val="20"/>
        </w:rPr>
        <w:t xml:space="preserve"> </w:t>
      </w:r>
      <w:r w:rsidRPr="008E6346">
        <w:rPr>
          <w:rFonts w:ascii="Arial" w:hAnsi="Arial" w:cs="Arial"/>
          <w:color w:val="000000" w:themeColor="text1"/>
          <w:sz w:val="20"/>
          <w:szCs w:val="20"/>
        </w:rPr>
        <w:t>4 persons</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of</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pacing w:val="-3"/>
          <w:sz w:val="20"/>
          <w:szCs w:val="20"/>
        </w:rPr>
        <w:t>any</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age</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has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learning</w:t>
      </w:r>
      <w:r w:rsidRPr="008E6346">
        <w:rPr>
          <w:rFonts w:ascii="Arial" w:hAnsi="Arial" w:cs="Arial"/>
          <w:color w:val="000000" w:themeColor="text1"/>
          <w:spacing w:val="-30"/>
          <w:sz w:val="20"/>
          <w:szCs w:val="20"/>
        </w:rPr>
        <w:t xml:space="preserve"> </w:t>
      </w:r>
      <w:r w:rsidRPr="008E6346">
        <w:rPr>
          <w:rFonts w:ascii="Arial" w:hAnsi="Arial" w:cs="Arial"/>
          <w:color w:val="000000" w:themeColor="text1"/>
          <w:sz w:val="20"/>
          <w:szCs w:val="20"/>
        </w:rPr>
        <w:t>disability.</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Behavioural</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issues</w:t>
      </w:r>
      <w:r w:rsidRPr="008E6346">
        <w:rPr>
          <w:rFonts w:ascii="Arial" w:hAnsi="Arial" w:cs="Arial"/>
          <w:color w:val="000000" w:themeColor="text1"/>
          <w:spacing w:val="-29"/>
          <w:sz w:val="20"/>
          <w:szCs w:val="20"/>
        </w:rPr>
        <w:t xml:space="preserve"> </w:t>
      </w:r>
      <w:r w:rsidRPr="008E6346">
        <w:rPr>
          <w:rFonts w:ascii="Arial" w:hAnsi="Arial" w:cs="Arial"/>
          <w:color w:val="000000" w:themeColor="text1"/>
          <w:sz w:val="20"/>
          <w:szCs w:val="20"/>
        </w:rPr>
        <w:t xml:space="preserve">are </w:t>
      </w:r>
      <w:r w:rsidRPr="008E6346">
        <w:rPr>
          <w:rFonts w:ascii="Arial" w:hAnsi="Arial" w:cs="Arial"/>
          <w:color w:val="000000" w:themeColor="text1"/>
          <w:spacing w:val="-3"/>
          <w:sz w:val="20"/>
          <w:szCs w:val="20"/>
        </w:rPr>
        <w:t>prevalent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exhibited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both</w:t>
      </w:r>
      <w:r w:rsidRPr="008E6346">
        <w:rPr>
          <w:rFonts w:ascii="Arial" w:hAnsi="Arial" w:cs="Arial"/>
          <w:color w:val="000000" w:themeColor="text1"/>
          <w:spacing w:val="-5"/>
          <w:sz w:val="20"/>
          <w:szCs w:val="20"/>
        </w:rPr>
        <w:t xml:space="preserve"> </w:t>
      </w:r>
      <w:r w:rsidRPr="008E6346">
        <w:rPr>
          <w:rFonts w:ascii="Arial" w:hAnsi="Arial" w:cs="Arial"/>
          <w:color w:val="000000" w:themeColor="text1"/>
          <w:sz w:val="20"/>
          <w:szCs w:val="20"/>
        </w:rPr>
        <w:t>in</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school</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at</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home</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Children</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with</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epilepsy</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stigmatized</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group</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and</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are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twice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likely</w:t>
      </w:r>
      <w:r w:rsidRPr="008E6346">
        <w:rPr>
          <w:rFonts w:ascii="Arial" w:hAnsi="Arial" w:cs="Arial"/>
          <w:color w:val="000000" w:themeColor="text1"/>
          <w:spacing w:val="-6"/>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pacing w:val="3"/>
          <w:sz w:val="20"/>
          <w:szCs w:val="20"/>
        </w:rPr>
        <w:t>be</w:t>
      </w:r>
      <w:r w:rsidRPr="008E6346">
        <w:rPr>
          <w:rFonts w:ascii="Arial" w:hAnsi="Arial" w:cs="Arial"/>
          <w:color w:val="000000" w:themeColor="text1"/>
          <w:spacing w:val="-7"/>
          <w:sz w:val="20"/>
          <w:szCs w:val="20"/>
        </w:rPr>
        <w:t xml:space="preserve"> </w:t>
      </w:r>
      <w:r w:rsidRPr="008E6346">
        <w:rPr>
          <w:rFonts w:ascii="Arial" w:hAnsi="Arial" w:cs="Arial"/>
          <w:color w:val="000000" w:themeColor="text1"/>
          <w:sz w:val="20"/>
          <w:szCs w:val="20"/>
        </w:rPr>
        <w:t>bullied at school than their peers, and a qualitative study of children with refractory epilepsy</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viewed</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seizures</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as</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barrier</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to</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a</w:t>
      </w:r>
      <w:r w:rsidRPr="008E6346">
        <w:rPr>
          <w:rFonts w:ascii="Arial" w:hAnsi="Arial" w:cs="Arial"/>
          <w:color w:val="000000" w:themeColor="text1"/>
          <w:spacing w:val="10"/>
          <w:sz w:val="20"/>
          <w:szCs w:val="20"/>
        </w:rPr>
        <w:t xml:space="preserve"> </w:t>
      </w:r>
      <w:r w:rsidRPr="008E6346">
        <w:rPr>
          <w:rFonts w:ascii="Arial" w:hAnsi="Arial" w:cs="Arial"/>
          <w:color w:val="000000" w:themeColor="text1"/>
          <w:sz w:val="20"/>
          <w:szCs w:val="20"/>
        </w:rPr>
        <w:t>normal</w:t>
      </w:r>
      <w:r w:rsidRPr="008E6346">
        <w:rPr>
          <w:rFonts w:ascii="Arial" w:hAnsi="Arial" w:cs="Arial"/>
          <w:color w:val="000000" w:themeColor="text1"/>
          <w:spacing w:val="11"/>
          <w:sz w:val="20"/>
          <w:szCs w:val="20"/>
        </w:rPr>
        <w:t xml:space="preserve"> </w:t>
      </w:r>
      <w:r w:rsidRPr="008E6346">
        <w:rPr>
          <w:rFonts w:ascii="Arial" w:hAnsi="Arial" w:cs="Arial"/>
          <w:color w:val="000000" w:themeColor="text1"/>
          <w:sz w:val="20"/>
          <w:szCs w:val="20"/>
        </w:rPr>
        <w:t>life</w:t>
      </w:r>
      <w:r w:rsidRPr="008E6346">
        <w:rPr>
          <w:rFonts w:ascii="Arial" w:hAnsi="Arial" w:cs="Arial"/>
          <w:color w:val="000000" w:themeColor="text1"/>
          <w:spacing w:val="10"/>
          <w:sz w:val="20"/>
          <w:szCs w:val="20"/>
        </w:rPr>
        <w:t>. It is inevitable that children with epilepsy do not achieve as highly in school when compared to their peers.</w:t>
      </w:r>
    </w:p>
    <w:p w:rsidR="00DD0F67" w:rsidRPr="008E6346" w:rsidRDefault="00DD0F67" w:rsidP="008E6346">
      <w:pPr>
        <w:pStyle w:val="BodyText"/>
        <w:spacing w:before="187" w:line="314" w:lineRule="auto"/>
        <w:ind w:right="108"/>
        <w:rPr>
          <w:rFonts w:ascii="Arial" w:hAnsi="Arial" w:cs="Arial"/>
          <w:color w:val="000000" w:themeColor="text1"/>
          <w:spacing w:val="10"/>
          <w:sz w:val="20"/>
          <w:szCs w:val="20"/>
        </w:rPr>
      </w:pPr>
      <w:r>
        <w:rPr>
          <w:rFonts w:ascii="Arial" w:hAnsi="Arial" w:cs="Arial"/>
          <w:color w:val="000000" w:themeColor="text1"/>
          <w:spacing w:val="10"/>
          <w:sz w:val="20"/>
          <w:szCs w:val="20"/>
        </w:rPr>
        <w:t xml:space="preserve">Additional support for children in school is provisioned according to </w:t>
      </w:r>
      <w:proofErr w:type="gramStart"/>
      <w:r>
        <w:rPr>
          <w:rFonts w:ascii="Arial" w:hAnsi="Arial" w:cs="Arial"/>
          <w:color w:val="000000" w:themeColor="text1"/>
          <w:spacing w:val="10"/>
          <w:sz w:val="20"/>
          <w:szCs w:val="20"/>
        </w:rPr>
        <w:t>evidence based</w:t>
      </w:r>
      <w:proofErr w:type="gramEnd"/>
      <w:r>
        <w:rPr>
          <w:rFonts w:ascii="Arial" w:hAnsi="Arial" w:cs="Arial"/>
          <w:color w:val="000000" w:themeColor="text1"/>
          <w:spacing w:val="10"/>
          <w:sz w:val="20"/>
          <w:szCs w:val="20"/>
        </w:rPr>
        <w:t xml:space="preserve"> guidelines. The aim of this study is to determine if children with epilepsy perform worse than their peers, and if so by how much. Given that treatment of epilepsy differs between each person, different anti-epileptic drugs may have any effect on how well a child with epilepsy performs. As such factors within children that have epilepsy will be explored. </w:t>
      </w:r>
    </w:p>
    <w:p w:rsidR="0061047E" w:rsidRPr="000C7D55" w:rsidRDefault="0061047E" w:rsidP="000C7D55">
      <w:pPr>
        <w:pStyle w:val="BodyText2"/>
        <w:rPr>
          <w:rFonts w:ascii="Calibri" w:hAnsi="Calibri"/>
          <w:color w:val="auto"/>
        </w:rPr>
      </w:pPr>
    </w:p>
    <w:p w:rsidR="000C7D55" w:rsidRPr="000C7D55" w:rsidRDefault="0061047E" w:rsidP="000C7D55">
      <w:pPr>
        <w:pStyle w:val="BodyText2"/>
        <w:rPr>
          <w:rFonts w:ascii="Calibri" w:hAnsi="Calibri"/>
          <w:b/>
          <w:color w:val="auto"/>
        </w:rPr>
      </w:pPr>
      <w:r>
        <w:rPr>
          <w:rFonts w:ascii="Trebuchet MS" w:hAnsi="Trebuchet MS"/>
          <w:b/>
          <w:color w:val="auto"/>
        </w:rPr>
        <w:lastRenderedPageBreak/>
        <w:t>6. Provide an outline of the public engagement strategy for the study, or a brief explanation why there is not public engagement:</w:t>
      </w:r>
    </w:p>
    <w:p w:rsidR="00947443" w:rsidRPr="000C7D55" w:rsidRDefault="00DD0F67" w:rsidP="000C7D55">
      <w:pPr>
        <w:pStyle w:val="BodyText2"/>
        <w:rPr>
          <w:rFonts w:ascii="Calibri" w:hAnsi="Calibri"/>
          <w:b/>
          <w:color w:val="auto"/>
        </w:rPr>
      </w:pPr>
      <w:r>
        <w:rPr>
          <w:rFonts w:ascii="Calibri" w:hAnsi="Calibri"/>
          <w:color w:val="auto"/>
        </w:rPr>
        <w:t xml:space="preserve">The results of this study would likely be published in an academic </w:t>
      </w:r>
      <w:proofErr w:type="gramStart"/>
      <w:r>
        <w:rPr>
          <w:rFonts w:ascii="Calibri" w:hAnsi="Calibri"/>
          <w:color w:val="auto"/>
        </w:rPr>
        <w:t>journal, and</w:t>
      </w:r>
      <w:proofErr w:type="gramEnd"/>
      <w:r>
        <w:rPr>
          <w:rFonts w:ascii="Calibri" w:hAnsi="Calibri"/>
          <w:color w:val="auto"/>
        </w:rPr>
        <w:t xml:space="preserve"> given that the results would come from routinely collected data rather than a prospective observational study, there would not be any public engagement strategy required.</w:t>
      </w:r>
    </w:p>
    <w:p w:rsidR="00665EB2" w:rsidRPr="000C7D55" w:rsidRDefault="00665EB2" w:rsidP="000C7D55">
      <w:pPr>
        <w:pStyle w:val="BodyText2"/>
        <w:rPr>
          <w:rFonts w:ascii="Calibri" w:hAnsi="Calibri"/>
          <w:b/>
          <w:color w:val="auto"/>
        </w:rPr>
      </w:pPr>
    </w:p>
    <w:p w:rsidR="00947443" w:rsidRPr="002A01D8" w:rsidRDefault="00CD7189"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2A01D8">
        <w:rPr>
          <w:rFonts w:ascii="Trebuchet MS" w:hAnsi="Trebuchet MS"/>
          <w:b/>
          <w:color w:val="auto"/>
        </w:rPr>
        <w:t>7</w:t>
      </w:r>
      <w:r w:rsidR="00947443" w:rsidRPr="002A01D8">
        <w:rPr>
          <w:rFonts w:ascii="Trebuchet MS" w:hAnsi="Trebuchet MS"/>
          <w:b/>
          <w:color w:val="auto"/>
        </w:rPr>
        <w:t xml:space="preserve">. </w:t>
      </w:r>
      <w:r w:rsidR="000B45D7">
        <w:rPr>
          <w:rFonts w:ascii="Trebuchet MS" w:hAnsi="Trebuchet MS"/>
          <w:b/>
          <w:color w:val="auto"/>
        </w:rPr>
        <w:t>Provide information on</w:t>
      </w:r>
      <w:r w:rsidR="00947443" w:rsidRPr="002A01D8">
        <w:rPr>
          <w:rFonts w:ascii="Trebuchet MS" w:hAnsi="Trebuchet MS"/>
          <w:b/>
          <w:color w:val="auto"/>
        </w:rPr>
        <w:t xml:space="preserve"> the relevant permissions you have obtained or that are being sought:</w:t>
      </w:r>
      <w:r w:rsidR="00947443" w:rsidRPr="002A01D8">
        <w:rPr>
          <w:rFonts w:ascii="Trebuchet MS" w:hAnsi="Trebuchet MS"/>
          <w:b/>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t>Obtained</w:t>
      </w:r>
      <w:r w:rsidR="00947443" w:rsidRPr="002A01D8">
        <w:rPr>
          <w:rFonts w:ascii="Trebuchet MS" w:hAnsi="Trebuchet MS"/>
          <w:i/>
          <w:color w:val="auto"/>
        </w:rPr>
        <w:tab/>
        <w:t xml:space="preserve">     Being sought</w:t>
      </w:r>
      <w:r w:rsidR="00947443" w:rsidRPr="002A01D8">
        <w:rPr>
          <w:rFonts w:ascii="Trebuchet MS" w:hAnsi="Trebuchet MS"/>
          <w:i/>
          <w:color w:val="auto"/>
        </w:rPr>
        <w:tab/>
        <w:t xml:space="preserve">      Not required</w:t>
      </w:r>
    </w:p>
    <w:p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Research ethics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895700"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62391E">
        <w:rPr>
          <w:rFonts w:ascii="Trebuchet MS" w:hAnsi="Trebuchet MS"/>
          <w:color w:val="auto"/>
        </w:rPr>
      </w:r>
      <w:r w:rsidR="0062391E">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sidRPr="002A01D8">
        <w:rPr>
          <w:rFonts w:ascii="Trebuchet MS" w:hAnsi="Trebuchet MS"/>
          <w:color w:val="auto"/>
        </w:rPr>
        <w:fldChar w:fldCharType="begin">
          <w:ffData>
            <w:name w:val="Check1"/>
            <w:enabled/>
            <w:calcOnExit w:val="0"/>
            <w:checkBox>
              <w:sizeAuto/>
              <w:default w:val="0"/>
            </w:checkBox>
          </w:ffData>
        </w:fldChar>
      </w:r>
      <w:r w:rsidR="008B3FDD" w:rsidRPr="008B3FDD">
        <w:rPr>
          <w:rFonts w:ascii="Trebuchet MS" w:hAnsi="Trebuchet MS"/>
          <w:color w:val="auto"/>
        </w:rPr>
        <w:instrText xml:space="preserve"> FORMCHECKBOX </w:instrText>
      </w:r>
      <w:r w:rsidR="0062391E">
        <w:rPr>
          <w:rFonts w:ascii="Trebuchet MS" w:hAnsi="Trebuchet MS"/>
          <w:color w:val="auto"/>
        </w:rPr>
      </w:r>
      <w:r w:rsidR="0062391E">
        <w:rPr>
          <w:rFonts w:ascii="Trebuchet MS" w:hAnsi="Trebuchet MS"/>
          <w:color w:val="auto"/>
        </w:rPr>
        <w:fldChar w:fldCharType="separate"/>
      </w:r>
      <w:r w:rsidR="00895700"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895700">
        <w:rPr>
          <w:rFonts w:ascii="Trebuchet MS" w:hAnsi="Trebuchet MS"/>
          <w:color w:val="auto"/>
        </w:rPr>
        <w:fldChar w:fldCharType="begin">
          <w:ffData>
            <w:name w:val=""/>
            <w:enabled/>
            <w:calcOnExit w:val="0"/>
            <w:checkBox>
              <w:sizeAuto/>
              <w:default w:val="1"/>
            </w:checkBox>
          </w:ffData>
        </w:fldChar>
      </w:r>
      <w:r w:rsidR="008B3FDD" w:rsidRPr="008B3FDD">
        <w:rPr>
          <w:rFonts w:ascii="Trebuchet MS" w:hAnsi="Trebuchet MS"/>
          <w:color w:val="auto"/>
        </w:rPr>
        <w:instrText xml:space="preserve"> FORMCHECKBOX </w:instrText>
      </w:r>
      <w:r w:rsidR="0062391E">
        <w:rPr>
          <w:rFonts w:ascii="Trebuchet MS" w:hAnsi="Trebuchet MS"/>
          <w:color w:val="auto"/>
        </w:rPr>
      </w:r>
      <w:r w:rsidR="0062391E">
        <w:rPr>
          <w:rFonts w:ascii="Trebuchet MS" w:hAnsi="Trebuchet MS"/>
          <w:color w:val="auto"/>
        </w:rPr>
        <w:fldChar w:fldCharType="separate"/>
      </w:r>
      <w:r w:rsidR="00895700">
        <w:rPr>
          <w:rFonts w:ascii="Trebuchet MS" w:hAnsi="Trebuchet MS"/>
          <w:color w:val="auto"/>
        </w:rPr>
        <w:fldChar w:fldCharType="end"/>
      </w:r>
      <w:r w:rsidRPr="002A01D8">
        <w:rPr>
          <w:rFonts w:ascii="Trebuchet MS" w:hAnsi="Trebuchet MS"/>
          <w:color w:val="auto"/>
        </w:rPr>
        <w:t xml:space="preserve">  ]</w:t>
      </w:r>
    </w:p>
    <w:p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Please state the name of the committee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rsidR="00D130C0" w:rsidRPr="008B3FDD"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i/>
          <w:color w:val="000000"/>
        </w:rPr>
        <w:t>Research ethics</w:t>
      </w:r>
      <w:r>
        <w:rPr>
          <w:rFonts w:ascii="Trebuchet MS" w:hAnsi="Trebuchet MS"/>
          <w:i/>
          <w:color w:val="000000"/>
        </w:rPr>
        <w:t xml:space="preserve"> committee</w:t>
      </w:r>
      <w:r w:rsidRPr="002A01D8">
        <w:rPr>
          <w:rFonts w:ascii="Trebuchet MS" w:hAnsi="Trebuchet MS"/>
          <w:i/>
          <w:color w:val="000000"/>
        </w:rPr>
        <w:t>:</w:t>
      </w:r>
    </w:p>
    <w:p w:rsidR="0035467E" w:rsidRPr="000C7D55" w:rsidRDefault="0035467E"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rsidR="003665DF"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sidR="003665DF">
        <w:rPr>
          <w:rFonts w:ascii="Trebuchet MS" w:hAnsi="Trebuchet MS"/>
          <w:i/>
          <w:color w:val="auto"/>
        </w:rPr>
        <w:t>:</w:t>
      </w:r>
    </w:p>
    <w:p w:rsidR="00D130C0" w:rsidRPr="0013137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3665DF">
        <w:rPr>
          <w:rFonts w:ascii="Trebuchet MS" w:hAnsi="Trebuchet MS"/>
          <w:color w:val="auto"/>
        </w:rPr>
        <w:t xml:space="preserve">The project will </w:t>
      </w:r>
      <w:r w:rsidRPr="0013137F">
        <w:rPr>
          <w:rFonts w:ascii="Trebuchet MS" w:hAnsi="Trebuchet MS"/>
          <w:color w:val="auto"/>
        </w:rPr>
        <w:t>use only</w:t>
      </w:r>
      <w:r>
        <w:rPr>
          <w:rFonts w:ascii="Trebuchet MS" w:hAnsi="Trebuchet MS"/>
          <w:i/>
          <w:color w:val="auto"/>
        </w:rPr>
        <w:t xml:space="preserve"> </w:t>
      </w:r>
      <w:r>
        <w:rPr>
          <w:rFonts w:ascii="Trebuchet MS" w:hAnsi="Trebuchet MS"/>
          <w:color w:val="auto"/>
        </w:rPr>
        <w:t>anonymised data, and therefore research ethics review is not required.</w:t>
      </w:r>
    </w:p>
    <w:p w:rsidR="00D130C0" w:rsidRPr="000C7D55"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rsidR="00D130C0" w:rsidRDefault="00AC581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Independent peer review</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DD0F67">
        <w:rPr>
          <w:rFonts w:ascii="Trebuchet MS" w:hAnsi="Trebuchet MS"/>
          <w:color w:val="auto"/>
        </w:rPr>
        <w:t xml:space="preserve">X </w:t>
      </w:r>
      <w:r w:rsidRPr="002A01D8">
        <w:rPr>
          <w:rFonts w:ascii="Trebuchet MS" w:hAnsi="Trebuchet MS"/>
          <w:color w:val="auto"/>
        </w:rPr>
        <w:t>]</w:t>
      </w:r>
    </w:p>
    <w:p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w:t>
      </w:r>
      <w:r>
        <w:rPr>
          <w:rFonts w:ascii="Trebuchet MS" w:hAnsi="Trebuchet MS"/>
          <w:i/>
          <w:color w:val="000000"/>
        </w:rPr>
        <w:t xml:space="preserve">state </w:t>
      </w:r>
      <w:r w:rsidRPr="002A01D8">
        <w:rPr>
          <w:rFonts w:ascii="Trebuchet MS" w:hAnsi="Trebuchet MS"/>
          <w:i/>
          <w:color w:val="000000"/>
        </w:rPr>
        <w:t xml:space="preserve">the name of the </w:t>
      </w:r>
      <w:r w:rsidR="000D0E5A">
        <w:rPr>
          <w:rFonts w:ascii="Trebuchet MS" w:hAnsi="Trebuchet MS"/>
          <w:i/>
          <w:color w:val="000000"/>
        </w:rPr>
        <w:t xml:space="preserve">peer reviewing organisation </w:t>
      </w:r>
      <w:r w:rsidRPr="002A01D8">
        <w:rPr>
          <w:rFonts w:ascii="Trebuchet MS" w:hAnsi="Trebuchet MS"/>
          <w:i/>
          <w:color w:val="000000"/>
        </w:rPr>
        <w:t>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rsidR="001654CF" w:rsidRPr="000C7D55" w:rsidRDefault="000D0E5A"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Pr>
          <w:rFonts w:ascii="Trebuchet MS" w:hAnsi="Trebuchet MS"/>
          <w:i/>
          <w:color w:val="000000"/>
        </w:rPr>
        <w:t>Peer reviewing organisation</w:t>
      </w:r>
      <w:r w:rsidR="00D130C0" w:rsidRPr="002A01D8">
        <w:rPr>
          <w:rFonts w:ascii="Trebuchet MS" w:hAnsi="Trebuchet MS"/>
          <w:i/>
          <w:color w:val="000000"/>
        </w:rPr>
        <w:t>:</w:t>
      </w:r>
    </w:p>
    <w:p w:rsidR="000D0E5A"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rsidR="003665DF"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p>
    <w:p w:rsidR="00DD0F67" w:rsidRPr="00DD0F67" w:rsidRDefault="00DD0F67"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t xml:space="preserve">This project uses only routinely collected data that has been </w:t>
      </w:r>
      <w:proofErr w:type="spellStart"/>
      <w:r>
        <w:rPr>
          <w:rFonts w:ascii="Trebuchet MS" w:hAnsi="Trebuchet MS"/>
          <w:color w:val="auto"/>
        </w:rPr>
        <w:t>pseudoanonymised</w:t>
      </w:r>
      <w:proofErr w:type="spellEnd"/>
      <w:r>
        <w:rPr>
          <w:rFonts w:ascii="Trebuchet MS" w:hAnsi="Trebuchet MS"/>
          <w:color w:val="auto"/>
        </w:rPr>
        <w:t xml:space="preserve"> and already made available for research via the SAIL Databank.</w:t>
      </w:r>
    </w:p>
    <w:p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rsidR="001654CF" w:rsidRDefault="00947443"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13137F">
        <w:rPr>
          <w:rFonts w:ascii="Trebuchet MS" w:hAnsi="Trebuchet MS"/>
          <w:b/>
          <w:i/>
          <w:color w:val="auto"/>
        </w:rPr>
        <w:t xml:space="preserve">Permission from data-holding </w:t>
      </w:r>
      <w:r w:rsidRPr="0013137F">
        <w:rPr>
          <w:rFonts w:ascii="Trebuchet MS" w:hAnsi="Trebuchet MS"/>
          <w:b/>
          <w:i/>
          <w:color w:val="auto"/>
        </w:rPr>
        <w:tab/>
      </w:r>
      <w:r w:rsidRPr="0013137F">
        <w:rPr>
          <w:rFonts w:ascii="Trebuchet MS" w:hAnsi="Trebuchet MS"/>
          <w:b/>
          <w:i/>
          <w:color w:val="auto"/>
        </w:rPr>
        <w:tab/>
      </w:r>
      <w:r w:rsidRPr="0013137F">
        <w:rPr>
          <w:rFonts w:ascii="Trebuchet MS" w:hAnsi="Trebuchet MS"/>
          <w:b/>
          <w:i/>
          <w:color w:val="auto"/>
        </w:rPr>
        <w:tab/>
      </w:r>
      <w:r w:rsidR="00AC5816" w:rsidRPr="002A01D8">
        <w:rPr>
          <w:rFonts w:ascii="Trebuchet MS" w:hAnsi="Trebuchet MS"/>
          <w:i/>
          <w:color w:val="auto"/>
        </w:rPr>
        <w:t>Obtained</w:t>
      </w:r>
      <w:r w:rsidR="00AC5816" w:rsidRPr="002A01D8">
        <w:rPr>
          <w:rFonts w:ascii="Trebuchet MS" w:hAnsi="Trebuchet MS"/>
          <w:i/>
          <w:color w:val="auto"/>
        </w:rPr>
        <w:tab/>
        <w:t xml:space="preserve">     Being sought</w:t>
      </w:r>
      <w:r w:rsidR="00AC5816" w:rsidRPr="002A01D8">
        <w:rPr>
          <w:rFonts w:ascii="Trebuchet MS" w:hAnsi="Trebuchet MS"/>
          <w:i/>
          <w:color w:val="auto"/>
        </w:rPr>
        <w:tab/>
        <w:t xml:space="preserve">      Not required</w:t>
      </w:r>
      <w:r w:rsidR="000C7D55">
        <w:rPr>
          <w:rFonts w:ascii="Trebuchet MS" w:hAnsi="Trebuchet MS"/>
          <w:b/>
          <w:i/>
          <w:color w:val="auto"/>
        </w:rPr>
        <w:br/>
      </w:r>
      <w:r w:rsidRPr="0013137F">
        <w:rPr>
          <w:rFonts w:ascii="Trebuchet MS" w:hAnsi="Trebuchet MS"/>
          <w:b/>
          <w:i/>
          <w:color w:val="auto"/>
        </w:rPr>
        <w:t>organisation to use their datasets</w:t>
      </w:r>
      <w:r w:rsidRPr="002A01D8">
        <w:rPr>
          <w:rFonts w:ascii="Trebuchet MS" w:hAnsi="Trebuchet MS"/>
          <w:i/>
          <w:color w:val="auto"/>
        </w:rPr>
        <w:tab/>
      </w:r>
      <w:r w:rsidRPr="002A01D8">
        <w:rPr>
          <w:rFonts w:ascii="Trebuchet MS" w:hAnsi="Trebuchet MS"/>
          <w:i/>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w:t>
      </w:r>
      <w:r w:rsidR="00DD0F67">
        <w:rPr>
          <w:rFonts w:ascii="Trebuchet MS" w:hAnsi="Trebuchet MS"/>
          <w:color w:val="auto"/>
        </w:rPr>
        <w:t xml:space="preserve"> X </w:t>
      </w:r>
      <w:r w:rsidRPr="002A01D8">
        <w:rPr>
          <w:rFonts w:ascii="Trebuchet MS" w:hAnsi="Trebuchet MS"/>
          <w:color w:val="auto"/>
        </w:rPr>
        <w:t>]</w:t>
      </w:r>
    </w:p>
    <w:p w:rsidR="00CA4A9B" w:rsidRPr="00CA4A9B" w:rsidRDefault="00CA4A9B" w:rsidP="00CA4A9B">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auto"/>
        </w:rPr>
      </w:pPr>
    </w:p>
    <w:p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state the name of the </w:t>
      </w:r>
      <w:r>
        <w:rPr>
          <w:rFonts w:ascii="Trebuchet MS" w:hAnsi="Trebuchet MS"/>
          <w:i/>
          <w:color w:val="000000"/>
        </w:rPr>
        <w:t>data provider</w:t>
      </w:r>
      <w:r w:rsidRPr="002A01D8">
        <w:rPr>
          <w:rFonts w:ascii="Trebuchet MS" w:hAnsi="Trebuchet MS"/>
          <w:i/>
          <w:color w:val="000000"/>
        </w:rPr>
        <w:t xml:space="preserv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rsidR="00D130C0" w:rsidRDefault="00E91F68"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Data organisation:</w:t>
      </w:r>
    </w:p>
    <w:p w:rsidR="00DD0F67" w:rsidRPr="00DD0F67" w:rsidRDefault="00DD0F67"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p>
    <w:p w:rsidR="003665DF" w:rsidRPr="00D74EDD"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D74EDD">
        <w:rPr>
          <w:rFonts w:ascii="Trebuchet MS" w:hAnsi="Trebuchet MS"/>
          <w:color w:val="auto"/>
        </w:rPr>
        <w:t xml:space="preserve">The project </w:t>
      </w:r>
      <w:r>
        <w:rPr>
          <w:rFonts w:ascii="Trebuchet MS" w:hAnsi="Trebuchet MS"/>
          <w:color w:val="auto"/>
        </w:rPr>
        <w:t>uses only SAIL unrestricted core datasets and/or data held by the project.</w:t>
      </w:r>
    </w:p>
    <w:p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Please note that it is the responsibility of the project lead to ensure that the relevant permissions are obtained.</w:t>
      </w:r>
    </w:p>
    <w:p w:rsidR="00947443" w:rsidRPr="002A01D8" w:rsidRDefault="00947443" w:rsidP="000C7D55">
      <w:pPr>
        <w:pStyle w:val="BodyText2"/>
        <w:jc w:val="left"/>
        <w:rPr>
          <w:rFonts w:ascii="Trebuchet MS" w:hAnsi="Trebuchet MS"/>
          <w:b/>
          <w:color w:val="auto"/>
        </w:rPr>
      </w:pPr>
    </w:p>
    <w:p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a</w:t>
      </w:r>
      <w:r w:rsidR="00947443" w:rsidRPr="002A01D8">
        <w:rPr>
          <w:rFonts w:ascii="Trebuchet MS" w:hAnsi="Trebuchet MS"/>
          <w:b/>
          <w:color w:val="auto"/>
        </w:rPr>
        <w:t xml:space="preserve">. </w:t>
      </w:r>
      <w:r w:rsidR="001428C3">
        <w:rPr>
          <w:rFonts w:ascii="Trebuchet MS" w:hAnsi="Trebuchet MS"/>
          <w:b/>
          <w:color w:val="auto"/>
        </w:rPr>
        <w:t>Provide</w:t>
      </w:r>
      <w:r w:rsidR="00947443" w:rsidRPr="002A01D8">
        <w:rPr>
          <w:rFonts w:ascii="Trebuchet MS" w:hAnsi="Trebuchet MS"/>
          <w:b/>
          <w:color w:val="auto"/>
        </w:rPr>
        <w:t xml:space="preserve"> a prospective start date for the </w:t>
      </w:r>
      <w:r w:rsidR="00665EB2">
        <w:rPr>
          <w:rFonts w:ascii="Trebuchet MS" w:hAnsi="Trebuchet MS"/>
          <w:b/>
          <w:color w:val="auto"/>
        </w:rPr>
        <w:t>work</w:t>
      </w:r>
      <w:r w:rsidR="00947443" w:rsidRPr="002A01D8">
        <w:rPr>
          <w:rFonts w:ascii="Trebuchet MS" w:hAnsi="Trebuchet MS"/>
          <w:b/>
          <w:color w:val="auto"/>
        </w:rPr>
        <w:t xml:space="preserve"> involving </w:t>
      </w:r>
      <w:r w:rsidR="00F15EFB">
        <w:rPr>
          <w:rFonts w:ascii="Trebuchet MS" w:hAnsi="Trebuchet MS"/>
          <w:b/>
          <w:color w:val="auto"/>
        </w:rPr>
        <w:t>SAIL</w:t>
      </w:r>
      <w:r w:rsidR="000C7D55">
        <w:rPr>
          <w:rFonts w:ascii="Trebuchet MS" w:hAnsi="Trebuchet MS"/>
          <w:b/>
          <w:color w:val="auto"/>
        </w:rPr>
        <w:t xml:space="preserve"> </w:t>
      </w:r>
      <w:r w:rsidR="00947443" w:rsidRPr="000C7D55">
        <w:rPr>
          <w:rFonts w:ascii="Trebuchet MS" w:hAnsi="Trebuchet MS"/>
          <w:b/>
          <w:color w:val="auto"/>
        </w:rPr>
        <w:t>(</w:t>
      </w:r>
      <w:r w:rsidR="00D22398" w:rsidRPr="00D22398">
        <w:rPr>
          <w:rFonts w:ascii="Trebuchet MS" w:hAnsi="Trebuchet MS"/>
          <w:b/>
          <w:color w:val="auto"/>
        </w:rPr>
        <w:t>dd/mm/yy</w:t>
      </w:r>
      <w:r w:rsidR="00947443" w:rsidRPr="000C7D55">
        <w:rPr>
          <w:rFonts w:ascii="Trebuchet MS" w:hAnsi="Trebuchet MS"/>
          <w:b/>
          <w:color w:val="auto"/>
        </w:rPr>
        <w:t>)</w:t>
      </w:r>
      <w:r w:rsidR="000C7D55">
        <w:rPr>
          <w:rFonts w:ascii="Trebuchet MS" w:hAnsi="Trebuchet MS"/>
          <w:b/>
          <w:color w:val="auto"/>
        </w:rPr>
        <w:t>:</w:t>
      </w:r>
    </w:p>
    <w:p w:rsidR="00947443" w:rsidRPr="000C7D55" w:rsidRDefault="00535942" w:rsidP="000C7D55">
      <w:pPr>
        <w:pStyle w:val="BodyText2"/>
        <w:rPr>
          <w:rFonts w:ascii="Calibri" w:hAnsi="Calibri"/>
          <w:color w:val="auto"/>
          <w:sz w:val="18"/>
        </w:rPr>
      </w:pPr>
      <w:r>
        <w:rPr>
          <w:rFonts w:ascii="Calibri" w:hAnsi="Calibri"/>
          <w:color w:val="auto"/>
        </w:rPr>
        <w:t>01/0</w:t>
      </w:r>
      <w:r w:rsidR="0056224D">
        <w:rPr>
          <w:rFonts w:ascii="Calibri" w:hAnsi="Calibri"/>
          <w:color w:val="auto"/>
        </w:rPr>
        <w:t>4</w:t>
      </w:r>
      <w:r>
        <w:rPr>
          <w:rFonts w:ascii="Calibri" w:hAnsi="Calibri"/>
          <w:color w:val="auto"/>
        </w:rPr>
        <w:t>/201</w:t>
      </w:r>
      <w:r w:rsidR="0056224D">
        <w:rPr>
          <w:rFonts w:ascii="Calibri" w:hAnsi="Calibri"/>
          <w:color w:val="auto"/>
        </w:rPr>
        <w:t>9</w:t>
      </w:r>
    </w:p>
    <w:p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b</w:t>
      </w:r>
      <w:r w:rsidR="00947443" w:rsidRPr="002A01D8">
        <w:rPr>
          <w:rFonts w:ascii="Trebuchet MS" w:hAnsi="Trebuchet MS"/>
          <w:b/>
          <w:color w:val="auto"/>
        </w:rPr>
        <w:t xml:space="preserve">. </w:t>
      </w:r>
      <w:r w:rsidR="00117A17">
        <w:rPr>
          <w:rFonts w:ascii="Trebuchet MS" w:hAnsi="Trebuchet MS"/>
          <w:b/>
          <w:color w:val="auto"/>
        </w:rPr>
        <w:t>Provide</w:t>
      </w:r>
      <w:r w:rsidR="00665EB2">
        <w:rPr>
          <w:rFonts w:ascii="Trebuchet MS" w:hAnsi="Trebuchet MS"/>
          <w:b/>
          <w:color w:val="auto"/>
        </w:rPr>
        <w:t xml:space="preserve"> anticipated</w:t>
      </w:r>
      <w:r w:rsidR="008E018F">
        <w:rPr>
          <w:rFonts w:ascii="Trebuchet MS" w:hAnsi="Trebuchet MS"/>
          <w:b/>
          <w:color w:val="auto"/>
        </w:rPr>
        <w:t xml:space="preserve"> end date</w:t>
      </w:r>
      <w:r w:rsidR="00665EB2">
        <w:rPr>
          <w:rFonts w:ascii="Trebuchet MS" w:hAnsi="Trebuchet MS"/>
          <w:b/>
          <w:color w:val="auto"/>
        </w:rPr>
        <w:t xml:space="preserve"> of the project</w:t>
      </w:r>
      <w:r w:rsidR="001428C3">
        <w:rPr>
          <w:rFonts w:ascii="Trebuchet MS" w:hAnsi="Trebuchet MS"/>
          <w:b/>
          <w:color w:val="auto"/>
        </w:rPr>
        <w:t>:</w:t>
      </w:r>
      <w:r w:rsidR="00117A17">
        <w:rPr>
          <w:rFonts w:ascii="Trebuchet MS" w:hAnsi="Trebuchet MS"/>
          <w:b/>
          <w:color w:val="auto"/>
        </w:rPr>
        <w:t xml:space="preserve"> (</w:t>
      </w:r>
      <w:r w:rsidR="00665EB2">
        <w:rPr>
          <w:rFonts w:ascii="Trebuchet MS" w:hAnsi="Trebuchet MS"/>
          <w:color w:val="auto"/>
        </w:rPr>
        <w:t>E</w:t>
      </w:r>
      <w:r w:rsidR="00665EB2" w:rsidRPr="002A01D8">
        <w:rPr>
          <w:rFonts w:ascii="Trebuchet MS" w:hAnsi="Trebuchet MS"/>
          <w:color w:val="auto"/>
        </w:rPr>
        <w:t xml:space="preserve">nd </w:t>
      </w:r>
      <w:r w:rsidR="00947443" w:rsidRPr="002A01D8">
        <w:rPr>
          <w:rFonts w:ascii="Trebuchet MS" w:hAnsi="Trebuchet MS"/>
          <w:color w:val="auto"/>
        </w:rPr>
        <w:t>date</w:t>
      </w:r>
      <w:r w:rsidR="00117A17">
        <w:rPr>
          <w:rFonts w:ascii="Trebuchet MS" w:hAnsi="Trebuchet MS"/>
          <w:color w:val="auto"/>
        </w:rPr>
        <w:t xml:space="preserve"> </w:t>
      </w:r>
      <w:r w:rsidR="008E018F">
        <w:rPr>
          <w:rFonts w:ascii="Trebuchet MS" w:hAnsi="Trebuchet MS"/>
          <w:color w:val="auto"/>
        </w:rPr>
        <w:t xml:space="preserve">OR time duration </w:t>
      </w:r>
      <w:r w:rsidR="00665EB2">
        <w:rPr>
          <w:rFonts w:ascii="Trebuchet MS" w:hAnsi="Trebuchet MS"/>
          <w:color w:val="auto"/>
        </w:rPr>
        <w:t>af</w:t>
      </w:r>
      <w:r w:rsidR="008E018F">
        <w:rPr>
          <w:rFonts w:ascii="Trebuchet MS" w:hAnsi="Trebuchet MS"/>
          <w:color w:val="auto"/>
        </w:rPr>
        <w:t>ter</w:t>
      </w:r>
      <w:r w:rsidR="00665EB2">
        <w:rPr>
          <w:rFonts w:ascii="Trebuchet MS" w:hAnsi="Trebuchet MS"/>
          <w:color w:val="auto"/>
        </w:rPr>
        <w:t xml:space="preserve"> approval</w:t>
      </w:r>
      <w:r w:rsidR="00117A17">
        <w:rPr>
          <w:rFonts w:ascii="Trebuchet MS" w:hAnsi="Trebuchet MS"/>
          <w:color w:val="auto"/>
        </w:rPr>
        <w:t>)</w:t>
      </w:r>
      <w:r w:rsidR="000C7D55">
        <w:rPr>
          <w:rFonts w:ascii="Trebuchet MS" w:hAnsi="Trebuchet MS"/>
          <w:color w:val="auto"/>
        </w:rPr>
        <w:t>:</w:t>
      </w:r>
    </w:p>
    <w:p w:rsidR="00947443" w:rsidRPr="000C7D55" w:rsidRDefault="0056224D" w:rsidP="000C7D55">
      <w:pPr>
        <w:pStyle w:val="BodyText2"/>
        <w:rPr>
          <w:rFonts w:ascii="Calibri" w:hAnsi="Calibri"/>
          <w:color w:val="auto"/>
        </w:rPr>
      </w:pPr>
      <w:r>
        <w:rPr>
          <w:rFonts w:ascii="Calibri" w:hAnsi="Calibri"/>
          <w:color w:val="auto"/>
        </w:rPr>
        <w:t>01</w:t>
      </w:r>
      <w:r w:rsidR="00535942">
        <w:rPr>
          <w:rFonts w:ascii="Calibri" w:hAnsi="Calibri"/>
          <w:color w:val="auto"/>
        </w:rPr>
        <w:t>/</w:t>
      </w:r>
      <w:r w:rsidR="001654CF">
        <w:rPr>
          <w:rFonts w:ascii="Calibri" w:hAnsi="Calibri"/>
          <w:color w:val="auto"/>
        </w:rPr>
        <w:t>1</w:t>
      </w:r>
      <w:r>
        <w:rPr>
          <w:rFonts w:ascii="Calibri" w:hAnsi="Calibri"/>
          <w:color w:val="auto"/>
        </w:rPr>
        <w:t>8</w:t>
      </w:r>
      <w:r w:rsidR="00535942">
        <w:rPr>
          <w:rFonts w:ascii="Calibri" w:hAnsi="Calibri"/>
          <w:color w:val="auto"/>
        </w:rPr>
        <w:t>/20</w:t>
      </w:r>
      <w:r>
        <w:rPr>
          <w:rFonts w:ascii="Calibri" w:hAnsi="Calibri"/>
          <w:color w:val="auto"/>
        </w:rPr>
        <w:t>20</w:t>
      </w:r>
    </w:p>
    <w:p w:rsidR="00947443" w:rsidRPr="000C7D55" w:rsidRDefault="00947443" w:rsidP="000C7D55">
      <w:pPr>
        <w:pStyle w:val="BodyText2"/>
        <w:rPr>
          <w:rFonts w:ascii="Calibri" w:hAnsi="Calibri"/>
          <w:color w:val="auto"/>
          <w:sz w:val="18"/>
        </w:rPr>
      </w:pPr>
    </w:p>
    <w:p w:rsidR="00947443" w:rsidRPr="002A01D8" w:rsidRDefault="00CE0F5B"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a. </w:t>
      </w:r>
      <w:r w:rsidR="000B45D7">
        <w:rPr>
          <w:rFonts w:ascii="Trebuchet MS" w:hAnsi="Trebuchet MS"/>
          <w:b/>
          <w:color w:val="auto"/>
        </w:rPr>
        <w:t xml:space="preserve">Provide details of </w:t>
      </w:r>
      <w:r w:rsidR="00947443" w:rsidRPr="002A01D8">
        <w:rPr>
          <w:rFonts w:ascii="Trebuchet MS" w:hAnsi="Trebuchet MS"/>
          <w:b/>
          <w:color w:val="auto"/>
        </w:rPr>
        <w:t>data you require</w:t>
      </w:r>
      <w:r w:rsidR="000B45D7">
        <w:rPr>
          <w:rFonts w:ascii="Trebuchet MS" w:hAnsi="Trebuchet MS"/>
          <w:b/>
          <w:color w:val="auto"/>
        </w:rPr>
        <w:t xml:space="preserve"> access to</w:t>
      </w:r>
      <w:r w:rsidR="00947443" w:rsidRPr="002A01D8">
        <w:rPr>
          <w:rFonts w:ascii="Trebuchet MS" w:hAnsi="Trebuchet MS"/>
          <w:b/>
          <w:color w:val="auto"/>
        </w:rPr>
        <w:t xml:space="preserve"> for the proposed work with </w:t>
      </w:r>
      <w:r w:rsidR="00F15EFB">
        <w:rPr>
          <w:rFonts w:ascii="Trebuchet MS" w:hAnsi="Trebuchet MS"/>
          <w:b/>
          <w:color w:val="auto"/>
        </w:rPr>
        <w:t>SAIL</w:t>
      </w:r>
      <w:r w:rsidR="00947443" w:rsidRPr="002A01D8">
        <w:rPr>
          <w:rFonts w:ascii="Trebuchet MS" w:hAnsi="Trebuchet MS"/>
          <w:b/>
          <w:color w:val="auto"/>
        </w:rPr>
        <w:t>?</w:t>
      </w:r>
    </w:p>
    <w:p w:rsidR="00CE0F5B" w:rsidRPr="000C7D55" w:rsidRDefault="00420FF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T</w:t>
      </w:r>
      <w:r w:rsidR="00947443" w:rsidRPr="002A01D8">
        <w:rPr>
          <w:rFonts w:ascii="Trebuchet MS" w:hAnsi="Trebuchet MS"/>
          <w:color w:val="auto"/>
        </w:rPr>
        <w:t xml:space="preserve">he </w:t>
      </w:r>
      <w:r w:rsidR="00665EB2">
        <w:rPr>
          <w:rFonts w:ascii="Trebuchet MS" w:hAnsi="Trebuchet MS"/>
          <w:color w:val="auto"/>
        </w:rPr>
        <w:t xml:space="preserve">SAIL </w:t>
      </w:r>
      <w:r w:rsidR="00947443" w:rsidRPr="002A01D8">
        <w:rPr>
          <w:rFonts w:ascii="Trebuchet MS" w:hAnsi="Trebuchet MS"/>
          <w:color w:val="auto"/>
        </w:rPr>
        <w:t xml:space="preserve">datasets </w:t>
      </w:r>
      <w:r w:rsidR="00CE0F5B" w:rsidRPr="002A01D8">
        <w:rPr>
          <w:rFonts w:ascii="Trebuchet MS" w:hAnsi="Trebuchet MS"/>
          <w:color w:val="auto"/>
        </w:rPr>
        <w:t>you require information from</w:t>
      </w:r>
      <w:r w:rsidR="000C7D55">
        <w:rPr>
          <w:rFonts w:ascii="Trebuchet MS" w:hAnsi="Trebuchet MS"/>
          <w:color w:val="auto"/>
        </w:rPr>
        <w:t>:</w:t>
      </w:r>
    </w:p>
    <w:p w:rsidR="002242C0"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NCCHD (Child Health Dataset)</w:t>
      </w:r>
    </w:p>
    <w:p w:rsidR="0056224D" w:rsidRDefault="0056224D"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EDUCV (Wales Education Dataset)</w:t>
      </w:r>
    </w:p>
    <w:p w:rsidR="002242C0" w:rsidRPr="00E45443"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WDSD (Welsh Demographic Service Dataset)</w:t>
      </w:r>
    </w:p>
    <w:p w:rsidR="00825436" w:rsidRDefault="002242C0" w:rsidP="002242C0">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E45443">
        <w:rPr>
          <w:rFonts w:ascii="Calibri" w:hAnsi="Calibri"/>
          <w:color w:val="auto"/>
        </w:rPr>
        <w:t>WLGP (Welsh Longitudinal General Practice dataset)</w:t>
      </w:r>
    </w:p>
    <w:p w:rsidR="00825436" w:rsidRDefault="00825436" w:rsidP="00825436">
      <w:pPr>
        <w:rPr>
          <w:rFonts w:cs="Arial"/>
          <w:sz w:val="20"/>
          <w:szCs w:val="20"/>
        </w:rPr>
      </w:pPr>
      <w:r>
        <w:br w:type="page"/>
      </w:r>
    </w:p>
    <w:p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lastRenderedPageBreak/>
        <w:t>NCCHD (Child Health Dataset)</w:t>
      </w:r>
    </w:p>
    <w:p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Maternal age</w:t>
      </w:r>
    </w:p>
    <w:p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Gestational age</w:t>
      </w:r>
    </w:p>
    <w:p w:rsid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Birth Weight</w:t>
      </w:r>
    </w:p>
    <w:p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EDUCV (Wales Education Dataset)</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Key stage 1-4 CSI, Maths, Science English Welsh results</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School year</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Learning difficulties (LEN)</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 xml:space="preserve">Days of </w:t>
      </w:r>
      <w:proofErr w:type="spellStart"/>
      <w:r>
        <w:rPr>
          <w:rFonts w:ascii="Calibri" w:hAnsi="Calibri"/>
          <w:color w:val="auto"/>
        </w:rPr>
        <w:t>absense</w:t>
      </w:r>
      <w:proofErr w:type="spellEnd"/>
    </w:p>
    <w:p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WDSD (Welsh Demographic Service Dataset)</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r>
        <w:rPr>
          <w:rFonts w:ascii="Calibri" w:hAnsi="Calibri"/>
          <w:color w:val="auto"/>
        </w:rPr>
        <w:t>LSOA to obtain WIMD Quintile at birth and school year</w:t>
      </w:r>
    </w:p>
    <w:p w:rsidR="0056224D" w:rsidRDefault="0056224D" w:rsidP="0056224D">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56224D">
        <w:rPr>
          <w:rFonts w:ascii="Calibri" w:hAnsi="Calibri"/>
          <w:b/>
          <w:color w:val="auto"/>
        </w:rPr>
        <w:t>WLGP (Welsh Longitudinal General Practice dataset)</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Event_cd</w:t>
      </w:r>
      <w:proofErr w:type="spellEnd"/>
      <w:r>
        <w:rPr>
          <w:rFonts w:ascii="Calibri" w:hAnsi="Calibri"/>
          <w:color w:val="auto"/>
        </w:rPr>
        <w:t xml:space="preserve"> (Epilepsy status and anti-epileptic drugs)</w:t>
      </w:r>
    </w:p>
    <w:p w:rsidR="0056224D" w:rsidRPr="0056224D" w:rsidRDefault="0056224D" w:rsidP="0056224D">
      <w:pPr>
        <w:pStyle w:val="BodyText2"/>
        <w:numPr>
          <w:ilvl w:val="0"/>
          <w:numId w:val="6"/>
        </w:numPr>
        <w:pBdr>
          <w:top w:val="single" w:sz="4" w:space="1" w:color="auto"/>
          <w:left w:val="single" w:sz="4" w:space="4" w:color="auto"/>
          <w:bottom w:val="single" w:sz="4" w:space="1" w:color="auto"/>
          <w:right w:val="single" w:sz="4" w:space="4" w:color="auto"/>
        </w:pBdr>
        <w:rPr>
          <w:rFonts w:ascii="Calibri" w:hAnsi="Calibri"/>
          <w:b/>
          <w:color w:val="auto"/>
        </w:rPr>
      </w:pPr>
      <w:proofErr w:type="spellStart"/>
      <w:r>
        <w:rPr>
          <w:rFonts w:ascii="Calibri" w:hAnsi="Calibri"/>
          <w:color w:val="auto"/>
        </w:rPr>
        <w:t>Event_dt</w:t>
      </w:r>
      <w:proofErr w:type="spellEnd"/>
    </w:p>
    <w:p w:rsidR="00387D59"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56224D"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56224D" w:rsidRPr="000C7D55" w:rsidRDefault="0056224D"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time period for which data is requested</w:t>
      </w:r>
      <w:r w:rsidR="000C7D55">
        <w:rPr>
          <w:rFonts w:ascii="Trebuchet MS" w:hAnsi="Trebuchet MS"/>
          <w:color w:val="auto"/>
        </w:rPr>
        <w:t>:</w:t>
      </w:r>
    </w:p>
    <w:p w:rsidR="00B15FF1" w:rsidRPr="000C7D55" w:rsidRDefault="00387D59"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387D59">
        <w:rPr>
          <w:rFonts w:ascii="Calibri" w:hAnsi="Calibri"/>
          <w:color w:val="auto"/>
        </w:rPr>
        <w:t xml:space="preserve">Between </w:t>
      </w:r>
      <w:r>
        <w:rPr>
          <w:rFonts w:ascii="Calibri" w:hAnsi="Calibri"/>
          <w:color w:val="auto"/>
        </w:rPr>
        <w:t>January 1</w:t>
      </w:r>
      <w:r w:rsidRPr="00387D59">
        <w:rPr>
          <w:rFonts w:ascii="Calibri" w:hAnsi="Calibri"/>
          <w:color w:val="auto"/>
          <w:vertAlign w:val="superscript"/>
        </w:rPr>
        <w:t>st</w:t>
      </w:r>
      <w:r w:rsidR="002D5122">
        <w:rPr>
          <w:rFonts w:ascii="Calibri" w:hAnsi="Calibri"/>
          <w:color w:val="auto"/>
        </w:rPr>
        <w:t xml:space="preserve">, </w:t>
      </w:r>
      <w:r w:rsidR="00CB070D">
        <w:rPr>
          <w:rFonts w:ascii="Calibri" w:hAnsi="Calibri"/>
          <w:color w:val="auto"/>
        </w:rPr>
        <w:t>2003</w:t>
      </w:r>
      <w:r w:rsidRPr="00387D59">
        <w:rPr>
          <w:rFonts w:ascii="Calibri" w:hAnsi="Calibri"/>
          <w:color w:val="auto"/>
        </w:rPr>
        <w:t xml:space="preserve"> </w:t>
      </w:r>
      <w:r w:rsidR="002D5122">
        <w:rPr>
          <w:rFonts w:ascii="Calibri" w:hAnsi="Calibri"/>
          <w:color w:val="auto"/>
        </w:rPr>
        <w:t>and</w:t>
      </w:r>
      <w:r>
        <w:rPr>
          <w:rFonts w:ascii="Calibri" w:hAnsi="Calibri"/>
          <w:color w:val="auto"/>
        </w:rPr>
        <w:t xml:space="preserve"> December 31</w:t>
      </w:r>
      <w:r w:rsidRPr="00387D59">
        <w:rPr>
          <w:rFonts w:ascii="Calibri" w:hAnsi="Calibri"/>
          <w:color w:val="auto"/>
          <w:vertAlign w:val="superscript"/>
        </w:rPr>
        <w:t>st</w:t>
      </w:r>
      <w:r w:rsidR="002D5122">
        <w:rPr>
          <w:rFonts w:ascii="Calibri" w:hAnsi="Calibri"/>
          <w:color w:val="auto"/>
        </w:rPr>
        <w:t xml:space="preserve">, </w:t>
      </w:r>
      <w:r w:rsidRPr="00387D59">
        <w:rPr>
          <w:rFonts w:ascii="Calibri" w:hAnsi="Calibri"/>
          <w:color w:val="auto"/>
        </w:rPr>
        <w:t>201</w:t>
      </w:r>
      <w:r w:rsidR="00825436">
        <w:rPr>
          <w:rFonts w:ascii="Calibri" w:hAnsi="Calibri"/>
          <w:color w:val="auto"/>
        </w:rPr>
        <w:t>8</w:t>
      </w:r>
      <w:r w:rsidRPr="00387D59">
        <w:rPr>
          <w:rFonts w:ascii="Calibri" w:hAnsi="Calibri"/>
          <w:color w:val="auto"/>
        </w:rPr>
        <w:t>.</w:t>
      </w:r>
    </w:p>
    <w:p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geographic area for which data is requested</w:t>
      </w:r>
      <w:r w:rsidR="000C7D55">
        <w:rPr>
          <w:rFonts w:ascii="Trebuchet MS" w:hAnsi="Trebuchet MS"/>
          <w:color w:val="auto"/>
        </w:rPr>
        <w:t>:</w:t>
      </w:r>
    </w:p>
    <w:p w:rsidR="00B15FF1" w:rsidRPr="000C7D55" w:rsidRDefault="004E258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 xml:space="preserve">All </w:t>
      </w:r>
      <w:r w:rsidR="0056224D">
        <w:rPr>
          <w:rFonts w:ascii="Calibri" w:hAnsi="Calibri"/>
          <w:color w:val="auto"/>
        </w:rPr>
        <w:t>-Wales</w:t>
      </w:r>
    </w:p>
    <w:p w:rsidR="00825436" w:rsidRDefault="00825436">
      <w:pPr>
        <w:rPr>
          <w:rFonts w:ascii="Calibri" w:hAnsi="Calibri" w:cs="Arial"/>
          <w:sz w:val="20"/>
          <w:szCs w:val="20"/>
        </w:rPr>
      </w:pPr>
      <w:r>
        <w:rPr>
          <w:rFonts w:ascii="Calibri" w:hAnsi="Calibri"/>
        </w:rPr>
        <w:br w:type="page"/>
      </w:r>
    </w:p>
    <w:p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lastRenderedPageBreak/>
        <w:t>Please indicate demographic criteria for the data requested (age, gender, etc.)</w:t>
      </w:r>
      <w:r w:rsidR="000C7D55">
        <w:rPr>
          <w:rFonts w:ascii="Trebuchet MS" w:hAnsi="Trebuchet MS"/>
          <w:color w:val="auto"/>
        </w:rPr>
        <w:t>:</w:t>
      </w:r>
    </w:p>
    <w:p w:rsidR="00B15FF1" w:rsidRPr="000C7D55" w:rsidRDefault="000E406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0E4067">
        <w:rPr>
          <w:rFonts w:ascii="Calibri" w:hAnsi="Calibri"/>
          <w:color w:val="auto"/>
        </w:rPr>
        <w:t>All ages and genders</w:t>
      </w:r>
      <w:r w:rsidR="0056224D">
        <w:rPr>
          <w:rFonts w:ascii="Calibri" w:hAnsi="Calibri"/>
          <w:color w:val="auto"/>
        </w:rPr>
        <w:t xml:space="preserve"> (</w:t>
      </w:r>
      <w:proofErr w:type="gramStart"/>
      <w:r w:rsidR="0056224D">
        <w:rPr>
          <w:rFonts w:ascii="Calibri" w:hAnsi="Calibri"/>
          <w:color w:val="auto"/>
        </w:rPr>
        <w:t>includes</w:t>
      </w:r>
      <w:proofErr w:type="gramEnd"/>
      <w:r w:rsidR="0056224D">
        <w:rPr>
          <w:rFonts w:ascii="Calibri" w:hAnsi="Calibri"/>
          <w:color w:val="auto"/>
        </w:rPr>
        <w:t xml:space="preserve"> mothers and children)</w:t>
      </w:r>
    </w:p>
    <w:p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947443" w:rsidRPr="002A01D8" w:rsidRDefault="00FB75C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b. Will you be providing </w:t>
      </w:r>
      <w:r w:rsidR="00A4767A">
        <w:rPr>
          <w:rFonts w:ascii="Trebuchet MS" w:hAnsi="Trebuchet MS"/>
          <w:b/>
          <w:color w:val="auto"/>
        </w:rPr>
        <w:t xml:space="preserve">any </w:t>
      </w:r>
      <w:r w:rsidR="00947443" w:rsidRPr="002A01D8">
        <w:rPr>
          <w:rFonts w:ascii="Trebuchet MS" w:hAnsi="Trebuchet MS"/>
          <w:b/>
          <w:color w:val="auto"/>
        </w:rPr>
        <w:t>other dataset</w:t>
      </w:r>
      <w:r w:rsidR="00A4767A">
        <w:rPr>
          <w:rFonts w:ascii="Trebuchet MS" w:hAnsi="Trebuchet MS"/>
          <w:b/>
          <w:color w:val="auto"/>
        </w:rPr>
        <w:t>(</w:t>
      </w:r>
      <w:r w:rsidR="00947443" w:rsidRPr="002A01D8">
        <w:rPr>
          <w:rFonts w:ascii="Trebuchet MS" w:hAnsi="Trebuchet MS"/>
          <w:b/>
          <w:color w:val="auto"/>
        </w:rPr>
        <w:t>s</w:t>
      </w:r>
      <w:r w:rsidR="00A4767A">
        <w:rPr>
          <w:rFonts w:ascii="Trebuchet MS" w:hAnsi="Trebuchet MS"/>
          <w:b/>
          <w:color w:val="auto"/>
        </w:rPr>
        <w:t>)</w:t>
      </w:r>
      <w:r w:rsidR="00947443" w:rsidRPr="002A01D8">
        <w:rPr>
          <w:rFonts w:ascii="Trebuchet MS" w:hAnsi="Trebuchet MS"/>
          <w:b/>
          <w:color w:val="auto"/>
        </w:rPr>
        <w:t xml:space="preserve"> to be incorporated into the SAIL databank?</w:t>
      </w:r>
    </w:p>
    <w:p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r>
      <w:proofErr w:type="gramStart"/>
      <w:r w:rsidRPr="002A01D8">
        <w:rPr>
          <w:rFonts w:ascii="Trebuchet MS" w:hAnsi="Trebuchet MS"/>
          <w:color w:val="auto"/>
        </w:rPr>
        <w:t>[ ]</w:t>
      </w:r>
      <w:proofErr w:type="gramEnd"/>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w:t>
      </w:r>
      <w:r w:rsidR="00C85ADA">
        <w:rPr>
          <w:rFonts w:ascii="Trebuchet MS" w:hAnsi="Trebuchet MS"/>
          <w:color w:val="auto"/>
        </w:rPr>
        <w:t>X</w:t>
      </w:r>
      <w:r w:rsidRPr="002A01D8">
        <w:rPr>
          <w:rFonts w:ascii="Trebuchet MS" w:hAnsi="Trebuchet MS"/>
          <w:color w:val="auto"/>
        </w:rPr>
        <w:t>]</w:t>
      </w:r>
    </w:p>
    <w:p w:rsidR="00B15FF1"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If yes</w:t>
      </w:r>
      <w:r w:rsidR="00B15FF1">
        <w:rPr>
          <w:rFonts w:ascii="Trebuchet MS" w:hAnsi="Trebuchet MS"/>
          <w:color w:val="auto"/>
        </w:rPr>
        <w:t>:</w:t>
      </w:r>
    </w:p>
    <w:p w:rsidR="000E4067" w:rsidRDefault="000B45D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the n</w:t>
      </w:r>
      <w:r w:rsidR="00B15FF1">
        <w:rPr>
          <w:rFonts w:ascii="Trebuchet MS" w:hAnsi="Trebuchet MS"/>
          <w:color w:val="auto"/>
        </w:rPr>
        <w:t>ame of the dataset</w:t>
      </w:r>
      <w:r w:rsidR="00A4767A">
        <w:rPr>
          <w:rFonts w:ascii="Trebuchet MS" w:hAnsi="Trebuchet MS"/>
          <w:color w:val="auto"/>
        </w:rPr>
        <w:t>(s)</w:t>
      </w:r>
      <w:r w:rsidR="00B15FF1">
        <w:rPr>
          <w:rFonts w:ascii="Trebuchet MS" w:hAnsi="Trebuchet MS"/>
          <w:color w:val="auto"/>
        </w:rPr>
        <w:t>:</w:t>
      </w:r>
      <w:r w:rsidR="00B15FF1" w:rsidRPr="000C7D55">
        <w:rPr>
          <w:rFonts w:ascii="Calibri" w:hAnsi="Calibri"/>
          <w:color w:val="auto"/>
        </w:rPr>
        <w:tab/>
      </w:r>
      <w:r w:rsidRPr="000C7D55">
        <w:rPr>
          <w:rFonts w:ascii="Calibri" w:hAnsi="Calibri"/>
          <w:color w:val="auto"/>
        </w:rPr>
        <w:tab/>
      </w:r>
      <w:r w:rsidR="000E4067">
        <w:rPr>
          <w:rFonts w:ascii="Calibri" w:hAnsi="Calibri"/>
          <w:color w:val="auto"/>
        </w:rPr>
        <w:tab/>
      </w:r>
    </w:p>
    <w:p w:rsidR="001654CF" w:rsidRDefault="001654CF">
      <w:pPr>
        <w:rPr>
          <w:rFonts w:ascii="Trebuchet MS" w:hAnsi="Trebuchet MS" w:cs="Arial"/>
          <w:sz w:val="20"/>
          <w:szCs w:val="20"/>
        </w:rPr>
      </w:pPr>
      <w:r>
        <w:rPr>
          <w:rFonts w:ascii="Trebuchet MS" w:hAnsi="Trebuchet MS"/>
        </w:rPr>
        <w:br w:type="page"/>
      </w:r>
    </w:p>
    <w:p w:rsidR="000C7D55"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b/>
          <w:color w:val="auto"/>
        </w:rPr>
      </w:pPr>
      <w:r w:rsidRPr="002A01D8">
        <w:rPr>
          <w:rFonts w:ascii="Trebuchet MS" w:hAnsi="Trebuchet MS"/>
          <w:b/>
          <w:color w:val="auto"/>
        </w:rPr>
        <w:lastRenderedPageBreak/>
        <w:t>9</w:t>
      </w:r>
      <w:r w:rsidR="00947443" w:rsidRPr="002A01D8">
        <w:rPr>
          <w:rFonts w:ascii="Trebuchet MS" w:hAnsi="Trebuchet MS"/>
          <w:b/>
          <w:color w:val="auto"/>
        </w:rPr>
        <w:t xml:space="preserve">c. Provide an outline of your analysis plan including the anticipated </w:t>
      </w:r>
      <w:r w:rsidR="0061317E">
        <w:rPr>
          <w:rFonts w:ascii="Trebuchet MS" w:hAnsi="Trebuchet MS"/>
          <w:b/>
          <w:color w:val="auto"/>
        </w:rPr>
        <w:t>outputs</w:t>
      </w:r>
      <w:r w:rsidR="00AC13BF">
        <w:rPr>
          <w:rFonts w:ascii="Trebuchet MS" w:hAnsi="Trebuchet MS"/>
          <w:b/>
          <w:color w:val="auto"/>
        </w:rPr>
        <w:t>:</w:t>
      </w:r>
    </w:p>
    <w:p w:rsidR="001654CF"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 xml:space="preserve">We will establish </w:t>
      </w:r>
      <w:r>
        <w:rPr>
          <w:rFonts w:ascii="Calibri" w:hAnsi="Calibri"/>
          <w:color w:val="auto"/>
        </w:rPr>
        <w:t>three</w:t>
      </w:r>
      <w:r w:rsidRPr="00A44F08">
        <w:rPr>
          <w:rFonts w:ascii="Calibri" w:hAnsi="Calibri"/>
          <w:color w:val="auto"/>
        </w:rPr>
        <w:t xml:space="preserve"> separate datasets containing MPS stress testing and imaging data that will be linked to the SAIL databank to evaluate the ability of MPS diagnose coronary artery disease and predict</w:t>
      </w:r>
      <w:r>
        <w:rPr>
          <w:rFonts w:ascii="Calibri" w:hAnsi="Calibri"/>
          <w:color w:val="auto"/>
        </w:rPr>
        <w:t>:</w:t>
      </w:r>
    </w:p>
    <w:p w:rsidR="001654CF" w:rsidRDefault="001654CF"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Major clinical outcomes (All cause and cardiac mortality, myocardial infarction, coronary revascularisation and other major cardiovascular events)</w:t>
      </w:r>
      <w:r>
        <w:rPr>
          <w:rFonts w:ascii="Calibri" w:hAnsi="Calibri"/>
          <w:color w:val="auto"/>
        </w:rPr>
        <w:t>.</w:t>
      </w:r>
    </w:p>
    <w:p w:rsidR="001654CF"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Healthcare resource utilization (Hospital admissions, A+E visits, clinical (cardiac) procedures, clinic visits, medication use)</w:t>
      </w:r>
      <w:r>
        <w:rPr>
          <w:rFonts w:ascii="Calibri" w:hAnsi="Calibri"/>
          <w:color w:val="auto"/>
        </w:rPr>
        <w:t>.</w:t>
      </w:r>
    </w:p>
    <w:p w:rsidR="001654CF" w:rsidRDefault="001654CF"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We will use multivariable regression analyses to determine the risk of major outcomes as composite event rate and individual major adverse outcomes according to</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Presence and extent of ischaemia</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 xml:space="preserve">Left ventricular ejection fraction and resting/inducible regional wall </w:t>
      </w:r>
      <w:r w:rsidRPr="00A44F08">
        <w:rPr>
          <w:rFonts w:ascii="Calibri" w:hAnsi="Calibri"/>
          <w:color w:val="auto"/>
        </w:rPr>
        <w:tab/>
        <w:t>motion abnormalities</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Major CVD risk factors</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Other major co-morbidity and deprivation indices</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t>
      </w:r>
      <w:r w:rsidRPr="00A44F08">
        <w:rPr>
          <w:rFonts w:ascii="Calibri" w:hAnsi="Calibri"/>
          <w:color w:val="auto"/>
        </w:rPr>
        <w:tab/>
        <w:t>Medication use</w:t>
      </w:r>
      <w:r>
        <w:rPr>
          <w:rFonts w:ascii="Calibri" w:hAnsi="Calibri"/>
          <w:color w:val="auto"/>
        </w:rPr>
        <w:t>.</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Analyses will be undertaken for each individual approach to MPS quantification and comparisons of diagnostic and prognostic performance of each evaluation strategy will be undertaken.</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947443" w:rsidRPr="000C7D55"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Our dataset comprises approximately 8</w:t>
      </w:r>
      <w:r>
        <w:rPr>
          <w:rFonts w:ascii="Calibri" w:hAnsi="Calibri"/>
          <w:color w:val="auto"/>
        </w:rPr>
        <w:t>,</w:t>
      </w:r>
      <w:r w:rsidRPr="00A44F08">
        <w:rPr>
          <w:rFonts w:ascii="Calibri" w:hAnsi="Calibri"/>
          <w:color w:val="auto"/>
        </w:rPr>
        <w:t xml:space="preserve">000 patients dating back to </w:t>
      </w:r>
      <w:r w:rsidR="00A129FB">
        <w:rPr>
          <w:rFonts w:ascii="Calibri" w:hAnsi="Calibri"/>
          <w:color w:val="auto"/>
        </w:rPr>
        <w:t xml:space="preserve">October </w:t>
      </w:r>
      <w:r w:rsidRPr="00A44F08">
        <w:rPr>
          <w:rFonts w:ascii="Calibri" w:hAnsi="Calibri"/>
          <w:color w:val="auto"/>
        </w:rPr>
        <w:t>20</w:t>
      </w:r>
      <w:r w:rsidR="00A129FB">
        <w:rPr>
          <w:rFonts w:ascii="Calibri" w:hAnsi="Calibri"/>
          <w:color w:val="auto"/>
        </w:rPr>
        <w:t>08</w:t>
      </w:r>
      <w:r w:rsidRPr="00A44F08">
        <w:rPr>
          <w:rFonts w:ascii="Calibri" w:hAnsi="Calibri"/>
          <w:color w:val="auto"/>
        </w:rPr>
        <w:t>. Estimating an annual major CV event rate of 1.5 -2% in the population referred for MPS and considerably higher rate of hospital admissions and invasive cardiac procedures, we anticipate sufficient power to satisfactorily address the main questions outlined above.</w:t>
      </w:r>
    </w:p>
    <w:p w:rsidR="005D094A"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b/>
          <w:color w:val="auto"/>
        </w:rPr>
      </w:pPr>
    </w:p>
    <w:p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strike/>
          <w:color w:val="auto"/>
        </w:rPr>
      </w:pPr>
      <w:r w:rsidRPr="002A01D8">
        <w:rPr>
          <w:rFonts w:ascii="Trebuchet MS" w:hAnsi="Trebuchet MS"/>
          <w:b/>
          <w:color w:val="auto"/>
        </w:rPr>
        <w:t>9d. Are the results/methods developed likely to have other potential applications?</w:t>
      </w:r>
    </w:p>
    <w:p w:rsidR="005D094A"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r>
      <w:proofErr w:type="gramStart"/>
      <w:r w:rsidRPr="002A01D8">
        <w:rPr>
          <w:rFonts w:ascii="Trebuchet MS" w:hAnsi="Trebuchet MS"/>
          <w:color w:val="auto"/>
        </w:rPr>
        <w:t xml:space="preserve">[  </w:t>
      </w:r>
      <w:r w:rsidR="00C85ADA">
        <w:rPr>
          <w:rFonts w:ascii="Trebuchet MS" w:hAnsi="Trebuchet MS"/>
          <w:color w:val="auto"/>
        </w:rPr>
        <w:t>X</w:t>
      </w:r>
      <w:proofErr w:type="gramEnd"/>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C85ADA">
        <w:rPr>
          <w:rFonts w:ascii="Trebuchet MS" w:hAnsi="Trebuchet MS"/>
          <w:color w:val="auto"/>
        </w:rPr>
        <w:t xml:space="preserve">X </w:t>
      </w:r>
      <w:r w:rsidRPr="002A01D8">
        <w:rPr>
          <w:rFonts w:ascii="Trebuchet MS" w:hAnsi="Trebuchet MS"/>
          <w:color w:val="auto"/>
        </w:rPr>
        <w:t>]</w:t>
      </w:r>
    </w:p>
    <w:p w:rsidR="00947443" w:rsidRDefault="005D094A" w:rsidP="00825436">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If yes, please specify:</w:t>
      </w:r>
      <w:r w:rsidRPr="000C7D55">
        <w:rPr>
          <w:rFonts w:ascii="Calibri" w:hAnsi="Calibri"/>
          <w:color w:val="auto"/>
        </w:rPr>
        <w:tab/>
      </w:r>
      <w:r w:rsidR="00A44F08" w:rsidRPr="00A44F08">
        <w:rPr>
          <w:rFonts w:ascii="Calibri" w:hAnsi="Calibri"/>
          <w:color w:val="auto"/>
        </w:rPr>
        <w:t>Other Cardiac and Radiological Imaging strategies</w:t>
      </w:r>
      <w:r w:rsidR="00A44F08">
        <w:rPr>
          <w:rFonts w:ascii="Calibri" w:hAnsi="Calibri"/>
          <w:color w:val="auto"/>
        </w:rPr>
        <w:t>.</w:t>
      </w:r>
    </w:p>
    <w:p w:rsidR="00825436" w:rsidRPr="002A01D8" w:rsidRDefault="00825436" w:rsidP="00825436">
      <w:pPr>
        <w:pStyle w:val="BodyText2"/>
        <w:pBdr>
          <w:top w:val="single" w:sz="4" w:space="1" w:color="auto"/>
          <w:left w:val="single" w:sz="4" w:space="4" w:color="auto"/>
          <w:bottom w:val="single" w:sz="4" w:space="1" w:color="auto"/>
          <w:right w:val="single" w:sz="4" w:space="4" w:color="auto"/>
        </w:pBdr>
        <w:rPr>
          <w:rFonts w:ascii="Trebuchet MS" w:hAnsi="Trebuchet MS"/>
          <w:color w:val="auto"/>
        </w:rPr>
      </w:pPr>
    </w:p>
    <w:p w:rsidR="00947443" w:rsidRPr="000C7D55" w:rsidRDefault="005D094A"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b/>
          <w:color w:val="auto"/>
        </w:rPr>
        <w:t>10</w:t>
      </w:r>
      <w:r w:rsidR="00947443" w:rsidRPr="002A01D8">
        <w:rPr>
          <w:rFonts w:ascii="Trebuchet MS" w:hAnsi="Trebuchet MS"/>
          <w:b/>
          <w:color w:val="auto"/>
        </w:rPr>
        <w:t>a. Please indicate your plans for publishing the results of your project, e.g. target journal or intended recipients of report:</w:t>
      </w:r>
    </w:p>
    <w:p w:rsidR="00947443"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Intended to be presented at nationally and international specialist conferences and published in major, peer-reviewed</w:t>
      </w:r>
      <w:r w:rsidR="00C85ADA">
        <w:rPr>
          <w:rFonts w:ascii="Calibri" w:hAnsi="Calibri"/>
          <w:color w:val="auto"/>
        </w:rPr>
        <w:t xml:space="preserve"> neurology/epilepsy</w:t>
      </w:r>
      <w:bookmarkStart w:id="4" w:name="_GoBack"/>
      <w:bookmarkEnd w:id="4"/>
      <w:r w:rsidR="00C85ADA">
        <w:rPr>
          <w:rFonts w:ascii="Calibri" w:hAnsi="Calibri"/>
          <w:color w:val="auto"/>
        </w:rPr>
        <w:t xml:space="preserve"> journals</w:t>
      </w:r>
      <w:r w:rsidRPr="00A44F08">
        <w:rPr>
          <w:rFonts w:ascii="Calibri" w:hAnsi="Calibri"/>
          <w:color w:val="auto"/>
        </w:rPr>
        <w:t>.</w:t>
      </w:r>
    </w:p>
    <w:p w:rsidR="001654CF" w:rsidRDefault="001654CF">
      <w:pPr>
        <w:rPr>
          <w:rFonts w:ascii="Calibri" w:hAnsi="Calibri" w:cs="Arial"/>
          <w:sz w:val="20"/>
          <w:szCs w:val="20"/>
        </w:rPr>
      </w:pPr>
      <w:r>
        <w:rPr>
          <w:rFonts w:ascii="Calibri" w:hAnsi="Calibri"/>
        </w:rPr>
        <w:br w:type="page"/>
      </w:r>
    </w:p>
    <w:p w:rsidR="00947443" w:rsidRPr="002A01D8" w:rsidRDefault="005D094A"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000000"/>
        </w:rPr>
      </w:pPr>
      <w:r w:rsidRPr="002A01D8">
        <w:rPr>
          <w:rFonts w:ascii="Trebuchet MS" w:hAnsi="Trebuchet MS"/>
          <w:b/>
          <w:color w:val="000000"/>
        </w:rPr>
        <w:lastRenderedPageBreak/>
        <w:t>10</w:t>
      </w:r>
      <w:r w:rsidR="00872084" w:rsidRPr="002A01D8">
        <w:rPr>
          <w:rFonts w:ascii="Trebuchet MS" w:hAnsi="Trebuchet MS"/>
          <w:b/>
          <w:color w:val="000000"/>
        </w:rPr>
        <w:t>b. What are the potentially</w:t>
      </w:r>
      <w:r w:rsidR="00947443" w:rsidRPr="002A01D8">
        <w:rPr>
          <w:rFonts w:ascii="Trebuchet MS" w:hAnsi="Trebuchet MS"/>
          <w:b/>
          <w:color w:val="000000"/>
        </w:rPr>
        <w:t xml:space="preserve"> sensitive issues that need to be taken into account when publicising the findings of the project?</w:t>
      </w:r>
    </w:p>
    <w:p w:rsidR="00E24971" w:rsidRPr="002A01D8" w:rsidRDefault="00E24971"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000000"/>
        </w:rPr>
      </w:pPr>
      <w:r w:rsidRPr="002A01D8">
        <w:rPr>
          <w:rFonts w:ascii="Trebuchet MS" w:hAnsi="Trebuchet MS"/>
          <w:color w:val="000000"/>
        </w:rPr>
        <w:t>Please outline the issues and your proposed solutions:</w:t>
      </w:r>
    </w:p>
    <w:p w:rsidR="00A44F08" w:rsidRPr="00A44F08" w:rsidRDefault="00A44F08" w:rsidP="00A44F08">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 xml:space="preserve">The project </w:t>
      </w:r>
      <w:r>
        <w:rPr>
          <w:rFonts w:ascii="Calibri" w:hAnsi="Calibri"/>
          <w:color w:val="auto"/>
        </w:rPr>
        <w:t>make use of data from the NHS which will be in identifiable form, but we will follow data safe handling and use procedures as well as ensure all data follows standar</w:t>
      </w:r>
      <w:r w:rsidR="008B67AD">
        <w:rPr>
          <w:rFonts w:ascii="Calibri" w:hAnsi="Calibri"/>
          <w:color w:val="auto"/>
        </w:rPr>
        <w:t>d</w:t>
      </w:r>
      <w:r>
        <w:rPr>
          <w:rFonts w:ascii="Calibri" w:hAnsi="Calibri"/>
          <w:color w:val="auto"/>
        </w:rPr>
        <w:t xml:space="preserve">ised anonymization and privacy protecting processes to ensure the data coming into SAIL is protected. To this end the data held in the NHS will mitigate issues by some of the following measures: </w:t>
      </w:r>
      <w:r w:rsidR="002C36A3">
        <w:rPr>
          <w:rFonts w:ascii="Calibri" w:hAnsi="Calibri"/>
          <w:color w:val="auto"/>
        </w:rPr>
        <w:t xml:space="preserve"> </w:t>
      </w:r>
      <w:r w:rsidRPr="00A44F08">
        <w:rPr>
          <w:rFonts w:ascii="Calibri" w:hAnsi="Calibri"/>
          <w:color w:val="auto"/>
        </w:rPr>
        <w:t>Clinical records will remain behind NHS firewall;</w:t>
      </w:r>
      <w:r w:rsidR="002C36A3">
        <w:rPr>
          <w:rFonts w:ascii="Calibri" w:hAnsi="Calibri"/>
          <w:color w:val="auto"/>
        </w:rPr>
        <w:t xml:space="preserve"> </w:t>
      </w:r>
      <w:r w:rsidR="008B67AD" w:rsidRPr="00A44F08">
        <w:rPr>
          <w:rFonts w:ascii="Calibri" w:hAnsi="Calibri"/>
          <w:color w:val="auto"/>
        </w:rPr>
        <w:t>prudent</w:t>
      </w:r>
      <w:r w:rsidRPr="00A44F08">
        <w:rPr>
          <w:rFonts w:ascii="Calibri" w:hAnsi="Calibri"/>
          <w:color w:val="auto"/>
        </w:rPr>
        <w:t xml:space="preserve"> disclosure of results will be considered;</w:t>
      </w:r>
      <w:r w:rsidR="002C36A3">
        <w:rPr>
          <w:rFonts w:ascii="Calibri" w:hAnsi="Calibri"/>
          <w:color w:val="auto"/>
        </w:rPr>
        <w:t xml:space="preserve"> </w:t>
      </w:r>
      <w:r w:rsidRPr="00A44F08">
        <w:rPr>
          <w:rFonts w:ascii="Calibri" w:hAnsi="Calibri"/>
          <w:color w:val="auto"/>
        </w:rPr>
        <w:t>Individual hospitals and clinicians will not be identified;</w:t>
      </w:r>
    </w:p>
    <w:p w:rsid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825436" w:rsidRDefault="00A44F08"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The project will also look at strategic optimization of resources and could potentially be misinterpreted by healthcare</w:t>
      </w:r>
      <w:r>
        <w:rPr>
          <w:rFonts w:ascii="Calibri" w:hAnsi="Calibri"/>
          <w:color w:val="auto"/>
        </w:rPr>
        <w:t xml:space="preserve"> </w:t>
      </w:r>
      <w:r w:rsidRPr="00A44F08">
        <w:rPr>
          <w:rFonts w:ascii="Calibri" w:hAnsi="Calibri"/>
          <w:color w:val="auto"/>
        </w:rPr>
        <w:t>providers.</w:t>
      </w:r>
      <w:r>
        <w:rPr>
          <w:rFonts w:ascii="Calibri" w:hAnsi="Calibri"/>
          <w:color w:val="auto"/>
        </w:rPr>
        <w:t xml:space="preserve"> As such, all results and outputs will make sure to ensure results can be interpreted correctly.</w:t>
      </w:r>
    </w:p>
    <w:p w:rsidR="001654CF" w:rsidRPr="001654CF" w:rsidRDefault="001654CF" w:rsidP="001654CF">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rsidR="00A44F08" w:rsidRPr="000C7D55" w:rsidRDefault="00A44F08"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A44F08">
        <w:rPr>
          <w:rFonts w:ascii="Calibri" w:hAnsi="Calibri"/>
          <w:color w:val="auto"/>
        </w:rPr>
        <w:t>We will follow all standard data masking protocols to make sure no small numbers (&lt;5) are allowed to be communicated via our results, as well as making sure no potentially identifiable subgroups or cohorts are communicated via our results. Hence, we do not anticipate that small numbers disclosure issues will arise. We will follow all SAIL policies on such issues when reviewing outputs for data out and p</w:t>
      </w:r>
      <w:r w:rsidR="00825436">
        <w:rPr>
          <w:rFonts w:ascii="Calibri" w:hAnsi="Calibri"/>
          <w:color w:val="auto"/>
        </w:rPr>
        <w:t>ublication in project findings.</w:t>
      </w:r>
    </w:p>
    <w:p w:rsidR="00947443" w:rsidRPr="002A01D8" w:rsidRDefault="00947443" w:rsidP="000C7D55">
      <w:pPr>
        <w:pStyle w:val="BodyText2"/>
        <w:jc w:val="left"/>
        <w:rPr>
          <w:rFonts w:ascii="Trebuchet MS" w:hAnsi="Trebuchet MS"/>
          <w:color w:val="auto"/>
        </w:rPr>
      </w:pPr>
    </w:p>
    <w:p w:rsidR="00947443" w:rsidRPr="002A01D8" w:rsidRDefault="00947443" w:rsidP="000C7D55">
      <w:pPr>
        <w:pStyle w:val="BodyText2"/>
        <w:jc w:val="left"/>
        <w:rPr>
          <w:rFonts w:ascii="Trebuchet MS" w:hAnsi="Trebuchet MS"/>
          <w:b/>
          <w:color w:val="00ABC4"/>
          <w:sz w:val="24"/>
          <w:szCs w:val="24"/>
        </w:rPr>
      </w:pPr>
      <w:r w:rsidRPr="002A01D8">
        <w:rPr>
          <w:rFonts w:ascii="Trebuchet MS" w:hAnsi="Trebuchet MS"/>
          <w:b/>
          <w:color w:val="00ABC4"/>
          <w:sz w:val="24"/>
          <w:szCs w:val="24"/>
        </w:rPr>
        <w:t>What to do next</w:t>
      </w:r>
    </w:p>
    <w:p w:rsidR="00947443" w:rsidRPr="000C7D55" w:rsidRDefault="00947443" w:rsidP="000C7D55">
      <w:pPr>
        <w:pStyle w:val="BodyText2"/>
        <w:jc w:val="left"/>
        <w:rPr>
          <w:rFonts w:ascii="Trebuchet MS" w:hAnsi="Trebuchet MS"/>
          <w:color w:val="auto"/>
        </w:rPr>
      </w:pPr>
      <w:r w:rsidRPr="002A01D8">
        <w:rPr>
          <w:rFonts w:ascii="Trebuchet MS" w:hAnsi="Trebuchet MS"/>
          <w:color w:val="auto"/>
        </w:rPr>
        <w:t xml:space="preserve">Please return your completed form and supporting documents by email to </w:t>
      </w:r>
      <w:r w:rsidR="00FE1729" w:rsidRPr="002A01D8">
        <w:rPr>
          <w:rFonts w:ascii="Trebuchet MS" w:hAnsi="Trebuchet MS"/>
          <w:color w:val="auto"/>
        </w:rPr>
        <w:t>Cynthia McNerney,</w:t>
      </w:r>
      <w:r w:rsidR="008F69CE" w:rsidRPr="002A01D8">
        <w:rPr>
          <w:rFonts w:ascii="Trebuchet MS" w:hAnsi="Trebuchet MS"/>
          <w:color w:val="auto"/>
        </w:rPr>
        <w:t xml:space="preserve"> </w:t>
      </w:r>
      <w:r w:rsidR="00D64B63" w:rsidRPr="002A01D8">
        <w:rPr>
          <w:rFonts w:ascii="Trebuchet MS" w:hAnsi="Trebuchet MS"/>
          <w:color w:val="auto"/>
        </w:rPr>
        <w:t>Information Governance Co</w:t>
      </w:r>
      <w:r w:rsidR="00B90753" w:rsidRPr="002A01D8">
        <w:rPr>
          <w:rFonts w:ascii="Trebuchet MS" w:hAnsi="Trebuchet MS"/>
          <w:color w:val="auto"/>
        </w:rPr>
        <w:t>o</w:t>
      </w:r>
      <w:r w:rsidR="00D64B63" w:rsidRPr="002A01D8">
        <w:rPr>
          <w:rFonts w:ascii="Trebuchet MS" w:hAnsi="Trebuchet MS"/>
          <w:color w:val="auto"/>
        </w:rPr>
        <w:t xml:space="preserve">rdinator </w:t>
      </w:r>
      <w:hyperlink r:id="rId12" w:history="1">
        <w:r w:rsidR="00D64B63" w:rsidRPr="002A01D8">
          <w:rPr>
            <w:rStyle w:val="Hyperlink"/>
            <w:rFonts w:ascii="Trebuchet MS" w:hAnsi="Trebuchet MS"/>
            <w:color w:val="00ABC4"/>
          </w:rPr>
          <w:t>c.l.mcnerney@swansea.ac.uk</w:t>
        </w:r>
      </w:hyperlink>
      <w:r w:rsidR="00D64B63" w:rsidRPr="002A01D8">
        <w:rPr>
          <w:rFonts w:ascii="Trebuchet MS" w:hAnsi="Trebuchet MS"/>
          <w:color w:val="auto"/>
        </w:rPr>
        <w:t xml:space="preserve"> </w:t>
      </w:r>
      <w:r w:rsidRPr="002A01D8">
        <w:rPr>
          <w:rFonts w:ascii="Trebuchet MS" w:hAnsi="Trebuchet MS"/>
          <w:color w:val="auto"/>
        </w:rPr>
        <w:t>Thank you.</w:t>
      </w:r>
    </w:p>
    <w:sectPr w:rsidR="00947443" w:rsidRPr="000C7D55" w:rsidSect="00AC7D5E">
      <w:headerReference w:type="even" r:id="rId13"/>
      <w:headerReference w:type="default" r:id="rId14"/>
      <w:footerReference w:type="even" r:id="rId15"/>
      <w:footerReference w:type="default" r:id="rId16"/>
      <w:headerReference w:type="first" r:id="rId17"/>
      <w:footerReference w:type="first" r:id="rId18"/>
      <w:pgSz w:w="11906" w:h="16838" w:code="9"/>
      <w:pgMar w:top="1247" w:right="1134" w:bottom="124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91E" w:rsidRDefault="0062391E">
      <w:r>
        <w:separator/>
      </w:r>
    </w:p>
  </w:endnote>
  <w:endnote w:type="continuationSeparator" w:id="0">
    <w:p w:rsidR="0062391E" w:rsidRDefault="0062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Default="00895700">
    <w:pPr>
      <w:pStyle w:val="Foot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rsidR="00665EB2" w:rsidRDefault="00665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Pr="002A01D8" w:rsidRDefault="00895700" w:rsidP="002A01D8">
    <w:pPr>
      <w:pStyle w:val="Footer"/>
      <w:framePr w:wrap="around" w:vAnchor="text" w:hAnchor="page" w:x="10675" w:y="255"/>
      <w:rPr>
        <w:rStyle w:val="PageNumber"/>
        <w:rFonts w:ascii="Arial" w:hAnsi="Arial" w:cs="Arial"/>
        <w:color w:val="00ABC4"/>
        <w:sz w:val="16"/>
        <w:szCs w:val="16"/>
      </w:rPr>
    </w:pPr>
    <w:r w:rsidRPr="002A01D8">
      <w:rPr>
        <w:rStyle w:val="PageNumber"/>
        <w:rFonts w:ascii="Arial" w:hAnsi="Arial" w:cs="Arial"/>
        <w:color w:val="00ABC4"/>
        <w:sz w:val="16"/>
        <w:szCs w:val="16"/>
      </w:rPr>
      <w:fldChar w:fldCharType="begin"/>
    </w:r>
    <w:r w:rsidR="00665EB2" w:rsidRPr="002A01D8">
      <w:rPr>
        <w:rStyle w:val="PageNumber"/>
        <w:rFonts w:ascii="Arial" w:hAnsi="Arial" w:cs="Arial"/>
        <w:color w:val="00ABC4"/>
        <w:sz w:val="16"/>
        <w:szCs w:val="16"/>
      </w:rPr>
      <w:instrText xml:space="preserve">PAGE  </w:instrText>
    </w:r>
    <w:r w:rsidRPr="002A01D8">
      <w:rPr>
        <w:rStyle w:val="PageNumber"/>
        <w:rFonts w:ascii="Arial" w:hAnsi="Arial" w:cs="Arial"/>
        <w:color w:val="00ABC4"/>
        <w:sz w:val="16"/>
        <w:szCs w:val="16"/>
      </w:rPr>
      <w:fldChar w:fldCharType="separate"/>
    </w:r>
    <w:r w:rsidR="00CA4A9B">
      <w:rPr>
        <w:rStyle w:val="PageNumber"/>
        <w:rFonts w:ascii="Arial" w:hAnsi="Arial" w:cs="Arial"/>
        <w:noProof/>
        <w:color w:val="00ABC4"/>
        <w:sz w:val="16"/>
        <w:szCs w:val="16"/>
      </w:rPr>
      <w:t>9</w:t>
    </w:r>
    <w:r w:rsidRPr="002A01D8">
      <w:rPr>
        <w:rStyle w:val="PageNumber"/>
        <w:rFonts w:ascii="Arial" w:hAnsi="Arial" w:cs="Arial"/>
        <w:color w:val="00ABC4"/>
        <w:sz w:val="16"/>
        <w:szCs w:val="16"/>
      </w:rPr>
      <w:fldChar w:fldCharType="end"/>
    </w:r>
  </w:p>
  <w:tbl>
    <w:tblPr>
      <w:tblW w:w="0" w:type="auto"/>
      <w:tblBorders>
        <w:top w:val="single" w:sz="4" w:space="0" w:color="auto"/>
      </w:tblBorders>
      <w:tblLook w:val="01E0" w:firstRow="1" w:lastRow="1" w:firstColumn="1" w:lastColumn="1" w:noHBand="0" w:noVBand="0"/>
    </w:tblPr>
    <w:tblGrid>
      <w:gridCol w:w="9638"/>
    </w:tblGrid>
    <w:tr w:rsidR="00665EB2">
      <w:tc>
        <w:tcPr>
          <w:tcW w:w="9854" w:type="dxa"/>
        </w:tcPr>
        <w:p w:rsidR="00665EB2" w:rsidRPr="002A01D8" w:rsidRDefault="00665EB2">
          <w:pPr>
            <w:pStyle w:val="Footer"/>
            <w:ind w:right="360"/>
            <w:rPr>
              <w:rFonts w:ascii="Arial" w:hAnsi="Arial" w:cs="Arial"/>
              <w:color w:val="00ABC4"/>
              <w:sz w:val="20"/>
              <w:szCs w:val="20"/>
            </w:rPr>
          </w:pPr>
        </w:p>
        <w:p w:rsidR="00665EB2" w:rsidRPr="002A01D8" w:rsidRDefault="00665EB2">
          <w:pPr>
            <w:pStyle w:val="Footer"/>
            <w:ind w:right="360"/>
            <w:rPr>
              <w:rFonts w:ascii="Arial" w:hAnsi="Arial" w:cs="Arial"/>
              <w:sz w:val="16"/>
              <w:szCs w:val="16"/>
            </w:rPr>
          </w:pPr>
          <w:r w:rsidRPr="002A01D8">
            <w:rPr>
              <w:rFonts w:ascii="Arial" w:hAnsi="Arial" w:cs="Arial"/>
              <w:sz w:val="16"/>
              <w:szCs w:val="16"/>
            </w:rPr>
            <w:t xml:space="preserve">SAIL </w:t>
          </w:r>
          <w:r w:rsidR="001119F0">
            <w:rPr>
              <w:rFonts w:ascii="Arial" w:hAnsi="Arial" w:cs="Arial"/>
              <w:sz w:val="16"/>
              <w:szCs w:val="16"/>
            </w:rPr>
            <w:t>IGRP Application</w:t>
          </w:r>
          <w:r w:rsidR="001119F0" w:rsidRPr="002A01D8">
            <w:rPr>
              <w:rFonts w:ascii="Arial" w:hAnsi="Arial" w:cs="Arial"/>
              <w:sz w:val="16"/>
              <w:szCs w:val="16"/>
            </w:rPr>
            <w:t xml:space="preserve"> </w:t>
          </w:r>
          <w:r w:rsidRPr="002A01D8">
            <w:rPr>
              <w:rFonts w:ascii="Arial" w:hAnsi="Arial" w:cs="Arial"/>
              <w:sz w:val="16"/>
              <w:szCs w:val="16"/>
            </w:rPr>
            <w:t xml:space="preserve">Form, version </w:t>
          </w:r>
          <w:r w:rsidR="008E6170">
            <w:rPr>
              <w:rFonts w:ascii="Arial" w:hAnsi="Arial" w:cs="Arial"/>
              <w:sz w:val="16"/>
              <w:szCs w:val="16"/>
            </w:rPr>
            <w:t>4.</w:t>
          </w:r>
          <w:r w:rsidR="000D0E5A">
            <w:rPr>
              <w:rFonts w:ascii="Arial" w:hAnsi="Arial" w:cs="Arial"/>
              <w:sz w:val="16"/>
              <w:szCs w:val="16"/>
            </w:rPr>
            <w:t>1</w:t>
          </w:r>
          <w:r w:rsidRPr="002A01D8">
            <w:rPr>
              <w:rFonts w:ascii="Arial" w:hAnsi="Arial" w:cs="Arial"/>
              <w:sz w:val="16"/>
              <w:szCs w:val="16"/>
            </w:rPr>
            <w:t xml:space="preserve">, valid from </w:t>
          </w:r>
          <w:r w:rsidR="000D0E5A">
            <w:rPr>
              <w:rFonts w:ascii="Arial" w:hAnsi="Arial" w:cs="Arial"/>
              <w:sz w:val="16"/>
              <w:szCs w:val="16"/>
            </w:rPr>
            <w:t>01/02/2017</w:t>
          </w:r>
        </w:p>
        <w:p w:rsidR="00665EB2" w:rsidRPr="002A01D8" w:rsidRDefault="00665EB2">
          <w:pPr>
            <w:pStyle w:val="Footer"/>
            <w:ind w:right="360"/>
            <w:rPr>
              <w:rFonts w:ascii="Arial" w:hAnsi="Arial" w:cs="Arial"/>
              <w:sz w:val="16"/>
              <w:szCs w:val="16"/>
            </w:rPr>
          </w:pPr>
        </w:p>
        <w:p w:rsidR="00665EB2" w:rsidRPr="002A01D8" w:rsidRDefault="00665EB2" w:rsidP="002A01D8">
          <w:pPr>
            <w:pStyle w:val="Footer"/>
            <w:ind w:right="360"/>
            <w:jc w:val="center"/>
            <w:rPr>
              <w:rFonts w:ascii="Arial" w:hAnsi="Arial" w:cs="Arial"/>
              <w:i/>
              <w:color w:val="00ABC4"/>
              <w:sz w:val="16"/>
              <w:szCs w:val="16"/>
            </w:rPr>
          </w:pPr>
          <w:r w:rsidRPr="002A01D8">
            <w:rPr>
              <w:rFonts w:ascii="Arial" w:hAnsi="Arial" w:cs="Arial"/>
              <w:i/>
              <w:sz w:val="16"/>
              <w:szCs w:val="16"/>
            </w:rPr>
            <w:t>All SAIL data are anonymised and encrypted and are subject to the principles of information governance</w:t>
          </w:r>
        </w:p>
      </w:tc>
    </w:tr>
  </w:tbl>
  <w:p w:rsidR="00665EB2" w:rsidRDefault="00665E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Default="00665EB2" w:rsidP="00D260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91E" w:rsidRDefault="0062391E">
      <w:r>
        <w:separator/>
      </w:r>
    </w:p>
  </w:footnote>
  <w:footnote w:type="continuationSeparator" w:id="0">
    <w:p w:rsidR="0062391E" w:rsidRDefault="00623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Default="00895700" w:rsidP="009B2518">
    <w:pPr>
      <w:pStyle w:val="Header"/>
      <w:framePr w:wrap="around" w:vAnchor="text" w:hAnchor="margin" w:xAlign="right" w:y="1"/>
      <w:rPr>
        <w:rStyle w:val="PageNumber"/>
      </w:rPr>
    </w:pPr>
    <w:r>
      <w:rPr>
        <w:rStyle w:val="PageNumber"/>
      </w:rPr>
      <w:fldChar w:fldCharType="begin"/>
    </w:r>
    <w:r w:rsidR="00665EB2">
      <w:rPr>
        <w:rStyle w:val="PageNumber"/>
      </w:rPr>
      <w:instrText xml:space="preserve">PAGE  </w:instrText>
    </w:r>
    <w:r>
      <w:rPr>
        <w:rStyle w:val="PageNumber"/>
      </w:rPr>
      <w:fldChar w:fldCharType="end"/>
    </w:r>
  </w:p>
  <w:p w:rsidR="00665EB2" w:rsidRDefault="00665EB2" w:rsidP="000E7E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Default="00665EB2" w:rsidP="002A01D8">
    <w:pPr>
      <w:pStyle w:val="Header"/>
      <w:ind w:right="360"/>
      <w:jc w:val="right"/>
    </w:pPr>
    <w:r>
      <w:rPr>
        <w:noProof/>
      </w:rPr>
      <w:drawing>
        <wp:inline distT="0" distB="0" distL="0" distR="0">
          <wp:extent cx="948690" cy="374015"/>
          <wp:effectExtent l="0" t="0" r="381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8690" cy="3740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B2" w:rsidRDefault="00D879F5">
    <w:pPr>
      <w:pStyle w:val="Header"/>
    </w:pPr>
    <w:r>
      <w:rPr>
        <w:noProof/>
      </w:rPr>
      <mc:AlternateContent>
        <mc:Choice Requires="wps">
          <w:drawing>
            <wp:anchor distT="0" distB="0" distL="114300" distR="114300" simplePos="0" relativeHeight="251658240" behindDoc="0" locked="0" layoutInCell="1" allowOverlap="1" wp14:anchorId="21A6949D">
              <wp:simplePos x="0" y="0"/>
              <wp:positionH relativeFrom="column">
                <wp:posOffset>-577215</wp:posOffset>
              </wp:positionH>
              <wp:positionV relativeFrom="paragraph">
                <wp:posOffset>-173990</wp:posOffset>
              </wp:positionV>
              <wp:extent cx="1076325" cy="333375"/>
              <wp:effectExtent l="0" t="0" r="9525" b="952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3375"/>
                      </a:xfrm>
                      <a:prstGeom prst="rect">
                        <a:avLst/>
                      </a:prstGeom>
                      <a:solidFill>
                        <a:srgbClr val="FFFFFF"/>
                      </a:solidFill>
                      <a:ln w="9525">
                        <a:solidFill>
                          <a:srgbClr val="808080"/>
                        </a:solidFill>
                        <a:miter lim="800000"/>
                        <a:headEnd/>
                        <a:tailEnd/>
                      </a:ln>
                    </wps:spPr>
                    <wps:txbx>
                      <w:txbxContent>
                        <w:p w:rsidR="00665EB2" w:rsidRDefault="00665EB2" w:rsidP="00591156">
                          <w:pPr>
                            <w:rPr>
                              <w:rFonts w:ascii="Arial" w:hAnsi="Arial" w:cs="Arial"/>
                              <w:color w:val="808080"/>
                              <w:sz w:val="16"/>
                            </w:rPr>
                          </w:pPr>
                          <w:r>
                            <w:rPr>
                              <w:rFonts w:ascii="Arial" w:hAnsi="Arial" w:cs="Arial"/>
                              <w:color w:val="808080"/>
                              <w:sz w:val="16"/>
                            </w:rPr>
                            <w:t>For SAIL use</w:t>
                          </w:r>
                        </w:p>
                        <w:p w:rsidR="00665EB2" w:rsidRDefault="00665EB2" w:rsidP="00591156">
                          <w:pPr>
                            <w:rPr>
                              <w:rFonts w:ascii="Arial" w:hAnsi="Arial" w:cs="Arial"/>
                              <w:color w:val="808080"/>
                              <w:sz w:val="16"/>
                            </w:rPr>
                          </w:pPr>
                          <w:r>
                            <w:rPr>
                              <w:rFonts w:ascii="Arial" w:hAnsi="Arial" w:cs="Arial"/>
                              <w:color w:val="808080"/>
                              <w:sz w:val="16"/>
                            </w:rPr>
                            <w:t>Ref.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6949D" id="_x0000_t202" coordsize="21600,21600" o:spt="202" path="m,l,21600r21600,l21600,xe">
              <v:stroke joinstyle="miter"/>
              <v:path gradientshapeok="t" o:connecttype="rect"/>
            </v:shapetype>
            <v:shape id="Text Box 1" o:spid="_x0000_s1026" type="#_x0000_t202" style="position:absolute;margin-left:-45.45pt;margin-top:-13.7pt;width:84.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" strokecolor="gray">
              <v:textbox>
                <w:txbxContent>
                  <w:p w:rsidR="00665EB2" w:rsidRDefault="00665EB2" w:rsidP="00591156">
                    <w:pPr>
                      <w:rPr>
                        <w:rFonts w:ascii="Arial" w:hAnsi="Arial" w:cs="Arial"/>
                        <w:color w:val="808080"/>
                        <w:sz w:val="16"/>
                      </w:rPr>
                    </w:pPr>
                    <w:r>
                      <w:rPr>
                        <w:rFonts w:ascii="Arial" w:hAnsi="Arial" w:cs="Arial"/>
                        <w:color w:val="808080"/>
                        <w:sz w:val="16"/>
                      </w:rPr>
                      <w:t>For SAIL use</w:t>
                    </w:r>
                  </w:p>
                  <w:p w:rsidR="00665EB2" w:rsidRDefault="00665EB2" w:rsidP="00591156">
                    <w:pPr>
                      <w:rPr>
                        <w:rFonts w:ascii="Arial" w:hAnsi="Arial" w:cs="Arial"/>
                        <w:color w:val="808080"/>
                        <w:sz w:val="16"/>
                      </w:rPr>
                    </w:pPr>
                    <w:r>
                      <w:rPr>
                        <w:rFonts w:ascii="Arial" w:hAnsi="Arial" w:cs="Arial"/>
                        <w:color w:val="808080"/>
                        <w:sz w:val="16"/>
                      </w:rPr>
                      <w:t>Ref. No.</w:t>
                    </w:r>
                  </w:p>
                </w:txbxContent>
              </v:textbox>
            </v:shape>
          </w:pict>
        </mc:Fallback>
      </mc:AlternateContent>
    </w:r>
    <w:r w:rsidR="00665EB2">
      <w:tab/>
    </w:r>
    <w:r w:rsidR="00665EB2">
      <w:tab/>
    </w:r>
    <w:r w:rsidR="00665EB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84934"/>
    <w:multiLevelType w:val="hybridMultilevel"/>
    <w:tmpl w:val="3766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D7C64"/>
    <w:multiLevelType w:val="hybridMultilevel"/>
    <w:tmpl w:val="2528B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540E3"/>
    <w:multiLevelType w:val="hybridMultilevel"/>
    <w:tmpl w:val="324635AE"/>
    <w:lvl w:ilvl="0" w:tplc="9CC8438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FB2788"/>
    <w:multiLevelType w:val="hybridMultilevel"/>
    <w:tmpl w:val="CAA47144"/>
    <w:lvl w:ilvl="0" w:tplc="D5106518">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256F69"/>
    <w:multiLevelType w:val="hybridMultilevel"/>
    <w:tmpl w:val="FC84028A"/>
    <w:lvl w:ilvl="0" w:tplc="704A67AE">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F460671"/>
    <w:multiLevelType w:val="hybridMultilevel"/>
    <w:tmpl w:val="B8260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cey A.S.">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37"/>
    <w:rsid w:val="00042381"/>
    <w:rsid w:val="00055EDE"/>
    <w:rsid w:val="000728CD"/>
    <w:rsid w:val="00076583"/>
    <w:rsid w:val="00085218"/>
    <w:rsid w:val="000858AB"/>
    <w:rsid w:val="000B45D7"/>
    <w:rsid w:val="000C6D46"/>
    <w:rsid w:val="000C7D55"/>
    <w:rsid w:val="000D0E5A"/>
    <w:rsid w:val="000E4067"/>
    <w:rsid w:val="000E7EBB"/>
    <w:rsid w:val="001119F0"/>
    <w:rsid w:val="00117A17"/>
    <w:rsid w:val="0013137F"/>
    <w:rsid w:val="001428C3"/>
    <w:rsid w:val="00142CF7"/>
    <w:rsid w:val="001654CF"/>
    <w:rsid w:val="001661E9"/>
    <w:rsid w:val="001745AE"/>
    <w:rsid w:val="001A5CE7"/>
    <w:rsid w:val="001B65FB"/>
    <w:rsid w:val="001C514B"/>
    <w:rsid w:val="001E138C"/>
    <w:rsid w:val="00201650"/>
    <w:rsid w:val="002242C0"/>
    <w:rsid w:val="00245C44"/>
    <w:rsid w:val="002476F5"/>
    <w:rsid w:val="00256915"/>
    <w:rsid w:val="002A01D8"/>
    <w:rsid w:val="002B539C"/>
    <w:rsid w:val="002C36A3"/>
    <w:rsid w:val="002D5122"/>
    <w:rsid w:val="002E0F9D"/>
    <w:rsid w:val="003017B9"/>
    <w:rsid w:val="00310FE2"/>
    <w:rsid w:val="003343C8"/>
    <w:rsid w:val="00345842"/>
    <w:rsid w:val="0035467E"/>
    <w:rsid w:val="003665DF"/>
    <w:rsid w:val="00372118"/>
    <w:rsid w:val="00380BE1"/>
    <w:rsid w:val="00381C59"/>
    <w:rsid w:val="0038285F"/>
    <w:rsid w:val="00387D59"/>
    <w:rsid w:val="003C4124"/>
    <w:rsid w:val="003D2305"/>
    <w:rsid w:val="003F37AD"/>
    <w:rsid w:val="004171C3"/>
    <w:rsid w:val="0041735B"/>
    <w:rsid w:val="00420FFB"/>
    <w:rsid w:val="004240FF"/>
    <w:rsid w:val="004713AB"/>
    <w:rsid w:val="0049798E"/>
    <w:rsid w:val="004C16C2"/>
    <w:rsid w:val="004E2587"/>
    <w:rsid w:val="00504DB4"/>
    <w:rsid w:val="00531F29"/>
    <w:rsid w:val="00535942"/>
    <w:rsid w:val="00553E97"/>
    <w:rsid w:val="0056224D"/>
    <w:rsid w:val="00565E18"/>
    <w:rsid w:val="0057470D"/>
    <w:rsid w:val="00591156"/>
    <w:rsid w:val="00591917"/>
    <w:rsid w:val="005A030B"/>
    <w:rsid w:val="005C01A0"/>
    <w:rsid w:val="005D094A"/>
    <w:rsid w:val="005F20B1"/>
    <w:rsid w:val="0061047E"/>
    <w:rsid w:val="0061317E"/>
    <w:rsid w:val="0062391E"/>
    <w:rsid w:val="00636126"/>
    <w:rsid w:val="00665EB2"/>
    <w:rsid w:val="00681F18"/>
    <w:rsid w:val="00687EE1"/>
    <w:rsid w:val="006C0ACE"/>
    <w:rsid w:val="00700975"/>
    <w:rsid w:val="00702447"/>
    <w:rsid w:val="00703924"/>
    <w:rsid w:val="00730065"/>
    <w:rsid w:val="007319BE"/>
    <w:rsid w:val="00756835"/>
    <w:rsid w:val="00756B0C"/>
    <w:rsid w:val="0077648A"/>
    <w:rsid w:val="00783655"/>
    <w:rsid w:val="00787D3F"/>
    <w:rsid w:val="007A1AA5"/>
    <w:rsid w:val="007B38BE"/>
    <w:rsid w:val="007B5173"/>
    <w:rsid w:val="007C19EF"/>
    <w:rsid w:val="007C6795"/>
    <w:rsid w:val="007D19EE"/>
    <w:rsid w:val="007E397D"/>
    <w:rsid w:val="007F4FB2"/>
    <w:rsid w:val="0082479B"/>
    <w:rsid w:val="00825436"/>
    <w:rsid w:val="0083546A"/>
    <w:rsid w:val="00872084"/>
    <w:rsid w:val="00876853"/>
    <w:rsid w:val="00895700"/>
    <w:rsid w:val="008B3FDD"/>
    <w:rsid w:val="008B46DB"/>
    <w:rsid w:val="008B67AD"/>
    <w:rsid w:val="008C3D54"/>
    <w:rsid w:val="008D60CC"/>
    <w:rsid w:val="008E018F"/>
    <w:rsid w:val="008E6165"/>
    <w:rsid w:val="008E6170"/>
    <w:rsid w:val="008E6346"/>
    <w:rsid w:val="008F69CE"/>
    <w:rsid w:val="00900115"/>
    <w:rsid w:val="00917184"/>
    <w:rsid w:val="00930340"/>
    <w:rsid w:val="00947443"/>
    <w:rsid w:val="00961F25"/>
    <w:rsid w:val="00977880"/>
    <w:rsid w:val="009B2518"/>
    <w:rsid w:val="009B498F"/>
    <w:rsid w:val="009D5615"/>
    <w:rsid w:val="009E374F"/>
    <w:rsid w:val="009F7E46"/>
    <w:rsid w:val="00A129FB"/>
    <w:rsid w:val="00A43756"/>
    <w:rsid w:val="00A44F08"/>
    <w:rsid w:val="00A4767A"/>
    <w:rsid w:val="00A53D50"/>
    <w:rsid w:val="00A7203A"/>
    <w:rsid w:val="00A766C0"/>
    <w:rsid w:val="00A77A0B"/>
    <w:rsid w:val="00A86F14"/>
    <w:rsid w:val="00A86F78"/>
    <w:rsid w:val="00A950E5"/>
    <w:rsid w:val="00AA51F7"/>
    <w:rsid w:val="00AB2168"/>
    <w:rsid w:val="00AC13BF"/>
    <w:rsid w:val="00AC5816"/>
    <w:rsid w:val="00AC7D5E"/>
    <w:rsid w:val="00B01BD8"/>
    <w:rsid w:val="00B15FF1"/>
    <w:rsid w:val="00B332E4"/>
    <w:rsid w:val="00B53310"/>
    <w:rsid w:val="00B90753"/>
    <w:rsid w:val="00BB4250"/>
    <w:rsid w:val="00BC0F6D"/>
    <w:rsid w:val="00BE2A37"/>
    <w:rsid w:val="00C01666"/>
    <w:rsid w:val="00C0416B"/>
    <w:rsid w:val="00C12F66"/>
    <w:rsid w:val="00C56E56"/>
    <w:rsid w:val="00C85ADA"/>
    <w:rsid w:val="00C8600B"/>
    <w:rsid w:val="00CA4A9B"/>
    <w:rsid w:val="00CB070D"/>
    <w:rsid w:val="00CB50C1"/>
    <w:rsid w:val="00CB7A5D"/>
    <w:rsid w:val="00CC31AE"/>
    <w:rsid w:val="00CD7189"/>
    <w:rsid w:val="00CE0F5B"/>
    <w:rsid w:val="00CF2CCA"/>
    <w:rsid w:val="00D130C0"/>
    <w:rsid w:val="00D22398"/>
    <w:rsid w:val="00D26010"/>
    <w:rsid w:val="00D64B63"/>
    <w:rsid w:val="00D81A2B"/>
    <w:rsid w:val="00D879F5"/>
    <w:rsid w:val="00DA3193"/>
    <w:rsid w:val="00DC5C7B"/>
    <w:rsid w:val="00DD0F67"/>
    <w:rsid w:val="00DE6960"/>
    <w:rsid w:val="00E008A1"/>
    <w:rsid w:val="00E046AE"/>
    <w:rsid w:val="00E24971"/>
    <w:rsid w:val="00E71024"/>
    <w:rsid w:val="00E87704"/>
    <w:rsid w:val="00E91F68"/>
    <w:rsid w:val="00EA7D6D"/>
    <w:rsid w:val="00EB1624"/>
    <w:rsid w:val="00EB7533"/>
    <w:rsid w:val="00ED184A"/>
    <w:rsid w:val="00EF6BC2"/>
    <w:rsid w:val="00F04637"/>
    <w:rsid w:val="00F13AC8"/>
    <w:rsid w:val="00F151F9"/>
    <w:rsid w:val="00F15EFB"/>
    <w:rsid w:val="00F217E6"/>
    <w:rsid w:val="00F971BF"/>
    <w:rsid w:val="00FB75CF"/>
    <w:rsid w:val="00FD22A0"/>
    <w:rsid w:val="00FD4163"/>
    <w:rsid w:val="00FE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1A0AD"/>
  <w15:docId w15:val="{3299A0AF-AD50-4FF5-9C63-7D316D6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character" w:styleId="PageNumber">
    <w:name w:val="page number"/>
    <w:basedOn w:val="DefaultParagraphFont"/>
    <w:rsid w:val="001C514B"/>
  </w:style>
  <w:style w:type="paragraph" w:styleId="BodyText2">
    <w:name w:val="Body Text 2"/>
    <w:basedOn w:val="Normal"/>
    <w:link w:val="BodyText2Char"/>
    <w:rsid w:val="001C514B"/>
    <w:pPr>
      <w:spacing w:line="360" w:lineRule="auto"/>
      <w:jc w:val="both"/>
    </w:pPr>
    <w:rPr>
      <w:rFonts w:ascii="Arial" w:hAnsi="Arial" w:cs="Arial"/>
      <w:color w:val="FF0000"/>
      <w:sz w:val="20"/>
      <w:szCs w:val="20"/>
    </w:rPr>
  </w:style>
  <w:style w:type="character" w:styleId="Hyperlink">
    <w:name w:val="Hyperlink"/>
    <w:basedOn w:val="DefaultParagraphFont"/>
    <w:rsid w:val="001C514B"/>
    <w:rPr>
      <w:color w:val="0000FF"/>
      <w:u w:val="single"/>
    </w:rPr>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151F9"/>
    <w:rPr>
      <w:sz w:val="16"/>
      <w:szCs w:val="16"/>
    </w:rPr>
  </w:style>
  <w:style w:type="paragraph" w:styleId="CommentText">
    <w:name w:val="annotation text"/>
    <w:basedOn w:val="Normal"/>
    <w:link w:val="CommentTextChar"/>
    <w:rsid w:val="00F151F9"/>
    <w:rPr>
      <w:sz w:val="20"/>
      <w:szCs w:val="20"/>
    </w:rPr>
  </w:style>
  <w:style w:type="character" w:customStyle="1" w:styleId="CommentTextChar">
    <w:name w:val="Comment Text Char"/>
    <w:basedOn w:val="DefaultParagraphFont"/>
    <w:link w:val="CommentText"/>
    <w:rsid w:val="00F151F9"/>
  </w:style>
  <w:style w:type="paragraph" w:styleId="CommentSubject">
    <w:name w:val="annotation subject"/>
    <w:basedOn w:val="CommentText"/>
    <w:next w:val="CommentText"/>
    <w:link w:val="CommentSubjectChar"/>
    <w:rsid w:val="00F151F9"/>
    <w:rPr>
      <w:b/>
      <w:bCs/>
    </w:rPr>
  </w:style>
  <w:style w:type="character" w:customStyle="1" w:styleId="CommentSubjectChar">
    <w:name w:val="Comment Subject Char"/>
    <w:basedOn w:val="CommentTextChar"/>
    <w:link w:val="CommentSubject"/>
    <w:rsid w:val="00F151F9"/>
    <w:rPr>
      <w:b/>
      <w:bCs/>
    </w:rPr>
  </w:style>
  <w:style w:type="paragraph" w:styleId="BalloonText">
    <w:name w:val="Balloon Text"/>
    <w:basedOn w:val="Normal"/>
    <w:link w:val="BalloonTextChar"/>
    <w:rsid w:val="00F151F9"/>
    <w:rPr>
      <w:rFonts w:ascii="Tahoma" w:hAnsi="Tahoma" w:cs="Tahoma"/>
      <w:sz w:val="16"/>
      <w:szCs w:val="16"/>
    </w:rPr>
  </w:style>
  <w:style w:type="character" w:customStyle="1" w:styleId="BalloonTextChar">
    <w:name w:val="Balloon Text Char"/>
    <w:basedOn w:val="DefaultParagraphFont"/>
    <w:link w:val="BalloonText"/>
    <w:rsid w:val="00F151F9"/>
    <w:rPr>
      <w:rFonts w:ascii="Tahoma" w:hAnsi="Tahoma" w:cs="Tahoma"/>
      <w:sz w:val="16"/>
      <w:szCs w:val="16"/>
    </w:rPr>
  </w:style>
  <w:style w:type="paragraph" w:styleId="Revision">
    <w:name w:val="Revision"/>
    <w:hidden/>
    <w:uiPriority w:val="99"/>
    <w:semiHidden/>
    <w:rsid w:val="00FD22A0"/>
    <w:rPr>
      <w:sz w:val="24"/>
      <w:szCs w:val="24"/>
    </w:rPr>
  </w:style>
  <w:style w:type="character" w:styleId="PlaceholderText">
    <w:name w:val="Placeholder Text"/>
    <w:basedOn w:val="DefaultParagraphFont"/>
    <w:uiPriority w:val="99"/>
    <w:semiHidden/>
    <w:rsid w:val="00A53D50"/>
    <w:rPr>
      <w:color w:val="808080"/>
    </w:rPr>
  </w:style>
  <w:style w:type="character" w:styleId="FollowedHyperlink">
    <w:name w:val="FollowedHyperlink"/>
    <w:basedOn w:val="DefaultParagraphFont"/>
    <w:semiHidden/>
    <w:unhideWhenUsed/>
    <w:rsid w:val="00D81A2B"/>
    <w:rPr>
      <w:color w:val="800080" w:themeColor="followedHyperlink"/>
      <w:u w:val="single"/>
    </w:rPr>
  </w:style>
  <w:style w:type="character" w:customStyle="1" w:styleId="BodyText2Char">
    <w:name w:val="Body Text 2 Char"/>
    <w:basedOn w:val="DefaultParagraphFont"/>
    <w:link w:val="BodyText2"/>
    <w:rsid w:val="002242C0"/>
    <w:rPr>
      <w:rFonts w:ascii="Arial" w:hAnsi="Arial" w:cs="Arial"/>
      <w:color w:val="FF0000"/>
    </w:rPr>
  </w:style>
  <w:style w:type="character" w:styleId="UnresolvedMention">
    <w:name w:val="Unresolved Mention"/>
    <w:basedOn w:val="DefaultParagraphFont"/>
    <w:uiPriority w:val="99"/>
    <w:semiHidden/>
    <w:unhideWhenUsed/>
    <w:rsid w:val="00F971BF"/>
    <w:rPr>
      <w:color w:val="605E5C"/>
      <w:shd w:val="clear" w:color="auto" w:fill="E1DFDD"/>
    </w:rPr>
  </w:style>
  <w:style w:type="paragraph" w:styleId="BodyText">
    <w:name w:val="Body Text"/>
    <w:basedOn w:val="Normal"/>
    <w:link w:val="BodyTextChar"/>
    <w:semiHidden/>
    <w:unhideWhenUsed/>
    <w:rsid w:val="00F971BF"/>
    <w:pPr>
      <w:spacing w:after="120"/>
    </w:pPr>
  </w:style>
  <w:style w:type="character" w:customStyle="1" w:styleId="BodyTextChar">
    <w:name w:val="Body Text Char"/>
    <w:basedOn w:val="DefaultParagraphFont"/>
    <w:link w:val="BodyText"/>
    <w:semiHidden/>
    <w:rsid w:val="00F971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l.mcnerney@swansea.ac.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016%2Fj.seizure.2017.10.00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s.lacey@swansea.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ildatabank.com/media/25300/Guidance_Notes_for_SAIL_IGRP_Application.doc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C4524-1E3E-4EF5-BA80-7CB1C581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11612</CharactersWithSpaces>
  <SharedDoc>false</SharedDoc>
  <HLinks>
    <vt:vector size="6" baseType="variant">
      <vt:variant>
        <vt:i4>6488133</vt:i4>
      </vt:variant>
      <vt:variant>
        <vt:i4>201</vt:i4>
      </vt:variant>
      <vt:variant>
        <vt:i4>0</vt:i4>
      </vt:variant>
      <vt:variant>
        <vt:i4>5</vt:i4>
      </vt:variant>
      <vt:variant>
        <vt:lpwstr>mailto:c.brooks@swansea.ac.uk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creator>University of Wales Swansea</dc:creator>
  <cp:lastModifiedBy>Lacey A.S.</cp:lastModifiedBy>
  <cp:revision>2</cp:revision>
  <cp:lastPrinted>2018-02-09T13:26:00Z</cp:lastPrinted>
  <dcterms:created xsi:type="dcterms:W3CDTF">2019-02-11T23:00:00Z</dcterms:created>
  <dcterms:modified xsi:type="dcterms:W3CDTF">2019-02-11T23:00:00Z</dcterms:modified>
</cp:coreProperties>
</file>