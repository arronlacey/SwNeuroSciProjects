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1.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0A4A4" w14:textId="77777777" w:rsidR="00C24E82" w:rsidRPr="00084F3F" w:rsidRDefault="00C24E82" w:rsidP="00F94416">
      <w:pPr>
        <w:pStyle w:val="NoSpacing"/>
        <w:spacing w:line="480" w:lineRule="auto"/>
        <w:rPr>
          <w:sz w:val="32"/>
          <w:szCs w:val="32"/>
        </w:rPr>
      </w:pPr>
    </w:p>
    <w:p w14:paraId="0869179A" w14:textId="77777777" w:rsidR="00B735E2" w:rsidRDefault="00B735E2" w:rsidP="00F94416">
      <w:pPr>
        <w:pStyle w:val="NoSpacing"/>
        <w:spacing w:line="480" w:lineRule="auto"/>
        <w:rPr>
          <w:rFonts w:eastAsiaTheme="minorHAnsi"/>
          <w:sz w:val="32"/>
          <w:szCs w:val="32"/>
          <w:lang w:eastAsia="en-US"/>
        </w:rPr>
      </w:pPr>
    </w:p>
    <w:p w14:paraId="42BB1156" w14:textId="77777777" w:rsidR="00B735E2" w:rsidRDefault="00B735E2" w:rsidP="00F94416">
      <w:pPr>
        <w:pStyle w:val="NoSpacing"/>
        <w:spacing w:line="480" w:lineRule="auto"/>
        <w:rPr>
          <w:rFonts w:eastAsiaTheme="minorHAnsi"/>
          <w:sz w:val="32"/>
          <w:szCs w:val="32"/>
          <w:lang w:eastAsia="en-US"/>
        </w:rPr>
      </w:pPr>
    </w:p>
    <w:p w14:paraId="1D94F865" w14:textId="46EAE290" w:rsidR="00896AB6" w:rsidRDefault="00850E96" w:rsidP="00F94416">
      <w:pPr>
        <w:pStyle w:val="NoSpacing"/>
        <w:spacing w:line="480" w:lineRule="auto"/>
        <w:rPr>
          <w:ins w:id="0" w:author="Ben Kansu" w:date="2018-11-02T11:22:00Z"/>
          <w:rFonts w:eastAsiaTheme="minorHAnsi"/>
          <w:color w:val="FF0000"/>
          <w:sz w:val="32"/>
          <w:szCs w:val="32"/>
          <w:lang w:eastAsia="en-US"/>
        </w:rPr>
      </w:pPr>
      <w:r w:rsidRPr="00084F3F">
        <w:rPr>
          <w:rFonts w:eastAsiaTheme="minorHAnsi"/>
          <w:sz w:val="32"/>
          <w:szCs w:val="32"/>
          <w:lang w:eastAsia="en-US"/>
        </w:rPr>
        <w:t>Long term</w:t>
      </w:r>
      <w:r w:rsidR="00B735E2" w:rsidRPr="00B735E2">
        <w:rPr>
          <w:rFonts w:eastAsiaTheme="minorHAnsi"/>
          <w:sz w:val="32"/>
          <w:szCs w:val="32"/>
          <w:lang w:eastAsia="en-US"/>
        </w:rPr>
        <w:t xml:space="preserve"> outcome</w:t>
      </w:r>
      <w:r w:rsidR="00B735E2">
        <w:rPr>
          <w:rFonts w:eastAsiaTheme="minorHAnsi"/>
          <w:sz w:val="32"/>
          <w:szCs w:val="32"/>
          <w:lang w:eastAsia="en-US"/>
        </w:rPr>
        <w:t xml:space="preserve">s </w:t>
      </w:r>
      <w:ins w:id="1" w:author="Ben Kansu" w:date="2018-11-02T11:22:00Z">
        <w:r w:rsidR="00B00B85">
          <w:rPr>
            <w:rFonts w:eastAsiaTheme="minorHAnsi"/>
            <w:sz w:val="32"/>
            <w:szCs w:val="32"/>
            <w:lang w:eastAsia="en-US"/>
          </w:rPr>
          <w:t>after</w:t>
        </w:r>
      </w:ins>
      <w:del w:id="2" w:author="Ben Kansu" w:date="2018-11-02T11:22:00Z">
        <w:r w:rsidR="00B735E2" w:rsidDel="00B00B85">
          <w:rPr>
            <w:rFonts w:eastAsiaTheme="minorHAnsi"/>
            <w:sz w:val="32"/>
            <w:szCs w:val="32"/>
            <w:lang w:eastAsia="en-US"/>
          </w:rPr>
          <w:delText>in</w:delText>
        </w:r>
      </w:del>
      <w:r w:rsidR="00896AB6" w:rsidRPr="00084F3F">
        <w:rPr>
          <w:rFonts w:eastAsiaTheme="minorHAnsi"/>
          <w:sz w:val="32"/>
          <w:szCs w:val="32"/>
          <w:lang w:eastAsia="en-US"/>
        </w:rPr>
        <w:t xml:space="preserve"> epilepsy surgery - a retrospective cohort study</w:t>
      </w:r>
      <w:ins w:id="3" w:author="Ben Kansu" w:date="2018-11-02T11:22:00Z">
        <w:r w:rsidR="009C5ECE">
          <w:rPr>
            <w:rFonts w:eastAsiaTheme="minorHAnsi"/>
            <w:sz w:val="32"/>
            <w:szCs w:val="32"/>
            <w:lang w:eastAsia="en-US"/>
          </w:rPr>
          <w:t>.</w:t>
        </w:r>
      </w:ins>
      <w:r w:rsidR="00896AB6" w:rsidRPr="00084F3F">
        <w:rPr>
          <w:rFonts w:eastAsiaTheme="minorHAnsi"/>
          <w:sz w:val="32"/>
          <w:szCs w:val="32"/>
          <w:lang w:eastAsia="en-US"/>
        </w:rPr>
        <w:t xml:space="preserve"> </w:t>
      </w:r>
      <w:r w:rsidR="00896AB6" w:rsidRPr="009C5ECE">
        <w:rPr>
          <w:rFonts w:eastAsiaTheme="minorHAnsi"/>
          <w:color w:val="FF0000"/>
          <w:sz w:val="32"/>
          <w:szCs w:val="32"/>
          <w:lang w:eastAsia="en-US"/>
          <w:rPrChange w:id="4" w:author="Ben Kansu" w:date="2018-11-02T11:22:00Z">
            <w:rPr>
              <w:rFonts w:eastAsiaTheme="minorHAnsi"/>
              <w:sz w:val="32"/>
              <w:szCs w:val="32"/>
              <w:lang w:eastAsia="en-US"/>
            </w:rPr>
          </w:rPrChange>
        </w:rPr>
        <w:t xml:space="preserve">in a stable </w:t>
      </w:r>
      <w:commentRangeStart w:id="5"/>
      <w:commentRangeStart w:id="6"/>
      <w:r w:rsidR="00896AB6" w:rsidRPr="009C5ECE">
        <w:rPr>
          <w:rFonts w:eastAsiaTheme="minorHAnsi"/>
          <w:color w:val="FF0000"/>
          <w:sz w:val="32"/>
          <w:szCs w:val="32"/>
          <w:lang w:eastAsia="en-US"/>
          <w:rPrChange w:id="7" w:author="Ben Kansu" w:date="2018-11-02T11:22:00Z">
            <w:rPr>
              <w:rFonts w:eastAsiaTheme="minorHAnsi"/>
              <w:sz w:val="32"/>
              <w:szCs w:val="32"/>
              <w:lang w:eastAsia="en-US"/>
            </w:rPr>
          </w:rPrChange>
        </w:rPr>
        <w:t>population</w:t>
      </w:r>
      <w:commentRangeEnd w:id="5"/>
      <w:r w:rsidR="00CD7337" w:rsidRPr="009C5ECE">
        <w:rPr>
          <w:rStyle w:val="CommentReference"/>
          <w:rFonts w:eastAsiaTheme="minorHAnsi"/>
          <w:color w:val="FF0000"/>
          <w:lang w:eastAsia="en-US"/>
          <w:rPrChange w:id="8" w:author="Ben Kansu" w:date="2018-11-02T11:22:00Z">
            <w:rPr>
              <w:rStyle w:val="CommentReference"/>
              <w:rFonts w:eastAsiaTheme="minorHAnsi"/>
              <w:lang w:eastAsia="en-US"/>
            </w:rPr>
          </w:rPrChange>
        </w:rPr>
        <w:commentReference w:id="5"/>
      </w:r>
      <w:commentRangeEnd w:id="6"/>
      <w:r w:rsidR="00EA334E" w:rsidRPr="009C5ECE">
        <w:rPr>
          <w:rStyle w:val="CommentReference"/>
          <w:rFonts w:eastAsiaTheme="minorHAnsi"/>
          <w:color w:val="FF0000"/>
          <w:lang w:eastAsia="en-US"/>
          <w:rPrChange w:id="9" w:author="Ben Kansu" w:date="2018-11-02T11:22:00Z">
            <w:rPr>
              <w:rStyle w:val="CommentReference"/>
              <w:rFonts w:eastAsiaTheme="minorHAnsi"/>
              <w:lang w:eastAsia="en-US"/>
            </w:rPr>
          </w:rPrChange>
        </w:rPr>
        <w:commentReference w:id="6"/>
      </w:r>
    </w:p>
    <w:p w14:paraId="3C029317" w14:textId="1138F989" w:rsidR="009C5ECE" w:rsidRPr="00084F3F" w:rsidRDefault="00157F1E" w:rsidP="00F94416">
      <w:pPr>
        <w:pStyle w:val="NoSpacing"/>
        <w:spacing w:line="480" w:lineRule="auto"/>
        <w:rPr>
          <w:rFonts w:eastAsiaTheme="minorHAnsi"/>
          <w:sz w:val="32"/>
          <w:szCs w:val="32"/>
          <w:lang w:eastAsia="en-US"/>
        </w:rPr>
      </w:pPr>
      <w:ins w:id="10" w:author="Ben Kansu" w:date="2018-11-02T11:25:00Z">
        <w:r>
          <w:rPr>
            <w:rFonts w:eastAsiaTheme="minorHAnsi"/>
            <w:color w:val="FF0000"/>
            <w:sz w:val="32"/>
            <w:szCs w:val="32"/>
            <w:lang w:eastAsia="en-US"/>
          </w:rPr>
          <w:t>7</w:t>
        </w:r>
        <w:r w:rsidR="000C2BF6">
          <w:rPr>
            <w:rFonts w:eastAsiaTheme="minorHAnsi"/>
            <w:color w:val="FF0000"/>
            <w:sz w:val="32"/>
            <w:szCs w:val="32"/>
            <w:lang w:eastAsia="en-US"/>
          </w:rPr>
          <w:t xml:space="preserve"> </w:t>
        </w:r>
      </w:ins>
      <w:ins w:id="11" w:author="Ben Kansu" w:date="2018-11-02T11:27:00Z">
        <w:r w:rsidR="001E2691">
          <w:rPr>
            <w:rFonts w:eastAsiaTheme="minorHAnsi"/>
            <w:color w:val="FF0000"/>
            <w:sz w:val="32"/>
            <w:szCs w:val="32"/>
            <w:lang w:eastAsia="en-US"/>
          </w:rPr>
          <w:t xml:space="preserve">years’ time and </w:t>
        </w:r>
      </w:ins>
      <w:ins w:id="12" w:author="Ben Kansu" w:date="2018-11-02T11:28:00Z">
        <w:r w:rsidR="00160F41">
          <w:rPr>
            <w:rFonts w:eastAsiaTheme="minorHAnsi"/>
            <w:color w:val="FF0000"/>
            <w:sz w:val="32"/>
            <w:szCs w:val="32"/>
            <w:lang w:eastAsia="en-US"/>
          </w:rPr>
          <w:t>beyond</w:t>
        </w:r>
      </w:ins>
      <w:ins w:id="13" w:author="Ben Kansu" w:date="2018-11-02T11:25:00Z">
        <w:r w:rsidR="00DE60CA">
          <w:rPr>
            <w:rFonts w:eastAsiaTheme="minorHAnsi"/>
            <w:color w:val="FF0000"/>
            <w:sz w:val="32"/>
            <w:szCs w:val="32"/>
            <w:lang w:eastAsia="en-US"/>
          </w:rPr>
          <w:t xml:space="preserve">. Are our epilepsy surgery </w:t>
        </w:r>
      </w:ins>
      <w:ins w:id="14" w:author="Ben Kansu" w:date="2018-11-02T11:26:00Z">
        <w:r w:rsidR="00DE60CA">
          <w:rPr>
            <w:rFonts w:eastAsiaTheme="minorHAnsi"/>
            <w:color w:val="FF0000"/>
            <w:sz w:val="32"/>
            <w:szCs w:val="32"/>
            <w:lang w:eastAsia="en-US"/>
          </w:rPr>
          <w:t xml:space="preserve">patients still </w:t>
        </w:r>
      </w:ins>
      <w:ins w:id="15" w:author="Ben Kansu" w:date="2018-11-02T11:27:00Z">
        <w:r w:rsidR="00DE60CA">
          <w:rPr>
            <w:rFonts w:eastAsiaTheme="minorHAnsi"/>
            <w:color w:val="FF0000"/>
            <w:sz w:val="32"/>
            <w:szCs w:val="32"/>
            <w:lang w:eastAsia="en-US"/>
          </w:rPr>
          <w:t>seizure free?</w:t>
        </w:r>
      </w:ins>
      <w:ins w:id="16" w:author="Ben Kansu" w:date="2018-11-02T11:26:00Z">
        <w:r w:rsidR="001E2691">
          <w:rPr>
            <w:rFonts w:eastAsiaTheme="minorHAnsi"/>
            <w:color w:val="FF0000"/>
            <w:sz w:val="32"/>
            <w:szCs w:val="32"/>
            <w:lang w:eastAsia="en-US"/>
          </w:rPr>
          <w:t xml:space="preserve"> A retrospective cohort study.</w:t>
        </w:r>
      </w:ins>
    </w:p>
    <w:p w14:paraId="770A0099" w14:textId="77777777" w:rsidR="00896AB6" w:rsidRPr="00084F3F" w:rsidRDefault="00896AB6" w:rsidP="00F94416">
      <w:pPr>
        <w:pStyle w:val="NoSpacing"/>
        <w:spacing w:line="480" w:lineRule="auto"/>
        <w:rPr>
          <w:rFonts w:eastAsiaTheme="minorHAnsi"/>
          <w:sz w:val="32"/>
          <w:szCs w:val="32"/>
          <w:lang w:eastAsia="en-US"/>
        </w:rPr>
      </w:pPr>
    </w:p>
    <w:p w14:paraId="55C5D97A" w14:textId="77777777" w:rsidR="00896AB6" w:rsidRPr="00084F3F" w:rsidRDefault="00896AB6" w:rsidP="00F94416">
      <w:pPr>
        <w:pStyle w:val="NoSpacing"/>
        <w:spacing w:line="480" w:lineRule="auto"/>
        <w:rPr>
          <w:rFonts w:eastAsiaTheme="minorHAnsi"/>
          <w:sz w:val="32"/>
          <w:szCs w:val="32"/>
          <w:lang w:eastAsia="en-US"/>
        </w:rPr>
      </w:pPr>
      <w:r w:rsidRPr="00084F3F">
        <w:rPr>
          <w:rFonts w:eastAsiaTheme="minorHAnsi"/>
          <w:sz w:val="32"/>
          <w:szCs w:val="32"/>
          <w:lang w:eastAsia="en-US"/>
        </w:rPr>
        <w:t xml:space="preserve">The </w:t>
      </w:r>
      <w:r w:rsidR="00B735E2">
        <w:rPr>
          <w:rFonts w:eastAsiaTheme="minorHAnsi"/>
          <w:sz w:val="32"/>
          <w:szCs w:val="32"/>
          <w:lang w:eastAsia="en-US"/>
        </w:rPr>
        <w:t xml:space="preserve">Wales Epilepsy Unit, </w:t>
      </w:r>
      <w:r w:rsidRPr="00084F3F">
        <w:rPr>
          <w:rFonts w:eastAsiaTheme="minorHAnsi"/>
          <w:sz w:val="32"/>
          <w:szCs w:val="32"/>
          <w:lang w:eastAsia="en-US"/>
        </w:rPr>
        <w:t>University Hospital Wales</w:t>
      </w:r>
    </w:p>
    <w:p w14:paraId="22350CBE" w14:textId="77777777" w:rsidR="00896AB6" w:rsidRPr="00084F3F" w:rsidRDefault="00896AB6" w:rsidP="00F94416">
      <w:pPr>
        <w:pStyle w:val="NoSpacing"/>
        <w:spacing w:line="480" w:lineRule="auto"/>
        <w:rPr>
          <w:rFonts w:eastAsiaTheme="minorHAnsi"/>
          <w:sz w:val="32"/>
          <w:szCs w:val="32"/>
          <w:lang w:eastAsia="en-US"/>
        </w:rPr>
      </w:pPr>
    </w:p>
    <w:p w14:paraId="68368C52" w14:textId="676869FA" w:rsidR="00896AB6" w:rsidRDefault="0076573E" w:rsidP="00F94416">
      <w:pPr>
        <w:pStyle w:val="NoSpacing"/>
        <w:spacing w:line="480" w:lineRule="auto"/>
        <w:rPr>
          <w:rFonts w:eastAsiaTheme="minorHAnsi"/>
          <w:sz w:val="32"/>
          <w:szCs w:val="32"/>
          <w:lang w:eastAsia="en-US"/>
        </w:rPr>
      </w:pPr>
      <w:r w:rsidRPr="0076573E">
        <w:rPr>
          <w:rFonts w:eastAsiaTheme="minorHAnsi"/>
          <w:sz w:val="32"/>
          <w:szCs w:val="32"/>
          <w:lang w:eastAsia="en-US"/>
        </w:rPr>
        <w:t>Ben Kansu, Owen Pick</w:t>
      </w:r>
      <w:r w:rsidR="00896AB6" w:rsidRPr="00084F3F">
        <w:rPr>
          <w:rFonts w:eastAsiaTheme="minorHAnsi"/>
          <w:sz w:val="32"/>
          <w:szCs w:val="32"/>
          <w:lang w:eastAsia="en-US"/>
        </w:rPr>
        <w:t>rell,</w:t>
      </w:r>
      <w:r w:rsidR="00C1701C">
        <w:rPr>
          <w:rFonts w:eastAsiaTheme="minorHAnsi"/>
          <w:sz w:val="32"/>
          <w:szCs w:val="32"/>
          <w:lang w:eastAsia="en-US"/>
        </w:rPr>
        <w:t xml:space="preserve"> </w:t>
      </w:r>
      <w:r w:rsidR="00095F94" w:rsidRPr="00CD7337">
        <w:rPr>
          <w:sz w:val="32"/>
          <w:szCs w:val="32"/>
        </w:rPr>
        <w:t xml:space="preserve">Arron Lacey, </w:t>
      </w:r>
      <w:r w:rsidR="00995929">
        <w:rPr>
          <w:sz w:val="32"/>
          <w:szCs w:val="32"/>
        </w:rPr>
        <w:t xml:space="preserve">Georgiana </w:t>
      </w:r>
      <w:proofErr w:type="spellStart"/>
      <w:r w:rsidR="00995929">
        <w:rPr>
          <w:sz w:val="32"/>
          <w:szCs w:val="32"/>
        </w:rPr>
        <w:t>Samolia</w:t>
      </w:r>
      <w:proofErr w:type="spellEnd"/>
      <w:r w:rsidR="00995929">
        <w:rPr>
          <w:sz w:val="32"/>
          <w:szCs w:val="32"/>
        </w:rPr>
        <w:t xml:space="preserve">, </w:t>
      </w:r>
      <w:r w:rsidR="00095F94" w:rsidRPr="00CD7337">
        <w:rPr>
          <w:sz w:val="32"/>
          <w:szCs w:val="32"/>
        </w:rPr>
        <w:t>Mark Rees</w:t>
      </w:r>
      <w:r w:rsidR="00C1701C">
        <w:rPr>
          <w:rFonts w:eastAsiaTheme="minorHAnsi"/>
          <w:sz w:val="32"/>
          <w:szCs w:val="32"/>
          <w:lang w:eastAsia="en-US"/>
        </w:rPr>
        <w:t>,</w:t>
      </w:r>
      <w:r w:rsidR="00896AB6" w:rsidRPr="00084F3F">
        <w:rPr>
          <w:rFonts w:eastAsiaTheme="minorHAnsi"/>
          <w:sz w:val="32"/>
          <w:szCs w:val="32"/>
          <w:lang w:eastAsia="en-US"/>
        </w:rPr>
        <w:t xml:space="preserve"> Liam Gray, Khalid </w:t>
      </w:r>
      <w:proofErr w:type="spellStart"/>
      <w:r w:rsidR="00896AB6" w:rsidRPr="00084F3F">
        <w:rPr>
          <w:rFonts w:eastAsiaTheme="minorHAnsi"/>
          <w:sz w:val="32"/>
          <w:szCs w:val="32"/>
          <w:lang w:eastAsia="en-US"/>
        </w:rPr>
        <w:t>Hamandi</w:t>
      </w:r>
      <w:proofErr w:type="spellEnd"/>
    </w:p>
    <w:p w14:paraId="4E4FB806" w14:textId="77777777" w:rsidR="00CD7337" w:rsidRDefault="00CD7337" w:rsidP="00F94416">
      <w:pPr>
        <w:pStyle w:val="NoSpacing"/>
        <w:spacing w:line="480" w:lineRule="auto"/>
        <w:rPr>
          <w:rFonts w:eastAsiaTheme="minorHAnsi"/>
          <w:sz w:val="32"/>
          <w:szCs w:val="32"/>
          <w:lang w:eastAsia="en-US"/>
        </w:rPr>
      </w:pPr>
    </w:p>
    <w:p w14:paraId="635394CC" w14:textId="18802F0D" w:rsidR="00CD7337" w:rsidRPr="00084F3F" w:rsidRDefault="00CD7337" w:rsidP="00F94416">
      <w:pPr>
        <w:pStyle w:val="NoSpacing"/>
        <w:spacing w:line="480" w:lineRule="auto"/>
        <w:rPr>
          <w:rFonts w:eastAsiaTheme="minorHAnsi"/>
          <w:sz w:val="32"/>
          <w:szCs w:val="32"/>
          <w:lang w:eastAsia="en-US"/>
        </w:rPr>
      </w:pPr>
      <w:r>
        <w:rPr>
          <w:rFonts w:eastAsiaTheme="minorHAnsi"/>
          <w:sz w:val="32"/>
          <w:szCs w:val="32"/>
          <w:lang w:eastAsia="en-US"/>
        </w:rPr>
        <w:t xml:space="preserve">Author </w:t>
      </w:r>
      <w:proofErr w:type="spellStart"/>
      <w:r>
        <w:rPr>
          <w:rFonts w:eastAsiaTheme="minorHAnsi"/>
          <w:sz w:val="32"/>
          <w:szCs w:val="32"/>
          <w:lang w:eastAsia="en-US"/>
        </w:rPr>
        <w:t>affilaitions</w:t>
      </w:r>
      <w:proofErr w:type="spellEnd"/>
    </w:p>
    <w:p w14:paraId="0FB20194" w14:textId="77777777" w:rsidR="00896AB6" w:rsidRPr="00896AB6" w:rsidRDefault="00896AB6" w:rsidP="00F94416">
      <w:pPr>
        <w:pStyle w:val="NoSpacing"/>
        <w:spacing w:line="480" w:lineRule="auto"/>
        <w:rPr>
          <w:rFonts w:eastAsiaTheme="minorHAnsi"/>
          <w:sz w:val="44"/>
          <w:szCs w:val="44"/>
          <w:lang w:eastAsia="en-US"/>
        </w:rPr>
      </w:pPr>
    </w:p>
    <w:p w14:paraId="3AF351CC" w14:textId="77777777" w:rsidR="00896AB6" w:rsidRPr="00084F3F" w:rsidRDefault="00896AB6" w:rsidP="00F94416">
      <w:pPr>
        <w:pStyle w:val="NoSpacing"/>
        <w:spacing w:line="480" w:lineRule="auto"/>
        <w:rPr>
          <w:rFonts w:eastAsiaTheme="minorHAnsi"/>
          <w:sz w:val="24"/>
          <w:szCs w:val="24"/>
          <w:lang w:eastAsia="en-US"/>
        </w:rPr>
      </w:pPr>
      <w:r w:rsidRPr="00084F3F">
        <w:rPr>
          <w:rFonts w:eastAsiaTheme="minorHAnsi"/>
          <w:sz w:val="24"/>
          <w:szCs w:val="24"/>
          <w:lang w:eastAsia="en-US"/>
        </w:rPr>
        <w:t xml:space="preserve">Word count: </w:t>
      </w:r>
    </w:p>
    <w:p w14:paraId="2395E071" w14:textId="77777777" w:rsidR="00896AB6" w:rsidRPr="00896AB6" w:rsidRDefault="00896AB6" w:rsidP="00F94416">
      <w:pPr>
        <w:pStyle w:val="NoSpacing"/>
        <w:spacing w:line="480" w:lineRule="auto"/>
        <w:rPr>
          <w:rFonts w:eastAsiaTheme="minorHAnsi"/>
          <w:sz w:val="44"/>
          <w:szCs w:val="44"/>
          <w:lang w:eastAsia="en-US"/>
        </w:rPr>
      </w:pPr>
    </w:p>
    <w:p w14:paraId="47D02704" w14:textId="77777777" w:rsidR="00896AB6" w:rsidRPr="00896AB6" w:rsidRDefault="00896AB6" w:rsidP="00F94416">
      <w:pPr>
        <w:pStyle w:val="NoSpacing"/>
        <w:spacing w:line="480" w:lineRule="auto"/>
        <w:rPr>
          <w:rFonts w:eastAsiaTheme="minorHAnsi"/>
          <w:sz w:val="44"/>
          <w:szCs w:val="44"/>
          <w:lang w:eastAsia="en-US"/>
        </w:rPr>
      </w:pPr>
    </w:p>
    <w:p w14:paraId="1775A7BC" w14:textId="77777777" w:rsidR="00896AB6" w:rsidRDefault="00896AB6" w:rsidP="00F94416">
      <w:pPr>
        <w:spacing w:line="480" w:lineRule="auto"/>
        <w:rPr>
          <w:sz w:val="44"/>
          <w:szCs w:val="44"/>
        </w:rPr>
      </w:pPr>
    </w:p>
    <w:p w14:paraId="17B0A4A0" w14:textId="77777777" w:rsidR="00896AB6" w:rsidRDefault="00896AB6" w:rsidP="00F94416">
      <w:pPr>
        <w:spacing w:line="480" w:lineRule="auto"/>
        <w:rPr>
          <w:sz w:val="44"/>
          <w:szCs w:val="44"/>
        </w:rPr>
      </w:pPr>
    </w:p>
    <w:p w14:paraId="6EA852FB" w14:textId="77777777" w:rsidR="00CC3B85" w:rsidRDefault="00896AB6" w:rsidP="00F94416">
      <w:pPr>
        <w:spacing w:line="480" w:lineRule="auto"/>
        <w:jc w:val="center"/>
        <w:rPr>
          <w:sz w:val="44"/>
          <w:szCs w:val="44"/>
        </w:rPr>
      </w:pPr>
      <w:r>
        <w:rPr>
          <w:sz w:val="44"/>
          <w:szCs w:val="44"/>
        </w:rPr>
        <w:br w:type="column"/>
      </w:r>
    </w:p>
    <w:p w14:paraId="4A84649D" w14:textId="77777777" w:rsidR="00B766CB" w:rsidRPr="00084F3F" w:rsidRDefault="000963B8" w:rsidP="00F94416">
      <w:pPr>
        <w:spacing w:line="480" w:lineRule="auto"/>
      </w:pPr>
      <w:r w:rsidRPr="00084F3F">
        <w:t>A</w:t>
      </w:r>
      <w:r w:rsidR="00B766CB" w:rsidRPr="00084F3F">
        <w:t>bstract</w:t>
      </w:r>
    </w:p>
    <w:p w14:paraId="5414B792" w14:textId="3E7B200E" w:rsidR="00B766CB" w:rsidRDefault="00B766CB" w:rsidP="00F94416">
      <w:pPr>
        <w:spacing w:line="480" w:lineRule="auto"/>
      </w:pPr>
      <w:r w:rsidRPr="000E4ECC">
        <w:rPr>
          <w:b/>
        </w:rPr>
        <w:t>Objective:</w:t>
      </w:r>
      <w:r>
        <w:t xml:space="preserve"> To assess the long-term outcomes of epilepsy surgery </w:t>
      </w:r>
      <w:r w:rsidR="0076573E">
        <w:t xml:space="preserve">between 1995–2015 </w:t>
      </w:r>
      <w:r>
        <w:t>in South Wales</w:t>
      </w:r>
      <w:r w:rsidR="00B735E2">
        <w:t>, UK</w:t>
      </w:r>
      <w:r>
        <w:t xml:space="preserve">, </w:t>
      </w:r>
      <w:r w:rsidR="00537584">
        <w:t>linking</w:t>
      </w:r>
      <w:r>
        <w:t xml:space="preserve"> case note review</w:t>
      </w:r>
      <w:r w:rsidR="00537584">
        <w:t>,</w:t>
      </w:r>
      <w:r>
        <w:t xml:space="preserve"> postal questionnaire</w:t>
      </w:r>
      <w:r w:rsidR="00537584">
        <w:t xml:space="preserve"> and </w:t>
      </w:r>
      <w:del w:id="17" w:author="Owen Pickrell" w:date="2019-02-10T20:30:00Z">
        <w:r w:rsidR="005A3A2D" w:rsidDel="001A254C">
          <w:delText>population databases</w:delText>
        </w:r>
      </w:del>
      <w:ins w:id="18" w:author="Owen Pickrell" w:date="2019-02-10T20:30:00Z">
        <w:r w:rsidR="001A254C">
          <w:t>routinely-collected healthcare data</w:t>
        </w:r>
      </w:ins>
      <w:r>
        <w:t>.</w:t>
      </w:r>
    </w:p>
    <w:p w14:paraId="39D34264" w14:textId="48C32E01" w:rsidR="000963B8" w:rsidRPr="00984E7E" w:rsidRDefault="00B766CB" w:rsidP="00F94416">
      <w:pPr>
        <w:spacing w:line="480" w:lineRule="auto"/>
        <w:rPr>
          <w:b/>
        </w:rPr>
      </w:pPr>
      <w:r w:rsidRPr="00984E7E">
        <w:rPr>
          <w:b/>
        </w:rPr>
        <w:t>Aims:</w:t>
      </w:r>
      <w:r>
        <w:t xml:space="preserve"> To determine</w:t>
      </w:r>
      <w:ins w:id="19" w:author="Owen Pickrell" w:date="2019-02-10T20:21:00Z">
        <w:r w:rsidR="001C3F91">
          <w:t>:</w:t>
        </w:r>
      </w:ins>
      <w:ins w:id="20" w:author="Ben Kansu" w:date="2018-11-05T11:59:00Z">
        <w:del w:id="21" w:author="Owen Pickrell" w:date="2019-02-10T20:21:00Z">
          <w:r w:rsidR="0098367C" w:rsidDel="001C3F91">
            <w:delText>;</w:delText>
          </w:r>
        </w:del>
        <w:r w:rsidR="0098367C">
          <w:t xml:space="preserve"> </w:t>
        </w:r>
      </w:ins>
      <w:del w:id="22" w:author="Ben Kansu" w:date="2018-11-05T11:59:00Z">
        <w:r w:rsidDel="0098367C">
          <w:delText xml:space="preserve">: 1) </w:delText>
        </w:r>
      </w:del>
      <w:r>
        <w:t>changes in seizure outcomes</w:t>
      </w:r>
      <w:ins w:id="23" w:author="Ben Kansu" w:date="2018-11-05T12:02:00Z">
        <w:r w:rsidR="0095070D">
          <w:t xml:space="preserve"> and </w:t>
        </w:r>
      </w:ins>
      <w:del w:id="24" w:author="Ben Kansu" w:date="2018-11-05T11:59:00Z">
        <w:r w:rsidDel="00B75232">
          <w:delText xml:space="preserve"> (Engel classification), </w:delText>
        </w:r>
        <w:r w:rsidDel="0098367C">
          <w:delText xml:space="preserve">2) </w:delText>
        </w:r>
      </w:del>
      <w:del w:id="25" w:author="Ben Kansu" w:date="2018-11-05T12:02:00Z">
        <w:r w:rsidDel="0095070D">
          <w:delText xml:space="preserve">changes in </w:delText>
        </w:r>
      </w:del>
      <w:r>
        <w:t>dosing and type of anti-epileptic drugs (AEDs)</w:t>
      </w:r>
      <w:ins w:id="26" w:author="Owen Pickrell" w:date="2019-02-10T20:21:00Z">
        <w:r w:rsidR="001C3F91">
          <w:t>,</w:t>
        </w:r>
      </w:ins>
      <w:del w:id="27" w:author="Owen Pickrell" w:date="2019-02-10T20:21:00Z">
        <w:r w:rsidDel="001C3F91">
          <w:delText>,</w:delText>
        </w:r>
      </w:del>
      <w:r>
        <w:t xml:space="preserve"> </w:t>
      </w:r>
      <w:del w:id="28" w:author="Ben Kansu" w:date="2018-11-05T12:00:00Z">
        <w:r w:rsidDel="0098367C">
          <w:delText xml:space="preserve">3) </w:delText>
        </w:r>
      </w:del>
      <w:r>
        <w:t>time to surgery from initial diagnosis,</w:t>
      </w:r>
      <w:ins w:id="29" w:author="Ben Kansu" w:date="2018-11-05T12:00:00Z">
        <w:r w:rsidR="0098367C">
          <w:t xml:space="preserve"> </w:t>
        </w:r>
      </w:ins>
      <w:del w:id="30" w:author="Ben Kansu" w:date="2018-11-05T12:00:00Z">
        <w:r w:rsidR="001011E1" w:rsidDel="0098367C">
          <w:delText xml:space="preserve"> 4</w:delText>
        </w:r>
        <w:r w:rsidDel="0098367C">
          <w:delText xml:space="preserve">) </w:delText>
        </w:r>
      </w:del>
      <w:r>
        <w:t xml:space="preserve">patients’ reported interpretations of their health </w:t>
      </w:r>
      <w:del w:id="31" w:author="Ben Kansu" w:date="2018-11-05T12:13:00Z">
        <w:r w:rsidDel="00F72581">
          <w:delText xml:space="preserve">using the </w:delText>
        </w:r>
        <w:r w:rsidRPr="00D6293E" w:rsidDel="00F72581">
          <w:rPr>
            <w:lang w:val="en-GB"/>
          </w:rPr>
          <w:delText xml:space="preserve">QOLIE-31-P </w:delText>
        </w:r>
      </w:del>
      <w:r>
        <w:t xml:space="preserve">and their </w:t>
      </w:r>
      <w:r w:rsidR="00834C43">
        <w:t xml:space="preserve">relation with clinical outcomes, </w:t>
      </w:r>
      <w:del w:id="32" w:author="Owen Pickrell" w:date="2019-02-10T20:22:00Z">
        <w:r w:rsidR="00834C43" w:rsidDel="001C3F91">
          <w:delText xml:space="preserve">and </w:delText>
        </w:r>
      </w:del>
      <w:ins w:id="33" w:author="Ben Kansu" w:date="2018-11-05T12:00:00Z">
        <w:del w:id="34" w:author="Owen Pickrell" w:date="2019-02-10T20:22:00Z">
          <w:r w:rsidR="0098367C" w:rsidDel="001C3F91">
            <w:delText xml:space="preserve">establish </w:delText>
          </w:r>
        </w:del>
      </w:ins>
      <w:del w:id="35" w:author="Owen Pickrell" w:date="2019-02-10T20:22:00Z">
        <w:r w:rsidR="00834C43" w:rsidDel="001C3F91">
          <w:delText xml:space="preserve">6) a linked </w:delText>
        </w:r>
        <w:r w:rsidR="005A3A2D" w:rsidDel="001C3F91">
          <w:delText xml:space="preserve">population </w:delText>
        </w:r>
        <w:r w:rsidR="00834C43" w:rsidDel="001C3F91">
          <w:delText>database of healthcare records.</w:delText>
        </w:r>
      </w:del>
      <w:ins w:id="36" w:author="Owen Pickrell" w:date="2019-02-10T20:30:00Z">
        <w:r w:rsidR="001A254C">
          <w:t>changes in</w:t>
        </w:r>
      </w:ins>
      <w:ins w:id="37" w:author="Owen Pickrell" w:date="2019-02-10T20:22:00Z">
        <w:r w:rsidR="001C3F91">
          <w:t xml:space="preserve"> hospital admission</w:t>
        </w:r>
      </w:ins>
      <w:ins w:id="38" w:author="Owen Pickrell" w:date="2019-02-10T20:30:00Z">
        <w:r w:rsidR="001A254C">
          <w:t xml:space="preserve"> rates</w:t>
        </w:r>
      </w:ins>
      <w:ins w:id="39" w:author="Owen Pickrell" w:date="2019-02-10T20:22:00Z">
        <w:r w:rsidR="001C3F91">
          <w:t xml:space="preserve"> using linked routinely-collected data.</w:t>
        </w:r>
      </w:ins>
      <w:r w:rsidR="00834C43">
        <w:t xml:space="preserve"> </w:t>
      </w:r>
    </w:p>
    <w:p w14:paraId="78A6D4CF" w14:textId="53206108" w:rsidR="00B766CB" w:rsidRDefault="00B766CB" w:rsidP="005A3A2D">
      <w:pPr>
        <w:spacing w:line="480" w:lineRule="auto"/>
      </w:pPr>
      <w:r w:rsidRPr="00EA06F7">
        <w:rPr>
          <w:b/>
        </w:rPr>
        <w:t>Method:</w:t>
      </w:r>
      <w:r>
        <w:t xml:space="preserve"> </w:t>
      </w:r>
      <w:r w:rsidR="00771D41">
        <w:t>We</w:t>
      </w:r>
      <w:r w:rsidR="000963B8">
        <w:t xml:space="preserve"> identified </w:t>
      </w:r>
      <w:r w:rsidR="00771D41">
        <w:t xml:space="preserve">patients </w:t>
      </w:r>
      <w:r w:rsidR="000963B8">
        <w:t>f</w:t>
      </w:r>
      <w:r w:rsidR="00834C43">
        <w:t>rom a departmental database</w:t>
      </w:r>
      <w:r w:rsidR="000963B8">
        <w:t xml:space="preserve"> </w:t>
      </w:r>
      <w:r w:rsidR="00834C43">
        <w:t xml:space="preserve">and </w:t>
      </w:r>
      <w:r w:rsidR="00771D41">
        <w:t xml:space="preserve">collected </w:t>
      </w:r>
      <w:r w:rsidR="00834C43">
        <w:t xml:space="preserve">outcome data </w:t>
      </w:r>
      <w:r>
        <w:t>from patient case</w:t>
      </w:r>
      <w:r w:rsidR="005A3A2D">
        <w:t xml:space="preserve"> notes</w:t>
      </w:r>
      <w:del w:id="40" w:author="Owen Pickrell" w:date="2019-02-10T20:23:00Z">
        <w:r w:rsidR="005A3A2D" w:rsidDel="001C3F91">
          <w:delText>.</w:delText>
        </w:r>
        <w:r w:rsidDel="001C3F91">
          <w:delText xml:space="preserve"> </w:delText>
        </w:r>
        <w:r w:rsidR="00771D41" w:rsidDel="001C3F91">
          <w:delText>We sent</w:delText>
        </w:r>
      </w:del>
      <w:ins w:id="41" w:author="Owen Pickrell" w:date="2019-02-10T20:23:00Z">
        <w:r w:rsidR="001C3F91">
          <w:t>,</w:t>
        </w:r>
      </w:ins>
      <w:r w:rsidR="00771D41">
        <w:t xml:space="preserve"> an </w:t>
      </w:r>
      <w:r w:rsidR="005A3A2D">
        <w:t xml:space="preserve">in-house </w:t>
      </w:r>
      <w:del w:id="42" w:author="Ben Kansu" w:date="2018-11-05T12:01:00Z">
        <w:r w:rsidR="00771D41" w:rsidDel="004364C3">
          <w:delText xml:space="preserve">patient </w:delText>
        </w:r>
      </w:del>
      <w:r w:rsidR="00771D41">
        <w:t>questionnaire</w:t>
      </w:r>
      <w:ins w:id="43" w:author="Owen Pickrell" w:date="2019-02-10T20:24:00Z">
        <w:r w:rsidR="001C3F91">
          <w:t xml:space="preserve">, </w:t>
        </w:r>
      </w:ins>
      <w:del w:id="44" w:author="Owen Pickrell" w:date="2019-02-10T20:24:00Z">
        <w:r w:rsidR="00771D41" w:rsidDel="001C3F91">
          <w:delText xml:space="preserve"> </w:delText>
        </w:r>
        <w:r w:rsidR="005A3A2D" w:rsidDel="001C3F91">
          <w:delText xml:space="preserve">and </w:delText>
        </w:r>
      </w:del>
      <w:r w:rsidR="005A3A2D">
        <w:t xml:space="preserve">the </w:t>
      </w:r>
      <w:r w:rsidRPr="00D6293E">
        <w:rPr>
          <w:lang w:val="en-GB"/>
        </w:rPr>
        <w:t>QOLIE-31-P</w:t>
      </w:r>
      <w:ins w:id="45" w:author="Owen Pickrell" w:date="2019-02-10T20:23:00Z">
        <w:r w:rsidR="001C3F91" w:rsidDel="001C3F91">
          <w:rPr>
            <w:lang w:val="en-GB"/>
          </w:rPr>
          <w:t xml:space="preserve"> </w:t>
        </w:r>
      </w:ins>
      <w:del w:id="46" w:author="Owen Pickrell" w:date="2019-02-10T20:23:00Z">
        <w:r w:rsidDel="001C3F91">
          <w:rPr>
            <w:lang w:val="en-GB"/>
          </w:rPr>
          <w:delText>,</w:delText>
        </w:r>
        <w:r w:rsidRPr="00D6293E" w:rsidDel="001C3F91">
          <w:rPr>
            <w:lang w:val="en-GB"/>
          </w:rPr>
          <w:delText xml:space="preserve"> </w:delText>
        </w:r>
        <w:r w:rsidDel="001C3F91">
          <w:rPr>
            <w:lang w:val="en-GB"/>
          </w:rPr>
          <w:delText xml:space="preserve">to all </w:delText>
        </w:r>
      </w:del>
      <w:ins w:id="47" w:author="Ben Kansu" w:date="2018-11-05T12:02:00Z">
        <w:del w:id="48" w:author="Owen Pickrell" w:date="2019-02-10T20:23:00Z">
          <w:r w:rsidR="0095070D" w:rsidDel="001C3F91">
            <w:rPr>
              <w:lang w:val="en-GB"/>
            </w:rPr>
            <w:delText>patients</w:delText>
          </w:r>
        </w:del>
      </w:ins>
      <w:del w:id="49" w:author="Ben Kansu" w:date="2018-11-05T12:02:00Z">
        <w:r w:rsidDel="0095070D">
          <w:rPr>
            <w:lang w:val="en-GB"/>
          </w:rPr>
          <w:delText>cases</w:delText>
        </w:r>
      </w:del>
      <w:del w:id="50" w:author="Owen Pickrell" w:date="2019-02-10T20:24:00Z">
        <w:r w:rsidDel="001C3F91">
          <w:delText xml:space="preserve">. </w:delText>
        </w:r>
        <w:r w:rsidR="005A3A2D" w:rsidDel="001C3F91">
          <w:delText xml:space="preserve">The </w:delText>
        </w:r>
        <w:r w:rsidR="00834C43" w:rsidRPr="00834C43" w:rsidDel="001C3F91">
          <w:rPr>
            <w:highlight w:val="yellow"/>
          </w:rPr>
          <w:delText>SAIL</w:delText>
        </w:r>
        <w:r w:rsidR="005A3A2D" w:rsidDel="001C3F91">
          <w:delText xml:space="preserve"> database was queried …. </w:delText>
        </w:r>
        <w:r w:rsidR="005A3A2D" w:rsidRPr="00CD7337" w:rsidDel="001C3F91">
          <w:rPr>
            <w:highlight w:val="yellow"/>
          </w:rPr>
          <w:delText>Owen / Aaron</w:delText>
        </w:r>
      </w:del>
      <w:ins w:id="51" w:author="Owen Pickrell" w:date="2019-02-10T20:24:00Z">
        <w:r w:rsidR="001C3F91">
          <w:rPr>
            <w:lang w:val="en-GB"/>
          </w:rPr>
          <w:t xml:space="preserve">and </w:t>
        </w:r>
        <w:commentRangeStart w:id="52"/>
        <w:r w:rsidR="001C3F91">
          <w:rPr>
            <w:lang w:val="en-GB"/>
          </w:rPr>
          <w:t>linked routinely</w:t>
        </w:r>
      </w:ins>
      <w:ins w:id="53" w:author="Owen Pickrell" w:date="2019-02-10T20:25:00Z">
        <w:r w:rsidR="001C3F91">
          <w:rPr>
            <w:lang w:val="en-GB"/>
          </w:rPr>
          <w:t>-</w:t>
        </w:r>
      </w:ins>
      <w:ins w:id="54" w:author="Owen Pickrell" w:date="2019-02-10T20:24:00Z">
        <w:r w:rsidR="001C3F91">
          <w:rPr>
            <w:lang w:val="en-GB"/>
          </w:rPr>
          <w:t>collected data within the</w:t>
        </w:r>
      </w:ins>
      <w:ins w:id="55" w:author="Owen Pickrell" w:date="2019-02-10T20:25:00Z">
        <w:r w:rsidR="001C3F91">
          <w:rPr>
            <w:lang w:val="en-GB"/>
          </w:rPr>
          <w:t xml:space="preserve"> Secure Anonymised Information Linkage (SAIL) databank.</w:t>
        </w:r>
      </w:ins>
      <w:commentRangeEnd w:id="52"/>
      <w:ins w:id="56" w:author="Owen Pickrell" w:date="2019-02-10T21:23:00Z">
        <w:r w:rsidR="003B1DB1">
          <w:rPr>
            <w:rStyle w:val="CommentReference"/>
          </w:rPr>
          <w:commentReference w:id="52"/>
        </w:r>
      </w:ins>
    </w:p>
    <w:p w14:paraId="333F0B47" w14:textId="6C106671" w:rsidR="00B766CB" w:rsidRPr="00A23378" w:rsidRDefault="00B766CB" w:rsidP="00A43744">
      <w:pPr>
        <w:spacing w:line="480" w:lineRule="auto"/>
      </w:pPr>
      <w:commentRangeStart w:id="58"/>
      <w:commentRangeStart w:id="59"/>
      <w:commentRangeStart w:id="60"/>
      <w:r>
        <w:rPr>
          <w:b/>
        </w:rPr>
        <w:t>Results:</w:t>
      </w:r>
      <w:commentRangeEnd w:id="58"/>
      <w:r w:rsidR="00C86F9C">
        <w:rPr>
          <w:rStyle w:val="CommentReference"/>
        </w:rPr>
        <w:commentReference w:id="58"/>
      </w:r>
      <w:commentRangeEnd w:id="59"/>
      <w:r w:rsidR="00FD2220">
        <w:rPr>
          <w:rStyle w:val="CommentReference"/>
        </w:rPr>
        <w:commentReference w:id="59"/>
      </w:r>
      <w:commentRangeEnd w:id="60"/>
      <w:r w:rsidR="00EA334E">
        <w:rPr>
          <w:rStyle w:val="CommentReference"/>
        </w:rPr>
        <w:commentReference w:id="60"/>
      </w:r>
      <w:r>
        <w:rPr>
          <w:b/>
        </w:rPr>
        <w:t xml:space="preserve"> </w:t>
      </w:r>
      <w:ins w:id="61" w:author="Owen Pickrell" w:date="2018-10-16T20:39:00Z">
        <w:r w:rsidR="00EA334E">
          <w:t>57</w:t>
        </w:r>
      </w:ins>
      <w:r>
        <w:t xml:space="preserve"> </w:t>
      </w:r>
      <w:r w:rsidR="005A3A2D">
        <w:t xml:space="preserve">patients </w:t>
      </w:r>
      <w:r>
        <w:t xml:space="preserve">had </w:t>
      </w:r>
      <w:proofErr w:type="spellStart"/>
      <w:r>
        <w:t>resective</w:t>
      </w:r>
      <w:proofErr w:type="spellEnd"/>
      <w:r>
        <w:t xml:space="preserve"> </w:t>
      </w:r>
      <w:del w:id="62" w:author="Ben Kansu" w:date="2018-11-05T12:09:00Z">
        <w:r w:rsidR="005A3A2D" w:rsidDel="003F7EFA">
          <w:delText xml:space="preserve">epilepsy </w:delText>
        </w:r>
      </w:del>
      <w:r>
        <w:t>surgery</w:t>
      </w:r>
      <w:r w:rsidR="00EA334E">
        <w:t xml:space="preserve"> with sufficient</w:t>
      </w:r>
      <w:r>
        <w:t xml:space="preserve"> </w:t>
      </w:r>
      <w:r w:rsidR="00EA334E">
        <w:t>clinical information to be included in the study</w:t>
      </w:r>
      <w:r>
        <w:t>.</w:t>
      </w:r>
      <w:r w:rsidR="005A3A2D">
        <w:t xml:space="preserve"> </w:t>
      </w:r>
      <w:r w:rsidR="00EA334E">
        <w:t>The</w:t>
      </w:r>
      <w:r>
        <w:t xml:space="preserve"> median age at surgery was 34 years</w:t>
      </w:r>
      <w:r w:rsidR="00B735E2">
        <w:t xml:space="preserve"> </w:t>
      </w:r>
      <w:r w:rsidR="00B735E2" w:rsidRPr="00084F3F">
        <w:rPr>
          <w:highlight w:val="yellow"/>
        </w:rPr>
        <w:t>(</w:t>
      </w:r>
      <w:r w:rsidR="00CB08B1">
        <w:rPr>
          <w:highlight w:val="yellow"/>
        </w:rPr>
        <w:t>11</w:t>
      </w:r>
      <w:r w:rsidR="00EA334E">
        <w:rPr>
          <w:highlight w:val="yellow"/>
        </w:rPr>
        <w:softHyphen/>
        <w:t>–</w:t>
      </w:r>
      <w:r w:rsidR="00CB08B1">
        <w:rPr>
          <w:highlight w:val="yellow"/>
        </w:rPr>
        <w:t>70</w:t>
      </w:r>
      <w:r w:rsidR="00B735E2" w:rsidRPr="00084F3F">
        <w:rPr>
          <w:highlight w:val="yellow"/>
        </w:rPr>
        <w:t>)</w:t>
      </w:r>
      <w:r>
        <w:t xml:space="preserve">; a median 24 years </w:t>
      </w:r>
      <w:r w:rsidR="00B735E2" w:rsidRPr="00084F3F">
        <w:rPr>
          <w:highlight w:val="yellow"/>
        </w:rPr>
        <w:t>(</w:t>
      </w:r>
      <w:r w:rsidR="00775EF4">
        <w:rPr>
          <w:highlight w:val="yellow"/>
        </w:rPr>
        <w:t>2-56</w:t>
      </w:r>
      <w:r w:rsidR="00B735E2" w:rsidRPr="00084F3F">
        <w:rPr>
          <w:highlight w:val="yellow"/>
        </w:rPr>
        <w:t>)</w:t>
      </w:r>
      <w:r w:rsidR="00B735E2">
        <w:t xml:space="preserve"> </w:t>
      </w:r>
      <w:r w:rsidR="00834C43">
        <w:t>after onset of habitual seizures</w:t>
      </w:r>
      <w:r>
        <w:t xml:space="preserve">. The median </w:t>
      </w:r>
      <w:del w:id="63" w:author="Ben Kansu" w:date="2018-11-05T12:13:00Z">
        <w:r w:rsidDel="006561AA">
          <w:delText xml:space="preserve">duration of </w:delText>
        </w:r>
      </w:del>
      <w:r>
        <w:t xml:space="preserve">follow-up was </w:t>
      </w:r>
      <w:r w:rsidR="00C26DF2">
        <w:t>seven</w:t>
      </w:r>
      <w:r>
        <w:t xml:space="preserve"> years (2–19). 28 (</w:t>
      </w:r>
      <w:r w:rsidR="005E12CB">
        <w:t>49</w:t>
      </w:r>
      <w:r>
        <w:t>%) patients were free from disabling seizures (</w:t>
      </w:r>
      <w:r w:rsidR="00834C43">
        <w:t xml:space="preserve">Engel </w:t>
      </w:r>
      <w:r>
        <w:t xml:space="preserve">Class 1), </w:t>
      </w:r>
      <w:r w:rsidR="005E12CB">
        <w:t>9 (1</w:t>
      </w:r>
      <w:r w:rsidR="00D86DCC">
        <w:t>6%)</w:t>
      </w:r>
      <w:r>
        <w:t xml:space="preserve"> experienced rare disabling seizures (Class 2), 1</w:t>
      </w:r>
      <w:r w:rsidR="0054334A">
        <w:t>3</w:t>
      </w:r>
      <w:r w:rsidR="00D86DCC">
        <w:t xml:space="preserve"> (23%)</w:t>
      </w:r>
      <w:r>
        <w:t xml:space="preserve"> had worthwhile improvements (Class 3) and </w:t>
      </w:r>
      <w:r w:rsidR="00384796">
        <w:t>seven</w:t>
      </w:r>
      <w:r w:rsidR="00D86DCC">
        <w:t xml:space="preserve"> (12%)</w:t>
      </w:r>
      <w:r>
        <w:t xml:space="preserve"> no improvement</w:t>
      </w:r>
      <w:ins w:id="64" w:author="Ben Kansu" w:date="2018-11-05T12:14:00Z">
        <w:r w:rsidR="00480CFF">
          <w:t xml:space="preserve"> </w:t>
        </w:r>
      </w:ins>
      <w:del w:id="65" w:author="Ben Kansu" w:date="2018-11-05T12:14:00Z">
        <w:r w:rsidDel="00480CFF">
          <w:delText xml:space="preserve"> in seizure frequency </w:delText>
        </w:r>
      </w:del>
      <w:r>
        <w:t>(</w:t>
      </w:r>
      <w:r w:rsidR="00BD2246">
        <w:t>C</w:t>
      </w:r>
      <w:r>
        <w:t xml:space="preserve">lass 4). </w:t>
      </w:r>
      <w:r w:rsidR="00A43744">
        <w:t>T</w:t>
      </w:r>
      <w:r>
        <w:t>here was a 30% mean reduction in total AED load</w:t>
      </w:r>
      <w:r w:rsidR="00A43744">
        <w:t xml:space="preserve"> at five years post-surgery</w:t>
      </w:r>
      <w:r>
        <w:t>. 38</w:t>
      </w:r>
      <w:r w:rsidR="00A43744">
        <w:t xml:space="preserve"> </w:t>
      </w:r>
      <w:r w:rsidR="00EA334E">
        <w:t>(</w:t>
      </w:r>
      <w:r w:rsidR="003D2168">
        <w:t>66.7</w:t>
      </w:r>
      <w:r w:rsidR="00EA334E">
        <w:t>%) patients</w:t>
      </w:r>
      <w:r>
        <w:t xml:space="preserve"> </w:t>
      </w:r>
      <w:r w:rsidR="00BD2246">
        <w:t>experienc</w:t>
      </w:r>
      <w:r w:rsidR="00A43744">
        <w:t>ed</w:t>
      </w:r>
      <w:r>
        <w:t xml:space="preserve"> tonic-</w:t>
      </w:r>
      <w:proofErr w:type="spellStart"/>
      <w:r>
        <w:t>clonic</w:t>
      </w:r>
      <w:proofErr w:type="spellEnd"/>
      <w:r>
        <w:t xml:space="preserve"> seizures pre-surgery </w:t>
      </w:r>
      <w:r w:rsidR="00D05F72">
        <w:t>verses</w:t>
      </w:r>
      <w:r>
        <w:t xml:space="preserve"> 8</w:t>
      </w:r>
      <w:r w:rsidR="00EA334E">
        <w:t xml:space="preserve"> (</w:t>
      </w:r>
      <w:r w:rsidR="003D2168">
        <w:t>14</w:t>
      </w:r>
      <w:r w:rsidR="00EA334E">
        <w:t>%)</w:t>
      </w:r>
      <w:r>
        <w:t xml:space="preserve"> at </w:t>
      </w:r>
      <w:r w:rsidR="00A75096">
        <w:t>last</w:t>
      </w:r>
      <w:del w:id="66" w:author="Ben Kansu" w:date="2018-11-05T11:56:00Z">
        <w:r w:rsidR="0018337D" w:rsidDel="00BE2C0E">
          <w:delText xml:space="preserve"> </w:delText>
        </w:r>
      </w:del>
      <w:ins w:id="67" w:author="Ben Kansu" w:date="2018-11-05T11:56:00Z">
        <w:r w:rsidR="00BE2C0E">
          <w:t xml:space="preserve"> review</w:t>
        </w:r>
      </w:ins>
      <w:del w:id="68" w:author="Ben Kansu" w:date="2018-11-05T11:56:00Z">
        <w:r w:rsidR="0018337D" w:rsidDel="00BE2C0E">
          <w:delText>outpatient clinic</w:delText>
        </w:r>
        <w:r w:rsidR="00A43744" w:rsidDel="00BE2C0E">
          <w:delText xml:space="preserve"> visit following surgery</w:delText>
        </w:r>
      </w:del>
      <w:r>
        <w:t>.</w:t>
      </w:r>
      <w:r w:rsidR="00A43744">
        <w:t xml:space="preserve"> </w:t>
      </w:r>
      <w:del w:id="69" w:author="Owen Pickrell" w:date="2019-02-10T20:27:00Z">
        <w:r w:rsidR="00092231" w:rsidDel="001C3F91">
          <w:delText xml:space="preserve">33 </w:delText>
        </w:r>
        <w:r w:rsidR="00092231" w:rsidRPr="00084F3F" w:rsidDel="001C3F91">
          <w:rPr>
            <w:highlight w:val="yellow"/>
          </w:rPr>
          <w:delText>(</w:delText>
        </w:r>
        <w:r w:rsidR="00092231" w:rsidDel="001C3F91">
          <w:rPr>
            <w:highlight w:val="yellow"/>
          </w:rPr>
          <w:delText>39</w:delText>
        </w:r>
        <w:r w:rsidR="00092231" w:rsidRPr="00084F3F" w:rsidDel="001C3F91">
          <w:rPr>
            <w:highlight w:val="yellow"/>
          </w:rPr>
          <w:delText>%)</w:delText>
        </w:r>
        <w:r w:rsidR="00092231" w:rsidDel="001C3F91">
          <w:delText xml:space="preserve"> questionnaires were returned. </w:delText>
        </w:r>
      </w:del>
      <w:r>
        <w:t xml:space="preserve">Seizure-free patients self-reported a greater overall quality-of-life over those not achieving seizure freedom. On the QOLIE-31-P, </w:t>
      </w:r>
      <w:r w:rsidR="007D14FF">
        <w:t xml:space="preserve">those </w:t>
      </w:r>
      <w:r>
        <w:t>seizure-free scored a mean of 67.6/100 (100 is best), whereas those with continuing seizures scored 46.0/100 (p&lt;0.006).</w:t>
      </w:r>
      <w:r w:rsidR="00A43744">
        <w:t xml:space="preserve"> </w:t>
      </w:r>
      <w:commentRangeStart w:id="70"/>
      <w:ins w:id="71" w:author="Owen Pickrell" w:date="2019-02-10T20:28:00Z">
        <w:r w:rsidR="001C3F91">
          <w:rPr>
            <w:highlight w:val="yellow"/>
          </w:rPr>
          <w:t>There was a significant decrease in the</w:t>
        </w:r>
      </w:ins>
      <w:ins w:id="72" w:author="Owen Pickrell" w:date="2019-02-10T20:29:00Z">
        <w:r w:rsidR="001A254C">
          <w:rPr>
            <w:highlight w:val="yellow"/>
          </w:rPr>
          <w:t xml:space="preserve"> rate of hospital admissions</w:t>
        </w:r>
      </w:ins>
      <w:ins w:id="73" w:author="Owen Pickrell" w:date="2019-02-10T20:31:00Z">
        <w:r w:rsidR="001A254C">
          <w:rPr>
            <w:highlight w:val="yellow"/>
          </w:rPr>
          <w:t xml:space="preserve"> for any cause </w:t>
        </w:r>
        <w:r w:rsidR="001A254C">
          <w:rPr>
            <w:highlight w:val="yellow"/>
          </w:rPr>
          <w:lastRenderedPageBreak/>
          <w:t xml:space="preserve">after </w:t>
        </w:r>
      </w:ins>
      <w:ins w:id="74" w:author="Owen Pickrell" w:date="2019-02-10T20:32:00Z">
        <w:r w:rsidR="001A254C">
          <w:rPr>
            <w:highlight w:val="yellow"/>
          </w:rPr>
          <w:t xml:space="preserve">epilepsy </w:t>
        </w:r>
      </w:ins>
      <w:ins w:id="75" w:author="Owen Pickrell" w:date="2019-02-10T20:31:00Z">
        <w:r w:rsidR="001A254C">
          <w:rPr>
            <w:highlight w:val="yellow"/>
          </w:rPr>
          <w:t>surgery a</w:t>
        </w:r>
      </w:ins>
      <w:ins w:id="76" w:author="Owen Pickrell" w:date="2019-02-10T20:32:00Z">
        <w:r w:rsidR="001A254C">
          <w:rPr>
            <w:highlight w:val="yellow"/>
          </w:rPr>
          <w:t xml:space="preserve"> median of X days per 1000 patient days compared with X before p&lt;0.005)</w:t>
        </w:r>
      </w:ins>
      <w:del w:id="77" w:author="Owen Pickrell" w:date="2019-02-10T20:28:00Z">
        <w:r w:rsidR="00A43744" w:rsidRPr="00CD7337" w:rsidDel="001C3F91">
          <w:rPr>
            <w:highlight w:val="yellow"/>
          </w:rPr>
          <w:delText>SAIL results</w:delText>
        </w:r>
      </w:del>
      <w:commentRangeEnd w:id="70"/>
      <w:r w:rsidR="003B1DB1">
        <w:rPr>
          <w:rStyle w:val="CommentReference"/>
        </w:rPr>
        <w:commentReference w:id="70"/>
      </w:r>
    </w:p>
    <w:p w14:paraId="14A062DC" w14:textId="518C8433" w:rsidR="00A66F86" w:rsidRDefault="0029613A" w:rsidP="00462444">
      <w:pPr>
        <w:spacing w:line="480" w:lineRule="auto"/>
      </w:pPr>
      <w:r>
        <w:rPr>
          <w:b/>
        </w:rPr>
        <w:t>Significance</w:t>
      </w:r>
      <w:r w:rsidR="00B766CB">
        <w:rPr>
          <w:b/>
        </w:rPr>
        <w:t xml:space="preserve">: </w:t>
      </w:r>
      <w:ins w:id="78" w:author="Ben Kansu" w:date="2018-11-05T12:03:00Z">
        <w:r w:rsidR="00A81E5F">
          <w:t>F</w:t>
        </w:r>
      </w:ins>
      <w:del w:id="79" w:author="Ben Kansu" w:date="2018-11-05T12:03:00Z">
        <w:r w:rsidR="00771D41" w:rsidRPr="0096768B" w:rsidDel="00A81E5F">
          <w:delText>In our cohort, f</w:delText>
        </w:r>
      </w:del>
      <w:r w:rsidR="00771D41" w:rsidRPr="0096768B">
        <w:t>ollowing epilepsy surgery</w:t>
      </w:r>
      <w:r w:rsidR="00771D41">
        <w:t xml:space="preserve"> </w:t>
      </w:r>
      <w:r w:rsidR="000D5883">
        <w:t>58</w:t>
      </w:r>
      <w:r w:rsidR="006C5D26">
        <w:t xml:space="preserve">% </w:t>
      </w:r>
      <w:r w:rsidR="00771D41">
        <w:t xml:space="preserve">of patients were </w:t>
      </w:r>
      <w:r w:rsidR="006C5D26">
        <w:t>free of disabling seizures,</w:t>
      </w:r>
      <w:r w:rsidR="00771D41">
        <w:t xml:space="preserve"> there was</w:t>
      </w:r>
      <w:r w:rsidR="006C5D26">
        <w:t xml:space="preserve"> a reduced AED load</w:t>
      </w:r>
      <w:r w:rsidR="00771D41">
        <w:t xml:space="preserve"> and an</w:t>
      </w:r>
      <w:r w:rsidR="00B766CB">
        <w:t xml:space="preserve"> improved quality-of-life</w:t>
      </w:r>
      <w:r w:rsidR="005A3EF8">
        <w:t xml:space="preserve"> </w:t>
      </w:r>
      <w:r w:rsidR="00A66F86">
        <w:t>that</w:t>
      </w:r>
      <w:r w:rsidR="006C5D26">
        <w:t xml:space="preserve"> closely correlate</w:t>
      </w:r>
      <w:r w:rsidR="00771D41">
        <w:t>d</w:t>
      </w:r>
      <w:r w:rsidR="006C5D26">
        <w:t xml:space="preserve"> with seizure outcomes</w:t>
      </w:r>
      <w:r w:rsidR="00B766CB">
        <w:t>.</w:t>
      </w:r>
      <w:r w:rsidR="00B766CB" w:rsidRPr="00384DF1">
        <w:t xml:space="preserve"> </w:t>
      </w:r>
      <w:r w:rsidR="00B766CB">
        <w:t xml:space="preserve">We, as </w:t>
      </w:r>
      <w:r w:rsidR="00B25C42">
        <w:t>others</w:t>
      </w:r>
      <w:r w:rsidR="00462444">
        <w:t xml:space="preserve"> have reported</w:t>
      </w:r>
      <w:r w:rsidR="00B766CB">
        <w:t>, note a long delay from diagnosis to surgery</w:t>
      </w:r>
      <w:del w:id="80" w:author="Ben Kansu" w:date="2018-11-05T12:03:00Z">
        <w:r w:rsidR="00462444" w:rsidDel="001C2E9B">
          <w:delText xml:space="preserve"> in this cohort</w:delText>
        </w:r>
      </w:del>
      <w:r w:rsidR="00B766CB">
        <w:t>.</w:t>
      </w:r>
      <w:r w:rsidR="00C77B6F">
        <w:t xml:space="preserve"> </w:t>
      </w:r>
      <w:r w:rsidR="00A66F86">
        <w:t>The importance of long term follow</w:t>
      </w:r>
      <w:r w:rsidR="007A1F62">
        <w:t>-</w:t>
      </w:r>
      <w:r w:rsidR="00A66F86">
        <w:t>up is emphasized</w:t>
      </w:r>
      <w:r w:rsidR="00462444">
        <w:t xml:space="preserve"> in terms of evolving medical needs and health and social care outcomes. </w:t>
      </w:r>
    </w:p>
    <w:p w14:paraId="67FD5102" w14:textId="77777777" w:rsidR="000D7352" w:rsidRDefault="000D7352" w:rsidP="00F94416">
      <w:pPr>
        <w:spacing w:line="480" w:lineRule="auto"/>
        <w:rPr>
          <w:b/>
          <w:sz w:val="36"/>
          <w:szCs w:val="36"/>
        </w:rPr>
      </w:pPr>
    </w:p>
    <w:p w14:paraId="7C19B7AD" w14:textId="77777777" w:rsidR="007B24CA" w:rsidRPr="00C86F9C" w:rsidRDefault="007B1E86" w:rsidP="005C2C89">
      <w:pPr>
        <w:spacing w:line="480" w:lineRule="auto"/>
        <w:rPr>
          <w:b/>
        </w:rPr>
      </w:pPr>
      <w:r>
        <w:rPr>
          <w:b/>
          <w:sz w:val="36"/>
          <w:szCs w:val="36"/>
        </w:rPr>
        <w:br w:type="column"/>
      </w:r>
      <w:r w:rsidR="00CA0DBE" w:rsidRPr="00C86F9C">
        <w:rPr>
          <w:b/>
        </w:rPr>
        <w:lastRenderedPageBreak/>
        <w:t>Introduction:</w:t>
      </w:r>
    </w:p>
    <w:p w14:paraId="01A87504" w14:textId="5DD5E7CC" w:rsidR="00601FCD" w:rsidRDefault="00E838B8" w:rsidP="00F94416">
      <w:pPr>
        <w:spacing w:line="480" w:lineRule="auto"/>
      </w:pPr>
      <w:r>
        <w:t xml:space="preserve">Epilepsy is a chronic condition </w:t>
      </w:r>
      <w:r w:rsidR="00836669">
        <w:t>wi</w:t>
      </w:r>
      <w:r w:rsidR="005231AF">
        <w:t>th</w:t>
      </w:r>
      <w:r w:rsidR="00C2432B">
        <w:t xml:space="preserve"> a </w:t>
      </w:r>
      <w:r w:rsidR="00646E94">
        <w:t xml:space="preserve">prevalence of 50 million </w:t>
      </w:r>
      <w:r w:rsidR="00706F9F">
        <w:t>worldwide</w:t>
      </w:r>
      <w:r w:rsidR="00646E94">
        <w:t xml:space="preserve"> </w:t>
      </w:r>
      <w:r w:rsidR="00836669">
        <w:t>and</w:t>
      </w:r>
      <w:r w:rsidR="00706F9F">
        <w:t xml:space="preserve"> an incidence of 2.4 million</w:t>
      </w:r>
      <w:r w:rsidR="001E18A3">
        <w:t xml:space="preserve"> per annum</w:t>
      </w:r>
      <w:r w:rsidR="00EB49DF">
        <w:t xml:space="preserve"> </w:t>
      </w:r>
      <w:r w:rsidR="00EB49DF">
        <w:fldChar w:fldCharType="begin"/>
      </w:r>
      <w:r w:rsidR="009B54B7">
        <w:instrText xml:space="preserve"> ADDIN EN.CITE &lt;EndNote&gt;&lt;Cite&gt;&lt;Author&gt;WHO&lt;/Author&gt;&lt;Year&gt;2015&lt;/Year&gt;&lt;RecNum&gt;0&lt;/RecNum&gt;&lt;IDText&gt;WHO Information Kit on Epilepsy&lt;/IDText&gt;&lt;DisplayText&gt;(1)&lt;/DisplayText&gt;&lt;record&gt;&lt;titles&gt;&lt;title&gt;WHO Information Kit on Epilepsy&lt;/title&gt;&lt;/titles&gt;&lt;number&gt;12/06/17&lt;/number&gt;&lt;contributors&gt;&lt;authors&gt;&lt;author&gt;WHO&lt;/author&gt;&lt;/authors&gt;&lt;/contributors&gt;&lt;added-date format="utc"&gt;1497277076&lt;/added-date&gt;&lt;ref-type name="Web Page"&gt;12&lt;/ref-type&gt;&lt;dates&gt;&lt;year&gt;2015&lt;/year&gt;&lt;/dates&gt;&lt;rec-number&gt;304&lt;/rec-number&gt;&lt;last-updated-date format="utc"&gt;1497277168&lt;/last-updated-date&gt;&lt;volume&gt;2017&lt;/volume&gt;&lt;/record&gt;&lt;/Cite&gt;&lt;/EndNote&gt;</w:instrText>
      </w:r>
      <w:r w:rsidR="00EB49DF">
        <w:fldChar w:fldCharType="separate"/>
      </w:r>
      <w:r w:rsidR="009B54B7">
        <w:rPr>
          <w:noProof/>
        </w:rPr>
        <w:t>(1)</w:t>
      </w:r>
      <w:r w:rsidR="00EB49DF">
        <w:fldChar w:fldCharType="end"/>
      </w:r>
      <w:r w:rsidR="00EB49DF">
        <w:t>.</w:t>
      </w:r>
      <w:r w:rsidR="005B3A31">
        <w:t xml:space="preserve"> In Wales</w:t>
      </w:r>
      <w:r w:rsidR="00C2432B">
        <w:t xml:space="preserve">, </w:t>
      </w:r>
      <w:r w:rsidR="001D42F7">
        <w:t>approximately 30000 people suffer with epilepsy</w:t>
      </w:r>
      <w:r w:rsidR="00EB49DF">
        <w:t xml:space="preserve"> </w:t>
      </w:r>
      <w:r w:rsidR="00FD74B2">
        <w:fldChar w:fldCharType="begin"/>
      </w:r>
      <w:r w:rsidR="009B54B7">
        <w:instrText xml:space="preserve"> ADDIN EN.CITE &lt;EndNote&gt;&lt;Cite&gt;&lt;Author&gt;Epilepsy-wales&lt;/Author&gt;&lt;Year&gt;2016&lt;/Year&gt;&lt;RecNum&gt;0&lt;/RecNum&gt;&lt;IDText&gt;What is Epilepsy?&lt;/IDText&gt;&lt;DisplayText&gt;(2)&lt;/DisplayText&gt;&lt;record&gt;&lt;urls&gt;&lt;related-urls&gt;&lt;url&gt;http://epilepsy.wales/what-is-epilepsy&lt;/url&gt;&lt;/related-urls&gt;&lt;/urls&gt;&lt;titles&gt;&lt;title&gt;What is Epilepsy?&lt;/title&gt;&lt;/titles&gt;&lt;number&gt;12/06/17&lt;/number&gt;&lt;contributors&gt;&lt;authors&gt;&lt;author&gt;Epilepsy-wales&lt;/author&gt;&lt;/authors&gt;&lt;/contributors&gt;&lt;added-date format="utc"&gt;1497274801&lt;/added-date&gt;&lt;ref-type name="Web Page"&gt;12&lt;/ref-type&gt;&lt;dates&gt;&lt;year&gt;2016&lt;/year&gt;&lt;/dates&gt;&lt;rec-number&gt;303&lt;/rec-number&gt;&lt;last-updated-date format="utc"&gt;1497276976&lt;/last-updated-date&gt;&lt;volume&gt;2017&lt;/volume&gt;&lt;/record&gt;&lt;/Cite&gt;&lt;/EndNote&gt;</w:instrText>
      </w:r>
      <w:r w:rsidR="00FD74B2">
        <w:fldChar w:fldCharType="separate"/>
      </w:r>
      <w:r w:rsidR="009B54B7">
        <w:rPr>
          <w:noProof/>
        </w:rPr>
        <w:t>(2)</w:t>
      </w:r>
      <w:r w:rsidR="00FD74B2">
        <w:fldChar w:fldCharType="end"/>
      </w:r>
      <w:r w:rsidR="00BA1F31">
        <w:t xml:space="preserve">. </w:t>
      </w:r>
      <w:r w:rsidR="00A70367">
        <w:t>The main</w:t>
      </w:r>
      <w:r w:rsidR="004E4494">
        <w:t xml:space="preserve"> </w:t>
      </w:r>
      <w:r w:rsidR="00095C15">
        <w:t>treatment</w:t>
      </w:r>
      <w:r w:rsidR="00A70367">
        <w:t xml:space="preserve"> of epilepsy is</w:t>
      </w:r>
      <w:r w:rsidR="00C2432B">
        <w:t xml:space="preserve"> pharmacological intervention</w:t>
      </w:r>
      <w:r w:rsidR="00A70367">
        <w:t xml:space="preserve"> with</w:t>
      </w:r>
      <w:r w:rsidR="00E77866">
        <w:t xml:space="preserve"> antiepileptic drugs</w:t>
      </w:r>
      <w:r w:rsidR="00C2432B">
        <w:t xml:space="preserve"> (AED</w:t>
      </w:r>
      <w:ins w:id="81" w:author="Owen Pickrell" w:date="2019-02-10T20:33:00Z">
        <w:r w:rsidR="00DE1832">
          <w:t>s</w:t>
        </w:r>
      </w:ins>
      <w:r w:rsidR="00C2432B">
        <w:t>). H</w:t>
      </w:r>
      <w:r w:rsidR="004E4494">
        <w:t xml:space="preserve">owever, </w:t>
      </w:r>
      <w:r w:rsidR="001D42F7">
        <w:t>a third</w:t>
      </w:r>
      <w:r w:rsidR="00E77866">
        <w:t xml:space="preserve"> </w:t>
      </w:r>
      <w:r w:rsidR="001D42F7">
        <w:t xml:space="preserve">to a half </w:t>
      </w:r>
      <w:r w:rsidR="00E77866">
        <w:t>of patients</w:t>
      </w:r>
      <w:r w:rsidR="00DC3D25">
        <w:t xml:space="preserve"> </w:t>
      </w:r>
      <w:r w:rsidR="00657E9F">
        <w:t>develop seizures that are</w:t>
      </w:r>
      <w:r w:rsidR="001D42F7">
        <w:t xml:space="preserve"> </w:t>
      </w:r>
      <w:r w:rsidR="00657E9F">
        <w:t>resistant</w:t>
      </w:r>
      <w:r w:rsidR="00DC3D25">
        <w:t xml:space="preserve"> </w:t>
      </w:r>
      <w:r w:rsidR="00A70367">
        <w:t xml:space="preserve">to AEDs, or drug resistant </w:t>
      </w:r>
      <w:r w:rsidR="00DC3D25">
        <w:t>epilepsy</w:t>
      </w:r>
      <w:r w:rsidR="00941FBC">
        <w:t xml:space="preserve"> (</w:t>
      </w:r>
      <w:r w:rsidR="001D42F7">
        <w:t>D</w:t>
      </w:r>
      <w:r w:rsidR="00941FBC">
        <w:t>RE)</w:t>
      </w:r>
      <w:r w:rsidR="006E2B86">
        <w:t xml:space="preserve"> </w:t>
      </w:r>
      <w:r w:rsidR="00875DCB">
        <w:fldChar w:fldCharType="begin"/>
      </w:r>
      <w:r w:rsidR="009B54B7">
        <w:instrText xml:space="preserve"> ADDIN EN.CITE &lt;EndNote&gt;&lt;Cite&gt;&lt;Author&gt;Perry&lt;/Author&gt;&lt;Year&gt;2013&lt;/Year&gt;&lt;RecNum&gt;0&lt;/RecNum&gt;&lt;IDText&gt;Surgical versus medical treatment for refractory epilepsy: outcomes beyond seizure control&lt;/IDText&gt;&lt;DisplayText&gt;(3)&lt;/DisplayText&gt;&lt;record&gt;&lt;isbn&gt;1528-1167&lt;/isbn&gt;&lt;titles&gt;&lt;title&gt;Surgical versus medical treatment for refractory epilepsy: outcomes beyond seizure control&lt;/title&gt;&lt;secondary-title&gt;Epilepsia&lt;/secondary-title&gt;&lt;/titles&gt;&lt;pages&gt;2060-2070&lt;/pages&gt;&lt;number&gt;12&lt;/number&gt;&lt;contributors&gt;&lt;authors&gt;&lt;author&gt;Perry, M Scott&lt;/author&gt;&lt;author&gt;Duchowny, Michael&lt;/author&gt;&lt;/authors&gt;&lt;/contributors&gt;&lt;added-date format="utc"&gt;1497279363&lt;/added-date&gt;&lt;ref-type name="Journal Article"&gt;17&lt;/ref-type&gt;&lt;dates&gt;&lt;year&gt;2013&lt;/year&gt;&lt;/dates&gt;&lt;rec-number&gt;305&lt;/rec-number&gt;&lt;last-updated-date format="utc"&gt;1497279363&lt;/last-updated-date&gt;&lt;volume&gt;54&lt;/volume&gt;&lt;/record&gt;&lt;/Cite&gt;&lt;/EndNote&gt;</w:instrText>
      </w:r>
      <w:r w:rsidR="00875DCB">
        <w:fldChar w:fldCharType="separate"/>
      </w:r>
      <w:r w:rsidR="009B54B7">
        <w:rPr>
          <w:noProof/>
        </w:rPr>
        <w:t>(3)</w:t>
      </w:r>
      <w:r w:rsidR="00875DCB">
        <w:fldChar w:fldCharType="end"/>
      </w:r>
      <w:r w:rsidR="00A70367">
        <w:t>. DRE i</w:t>
      </w:r>
      <w:r w:rsidR="00657E9F">
        <w:t>s</w:t>
      </w:r>
      <w:r w:rsidR="00A70367">
        <w:t xml:space="preserve"> defined as</w:t>
      </w:r>
      <w:r w:rsidR="001D42F7">
        <w:t xml:space="preserve"> a failure to </w:t>
      </w:r>
      <w:r w:rsidR="00657E9F">
        <w:t xml:space="preserve">achieve sustained </w:t>
      </w:r>
      <w:r w:rsidR="001D42F7">
        <w:t>seizure</w:t>
      </w:r>
      <w:r w:rsidR="00657E9F">
        <w:t xml:space="preserve"> freedom</w:t>
      </w:r>
      <w:r w:rsidR="001D42F7">
        <w:t xml:space="preserve"> after </w:t>
      </w:r>
      <w:r w:rsidR="00620A7B">
        <w:t>tr</w:t>
      </w:r>
      <w:r w:rsidR="00657E9F">
        <w:t xml:space="preserve">eatment with </w:t>
      </w:r>
      <w:r w:rsidR="00620A7B">
        <w:t xml:space="preserve">at least </w:t>
      </w:r>
      <w:r w:rsidR="001D42F7">
        <w:t xml:space="preserve">two </w:t>
      </w:r>
      <w:r w:rsidR="00657E9F">
        <w:t xml:space="preserve">appropriately chosen and </w:t>
      </w:r>
      <w:r w:rsidR="00A70367">
        <w:t xml:space="preserve">appropriately </w:t>
      </w:r>
      <w:r w:rsidR="00657E9F">
        <w:t xml:space="preserve">used </w:t>
      </w:r>
      <w:r w:rsidR="001D42F7">
        <w:t>AEDs</w:t>
      </w:r>
      <w:r w:rsidR="00E73907">
        <w:t xml:space="preserve">, </w:t>
      </w:r>
      <w:r w:rsidR="00657E9F">
        <w:t>i</w:t>
      </w:r>
      <w:r w:rsidR="00E73907">
        <w:t>n monotherapy or in combination</w:t>
      </w:r>
      <w:r w:rsidR="00DF34E7">
        <w:t xml:space="preserve"> </w:t>
      </w:r>
      <w:r w:rsidR="00125D14">
        <w:fldChar w:fldCharType="begin">
          <w:fldData xml:space="preserve">PEVuZE5vdGU+PENpdGU+PEF1dGhvcj5Ld2FuPC9BdXRob3I+PFllYXI+MjAxMDwvWWVhcj48UmVj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=
</w:fldData>
        </w:fldChar>
      </w:r>
      <w:r w:rsidR="009B54B7">
        <w:instrText xml:space="preserve"> ADDIN EN.CITE </w:instrText>
      </w:r>
      <w:r w:rsidR="009B54B7">
        <w:fldChar w:fldCharType="begin">
          <w:fldData xml:space="preserve">PEVuZE5vdGU+PENpdGU+PEF1dGhvcj5Ld2FuPC9BdXRob3I+PFllYXI+MjAxMDwvWWVhcj48UmVj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=
</w:fldData>
        </w:fldChar>
      </w:r>
      <w:r w:rsidR="009B54B7">
        <w:instrText xml:space="preserve"> ADDIN EN.CITE.DATA </w:instrText>
      </w:r>
      <w:r w:rsidR="009B54B7">
        <w:fldChar w:fldCharType="end"/>
      </w:r>
      <w:r w:rsidR="00125D14">
        <w:fldChar w:fldCharType="separate"/>
      </w:r>
      <w:r w:rsidR="009B54B7">
        <w:rPr>
          <w:noProof/>
        </w:rPr>
        <w:t>(4-6)</w:t>
      </w:r>
      <w:r w:rsidR="00125D14">
        <w:fldChar w:fldCharType="end"/>
      </w:r>
      <w:r w:rsidR="001D42F7">
        <w:t>.</w:t>
      </w:r>
      <w:r w:rsidR="00DC3D25">
        <w:t xml:space="preserve"> </w:t>
      </w:r>
      <w:r w:rsidR="00FE4AEF">
        <w:t>The reasons why DRE develops remain</w:t>
      </w:r>
      <w:r w:rsidR="00E73907">
        <w:t>s</w:t>
      </w:r>
      <w:r w:rsidR="00FE4AEF">
        <w:t xml:space="preserve"> unknown </w:t>
      </w:r>
      <w:r w:rsidR="00392902">
        <w:fldChar w:fldCharType="begin"/>
      </w:r>
      <w:r w:rsidR="009B54B7">
        <w:instrText xml:space="preserve"> ADDIN EN.CITE &lt;EndNote&gt;&lt;Cite&gt;&lt;Author&gt;Kwan&lt;/Author&gt;&lt;Year&gt;2000&lt;/Year&gt;&lt;RecNum&gt;0&lt;/RecNum&gt;&lt;IDText&gt;Early identification of refractory epilepsy&lt;/IDText&gt;&lt;DisplayText&gt;(7)&lt;/DisplayText&gt;&lt;record&gt;&lt;isbn&gt;0028-4793&lt;/isbn&gt;&lt;titles&gt;&lt;title&gt;Early identification of refractory epilepsy&lt;/title&gt;&lt;secondary-title&gt;New England Journal of Medicine&lt;/secondary-title&gt;&lt;/titles&gt;&lt;pages&gt;314-319&lt;/pages&gt;&lt;number&gt;5&lt;/number&gt;&lt;contributors&gt;&lt;authors&gt;&lt;author&gt;Kwan, Patrick&lt;/author&gt;&lt;author&gt;Brodie, Martin J&lt;/author&gt;&lt;/authors&gt;&lt;/contributors&gt;&lt;added-date format="utc"&gt;1513963913&lt;/added-date&gt;&lt;ref-type name="Journal Article"&gt;17&lt;/ref-type&gt;&lt;dates&gt;&lt;year&gt;2000&lt;/year&gt;&lt;/dates&gt;&lt;rec-number&gt;327&lt;/rec-number&gt;&lt;last-updated-date format="utc"&gt;1513963913&lt;/last-updated-date&gt;&lt;volume&gt;342&lt;/volume&gt;&lt;/record&gt;&lt;/Cite&gt;&lt;/EndNote&gt;</w:instrText>
      </w:r>
      <w:r w:rsidR="00392902">
        <w:fldChar w:fldCharType="separate"/>
      </w:r>
      <w:r w:rsidR="009B54B7">
        <w:rPr>
          <w:noProof/>
        </w:rPr>
        <w:t>(7)</w:t>
      </w:r>
      <w:r w:rsidR="00392902">
        <w:fldChar w:fldCharType="end"/>
      </w:r>
      <w:r w:rsidR="00A70367">
        <w:t xml:space="preserve">. </w:t>
      </w:r>
      <w:r w:rsidR="00E73907">
        <w:t>Delineation and s</w:t>
      </w:r>
      <w:r w:rsidR="00FE4AEF">
        <w:t>urgical resection</w:t>
      </w:r>
      <w:r w:rsidR="00E73907">
        <w:t xml:space="preserve"> of epilepto</w:t>
      </w:r>
      <w:r w:rsidR="0039319C">
        <w:t xml:space="preserve">genic brain tissue is </w:t>
      </w:r>
      <w:r w:rsidR="002D43C3">
        <w:t xml:space="preserve">a </w:t>
      </w:r>
      <w:r w:rsidR="004F78B1">
        <w:t xml:space="preserve">curative </w:t>
      </w:r>
      <w:r w:rsidR="0039319C">
        <w:t xml:space="preserve">treatment </w:t>
      </w:r>
      <w:r w:rsidR="004F78B1">
        <w:t>option</w:t>
      </w:r>
      <w:r w:rsidR="0039319C">
        <w:t xml:space="preserve"> </w:t>
      </w:r>
      <w:r w:rsidR="00E73907">
        <w:t>in selected cases</w:t>
      </w:r>
      <w:r w:rsidR="00462444">
        <w:t>,</w:t>
      </w:r>
      <w:r w:rsidR="00E73907">
        <w:t xml:space="preserve"> </w:t>
      </w:r>
      <w:r w:rsidR="004E118E">
        <w:t>with</w:t>
      </w:r>
      <w:r w:rsidR="00514744">
        <w:t xml:space="preserve"> a strong evidence ba</w:t>
      </w:r>
      <w:r w:rsidR="00AA724D">
        <w:t>se for reducing or halting seizures and red</w:t>
      </w:r>
      <w:r w:rsidR="00C2432B">
        <w:t>ucing AED</w:t>
      </w:r>
      <w:r w:rsidR="00C2281F">
        <w:t xml:space="preserve"> dependence</w:t>
      </w:r>
      <w:r w:rsidR="00C2432B">
        <w:t xml:space="preserve">, </w:t>
      </w:r>
      <w:r w:rsidR="00C2281F">
        <w:t>along with benef</w:t>
      </w:r>
      <w:r w:rsidR="00A04374">
        <w:t>icial outcomes</w:t>
      </w:r>
      <w:r w:rsidR="00E8149A">
        <w:t xml:space="preserve"> on</w:t>
      </w:r>
      <w:r w:rsidR="00C2432B">
        <w:t xml:space="preserve"> quality of life</w:t>
      </w:r>
      <w:r w:rsidR="00A04374">
        <w:t xml:space="preserve"> (QOL)</w:t>
      </w:r>
      <w:r w:rsidR="00C2432B">
        <w:t xml:space="preserve"> </w:t>
      </w:r>
      <w:r w:rsidR="00FF14D1">
        <w:fldChar w:fldCharType="begin">
          <w:fldData xml:space="preserve">PEVuZE5vdGU+PENpdGU+PEF1dGhvcj5LZWVuZTwvQXV0aG9yPjxZZWFyPjE5OTg8L1llYXI+PFJl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</w:fldData>
        </w:fldChar>
      </w:r>
      <w:r w:rsidR="009B54B7">
        <w:instrText xml:space="preserve"> ADDIN EN.CITE </w:instrText>
      </w:r>
      <w:r w:rsidR="009B54B7">
        <w:fldChar w:fldCharType="begin">
          <w:fldData xml:space="preserve">PEVuZE5vdGU+PENpdGU+PEF1dGhvcj5LZWVuZTwvQXV0aG9yPjxZZWFyPjE5OTg8L1llYXI+PFJl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</w:fldData>
        </w:fldChar>
      </w:r>
      <w:r w:rsidR="009B54B7">
        <w:instrText xml:space="preserve"> ADDIN EN.CITE.DATA </w:instrText>
      </w:r>
      <w:r w:rsidR="009B54B7">
        <w:fldChar w:fldCharType="end"/>
      </w:r>
      <w:r w:rsidR="00FF14D1">
        <w:fldChar w:fldCharType="separate"/>
      </w:r>
      <w:r w:rsidR="009B54B7">
        <w:rPr>
          <w:noProof/>
        </w:rPr>
        <w:t>(8-12)</w:t>
      </w:r>
      <w:r w:rsidR="00FF14D1">
        <w:fldChar w:fldCharType="end"/>
      </w:r>
      <w:r w:rsidR="00FF14D1">
        <w:t xml:space="preserve">. </w:t>
      </w:r>
      <w:r w:rsidR="00DC1BFD">
        <w:t xml:space="preserve"> </w:t>
      </w:r>
    </w:p>
    <w:p w14:paraId="369DD606" w14:textId="722A55D2" w:rsidR="00BA6E80" w:rsidRDefault="00FA0B7D" w:rsidP="00FA0B7D">
      <w:pPr>
        <w:spacing w:line="480" w:lineRule="auto"/>
      </w:pPr>
      <w:r>
        <w:t>Delay from onset of habitual seizures and drug resistance to</w:t>
      </w:r>
      <w:r w:rsidR="003F30EB">
        <w:t xml:space="preserve"> </w:t>
      </w:r>
      <w:r w:rsidR="000077E1">
        <w:t>surg</w:t>
      </w:r>
      <w:r w:rsidR="00241578">
        <w:t>ical treatment is</w:t>
      </w:r>
      <w:r w:rsidR="00B37247">
        <w:t xml:space="preserve"> well </w:t>
      </w:r>
      <w:r>
        <w:t>recognized</w:t>
      </w:r>
      <w:r w:rsidR="000077E1">
        <w:t xml:space="preserve"> </w:t>
      </w:r>
      <w:r>
        <w:t>with</w:t>
      </w:r>
      <w:r w:rsidR="003F30EB">
        <w:t xml:space="preserve"> interval</w:t>
      </w:r>
      <w:r>
        <w:t>s</w:t>
      </w:r>
      <w:r w:rsidR="00065A36">
        <w:t xml:space="preserve"> of several de</w:t>
      </w:r>
      <w:r w:rsidR="00241578">
        <w:t xml:space="preserve">cades </w:t>
      </w:r>
      <w:r w:rsidR="00065A36">
        <w:t xml:space="preserve">in most case series </w:t>
      </w:r>
      <w:r w:rsidR="00065A36">
        <w:fldChar w:fldCharType="begin">
          <w:fldData xml:space="preserve">PEVuZE5vdGU+PENpdGU+PEF1dGhvcj5DYW1wb3M8L0F1dGhvcj48WWVhcj4yMDAwPC9ZZWFyPjxS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</w:fldData>
        </w:fldChar>
      </w:r>
      <w:r w:rsidR="008F2BA2">
        <w:instrText xml:space="preserve"> ADDIN EN.CITE </w:instrText>
      </w:r>
      <w:r w:rsidR="008F2BA2">
        <w:fldChar w:fldCharType="begin">
          <w:fldData xml:space="preserve">PEVuZE5vdGU+PENpdGU+PEF1dGhvcj5DYW1wb3M8L0F1dGhvcj48WWVhcj4yMDAwPC9ZZWFyPjxS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</w:fldData>
        </w:fldChar>
      </w:r>
      <w:r w:rsidR="008F2BA2">
        <w:instrText xml:space="preserve"> ADDIN EN.CITE.DATA </w:instrText>
      </w:r>
      <w:r w:rsidR="008F2BA2">
        <w:fldChar w:fldCharType="end"/>
      </w:r>
      <w:r w:rsidR="00065A36">
        <w:fldChar w:fldCharType="separate"/>
      </w:r>
      <w:r w:rsidR="008F2BA2">
        <w:rPr>
          <w:noProof/>
        </w:rPr>
        <w:t>(11-14)</w:t>
      </w:r>
      <w:r w:rsidR="00065A36">
        <w:fldChar w:fldCharType="end"/>
      </w:r>
      <w:r w:rsidR="00A80DBF">
        <w:t xml:space="preserve">. </w:t>
      </w:r>
      <w:r w:rsidR="00AC408B">
        <w:t xml:space="preserve">One </w:t>
      </w:r>
      <w:r w:rsidR="00A80DBF">
        <w:t xml:space="preserve">reason for this delay </w:t>
      </w:r>
      <w:r w:rsidR="00AC408B">
        <w:t>may be</w:t>
      </w:r>
      <w:r w:rsidR="00A80DBF">
        <w:t xml:space="preserve"> poor knowledge of the </w:t>
      </w:r>
      <w:r w:rsidR="00830C81">
        <w:t xml:space="preserve">available surgical </w:t>
      </w:r>
      <w:r w:rsidR="003B695B">
        <w:t>options to patients</w:t>
      </w:r>
      <w:r w:rsidR="00AC408B">
        <w:t xml:space="preserve">, </w:t>
      </w:r>
      <w:proofErr w:type="spellStart"/>
      <w:r w:rsidR="00AC408B">
        <w:t>carers</w:t>
      </w:r>
      <w:proofErr w:type="spellEnd"/>
      <w:r w:rsidR="00AC408B">
        <w:t xml:space="preserve"> and treating physicians</w:t>
      </w:r>
      <w:r w:rsidR="00DF2FC5">
        <w:t xml:space="preserve">. </w:t>
      </w:r>
      <w:r w:rsidR="000C39D2">
        <w:t xml:space="preserve"> </w:t>
      </w:r>
      <w:r>
        <w:t>This</w:t>
      </w:r>
      <w:r w:rsidR="004945E6">
        <w:t xml:space="preserve"> time to s</w:t>
      </w:r>
      <w:r w:rsidR="003803E6">
        <w:t xml:space="preserve">urgery </w:t>
      </w:r>
      <w:r>
        <w:t>likely</w:t>
      </w:r>
      <w:r w:rsidR="003F30EB">
        <w:t xml:space="preserve"> </w:t>
      </w:r>
      <w:r w:rsidR="004945E6">
        <w:t>imp</w:t>
      </w:r>
      <w:r w:rsidR="003F30EB">
        <w:t>act</w:t>
      </w:r>
      <w:r>
        <w:t>s</w:t>
      </w:r>
      <w:r w:rsidR="003F30EB">
        <w:t xml:space="preserve"> o</w:t>
      </w:r>
      <w:r w:rsidR="003803E6">
        <w:t>n morbidity and mortality</w:t>
      </w:r>
      <w:r w:rsidR="004945E6">
        <w:t xml:space="preserve"> </w:t>
      </w:r>
      <w:r w:rsidR="00245739">
        <w:fldChar w:fldCharType="begin"/>
      </w:r>
      <w:r w:rsidR="00504E92">
        <w:instrText xml:space="preserve"> ADDIN EN.CITE &lt;EndNote&gt;&lt;Cite&gt;&lt;Author&gt;Jehi&lt;/Author&gt;&lt;Year&gt;2008&lt;/Year&gt;&lt;RecNum&gt;0&lt;/RecNum&gt;&lt;IDText&gt;Sudden unexpected death in epilepsy: impact, mechanisms, and prevention&lt;/IDText&gt;&lt;DisplayText&gt;(15)&lt;/DisplayText&gt;&lt;record&gt;&lt;isbn&gt;0891-1150&lt;/isbn&gt;&lt;titles&gt;&lt;title&gt;Sudden unexpected death in epilepsy: impact, mechanisms, and prevention&lt;/title&gt;&lt;secondary-title&gt;Cleveland Clinic journal of medicine&lt;/secondary-title&gt;&lt;/titles&gt;&lt;pages&gt;S66-70&lt;/pages&gt;&lt;contributors&gt;&lt;authors&gt;&lt;author&gt;Jehi, Lara&lt;/author&gt;&lt;author&gt;Najm, Imad M&lt;/author&gt;&lt;/authors&gt;&lt;/contributors&gt;&lt;added-date format="utc"&gt;1497301224&lt;/added-date&gt;&lt;ref-type name="Journal Article"&gt;17&lt;/ref-type&gt;&lt;dates&gt;&lt;year&gt;2008&lt;/year&gt;&lt;/dates&gt;&lt;rec-number&gt;311&lt;/rec-number&gt;&lt;last-updated-date format="utc"&gt;1497301224&lt;/last-updated-date&gt;&lt;volume&gt;75&lt;/volume&gt;&lt;/record&gt;&lt;/Cite&gt;&lt;/EndNote&gt;</w:instrText>
      </w:r>
      <w:r w:rsidR="00245739">
        <w:fldChar w:fldCharType="separate"/>
      </w:r>
      <w:r w:rsidR="00504E92">
        <w:rPr>
          <w:noProof/>
        </w:rPr>
        <w:t>(15)</w:t>
      </w:r>
      <w:r w:rsidR="00245739">
        <w:fldChar w:fldCharType="end"/>
      </w:r>
      <w:r>
        <w:t xml:space="preserve">, and those not proceeding to surgery </w:t>
      </w:r>
      <w:r w:rsidR="007026B8">
        <w:t xml:space="preserve">have been found to be 2.4 times more </w:t>
      </w:r>
      <w:r>
        <w:t>likely to die tha</w:t>
      </w:r>
      <w:ins w:id="82" w:author="Owen Pickrell" w:date="2019-02-10T20:34:00Z">
        <w:r w:rsidR="00DE1832">
          <w:t>n</w:t>
        </w:r>
      </w:ins>
      <w:del w:id="83" w:author="Owen Pickrell" w:date="2019-02-10T20:34:00Z">
        <w:r w:rsidDel="00DE1832">
          <w:delText>t</w:delText>
        </w:r>
      </w:del>
      <w:r>
        <w:t xml:space="preserve"> those who did</w:t>
      </w:r>
      <w:r w:rsidR="007026B8">
        <w:t xml:space="preserve"> </w:t>
      </w:r>
      <w:r>
        <w:t>have</w:t>
      </w:r>
      <w:r w:rsidR="007026B8">
        <w:t xml:space="preserve"> surgery</w:t>
      </w:r>
      <w:r w:rsidR="00A54ACC">
        <w:t xml:space="preserve"> </w:t>
      </w:r>
      <w:r w:rsidR="00A54ACC">
        <w:fldChar w:fldCharType="begin"/>
      </w:r>
      <w:r w:rsidR="00504E92">
        <w:instrText xml:space="preserve"> ADDIN EN.CITE &lt;EndNote&gt;&lt;Cite&gt;&lt;Author&gt;Bell&lt;/Author&gt;&lt;Year&gt;2010&lt;/Year&gt;&lt;RecNum&gt;0&lt;/RecNum&gt;&lt;IDText&gt;Premature mortality in refractory partial epilepsy: does surgical treatment make a difference?&lt;/IDText&gt;&lt;DisplayText&gt;(16)&lt;/DisplayText&gt;&lt;record&gt;&lt;isbn&gt;0022-3050&lt;/isbn&gt;&lt;titles&gt;&lt;title&gt;Premature mortality in refractory partial epilepsy: does surgical treatment make a difference?&lt;/title&gt;&lt;secondary-title&gt;Journal of Neurology, Neurosurgery &amp;amp; Psychiatry&lt;/secondary-title&gt;&lt;/titles&gt;&lt;pages&gt;716-718&lt;/pages&gt;&lt;number&gt;7&lt;/number&gt;&lt;contributors&gt;&lt;authors&gt;&lt;author&gt;Bell, GS&lt;/author&gt;&lt;author&gt;Sinha, S&lt;/author&gt;&lt;author&gt;De Tisi, J&lt;/author&gt;&lt;author&gt;Stephani, C&lt;/author&gt;&lt;author&gt;Scott, CA&lt;/author&gt;&lt;author&gt;Harkness, WF&lt;/author&gt;&lt;author&gt;McEvoy, AW&lt;/author&gt;&lt;author&gt;Peacock, JL&lt;/author&gt;&lt;author&gt;Walker, MC&lt;/author&gt;&lt;author&gt;Smith, SJ&lt;/author&gt;&lt;/authors&gt;&lt;/contributors&gt;&lt;added-date format="utc"&gt;1502406954&lt;/added-date&gt;&lt;ref-type name="Journal Article"&gt;17&lt;/ref-type&gt;&lt;dates&gt;&lt;year&gt;2010&lt;/year&gt;&lt;/dates&gt;&lt;rec-number&gt;322&lt;/rec-number&gt;&lt;last-updated-date format="utc"&gt;1502406954&lt;/last-updated-date&gt;&lt;volume&gt;81&lt;/volume&gt;&lt;/record&gt;&lt;/Cite&gt;&lt;/EndNote&gt;</w:instrText>
      </w:r>
      <w:r w:rsidR="00A54ACC">
        <w:fldChar w:fldCharType="separate"/>
      </w:r>
      <w:r w:rsidR="00504E92">
        <w:rPr>
          <w:noProof/>
        </w:rPr>
        <w:t>(16)</w:t>
      </w:r>
      <w:r w:rsidR="00A54ACC">
        <w:fldChar w:fldCharType="end"/>
      </w:r>
      <w:r w:rsidR="009A11C9">
        <w:t xml:space="preserve">. </w:t>
      </w:r>
      <w:r w:rsidR="005A0572">
        <w:t xml:space="preserve">Life expectancy itself has also </w:t>
      </w:r>
      <w:r w:rsidR="0070045B">
        <w:t xml:space="preserve">been shown to be on average </w:t>
      </w:r>
      <w:r w:rsidR="00BD45F8">
        <w:t>five</w:t>
      </w:r>
      <w:r w:rsidR="0070045B">
        <w:t xml:space="preserve"> years longer </w:t>
      </w:r>
      <w:r w:rsidR="00A72809">
        <w:t xml:space="preserve">in </w:t>
      </w:r>
      <w:r>
        <w:t>operated drug resistant epilepsy compared</w:t>
      </w:r>
      <w:r w:rsidR="00A72809">
        <w:t xml:space="preserve"> to those who stayed on medical therapy </w:t>
      </w:r>
      <w:r w:rsidR="00245877">
        <w:fldChar w:fldCharType="begin"/>
      </w:r>
      <w:r w:rsidR="00504E92">
        <w:instrText xml:space="preserve"> ADDIN EN.CITE &lt;EndNote&gt;&lt;Cite&gt;&lt;Author&gt;Choi&lt;/Author&gt;&lt;Year&gt;2008&lt;/Year&gt;&lt;RecNum&gt;0&lt;/RecNum&gt;&lt;IDText&gt;Epilepsy surgery for pharmacoresistant temporal lobe epilepsy: a decision analysis&lt;/IDText&gt;&lt;DisplayText&gt;(17)&lt;/DisplayText&gt;&lt;record&gt;&lt;isbn&gt;0098-7484&lt;/isbn&gt;&lt;titles&gt;&lt;title&gt;Epilepsy surgery for pharmacoresistant temporal lobe epilepsy: a decision analysis&lt;/title&gt;&lt;secondary-title&gt;Jama&lt;/secondary-title&gt;&lt;/titles&gt;&lt;pages&gt;2497-2505&lt;/pages&gt;&lt;number&gt;21&lt;/number&gt;&lt;contributors&gt;&lt;authors&gt;&lt;author&gt;Choi, Hyunmi&lt;/author&gt;&lt;author&gt;Sell, Randall L&lt;/author&gt;&lt;author&gt;Lenert, Leslie&lt;/author&gt;&lt;author&gt;Muennig, Peter&lt;/author&gt;&lt;author&gt;Goodman, Robert R&lt;/author&gt;&lt;author&gt;Gilliam, Frank G&lt;/author&gt;&lt;author&gt;Wong, John B&lt;/author&gt;&lt;/authors&gt;&lt;/contributors&gt;&lt;added-date format="utc"&gt;1513978938&lt;/added-date&gt;&lt;ref-type name="Journal Article"&gt;17&lt;/ref-type&gt;&lt;dates&gt;&lt;year&gt;2008&lt;/year&gt;&lt;/dates&gt;&lt;rec-number&gt;331&lt;/rec-number&gt;&lt;last-updated-date format="utc"&gt;1513978938&lt;/last-updated-date&gt;&lt;volume&gt;300&lt;/volume&gt;&lt;/record&gt;&lt;/Cite&gt;&lt;/EndNote&gt;</w:instrText>
      </w:r>
      <w:r w:rsidR="00245877">
        <w:fldChar w:fldCharType="separate"/>
      </w:r>
      <w:r w:rsidR="00504E92">
        <w:rPr>
          <w:noProof/>
        </w:rPr>
        <w:t>(17)</w:t>
      </w:r>
      <w:r w:rsidR="00245877">
        <w:fldChar w:fldCharType="end"/>
      </w:r>
      <w:r w:rsidR="00245877">
        <w:t>.</w:t>
      </w:r>
    </w:p>
    <w:p w14:paraId="18D26BDA" w14:textId="77777777" w:rsidR="00BD45F8" w:rsidRDefault="00FA0B7D" w:rsidP="00F94416">
      <w:pPr>
        <w:spacing w:line="480" w:lineRule="auto"/>
      </w:pPr>
      <w:r>
        <w:t>A small number of</w:t>
      </w:r>
      <w:r w:rsidR="0095571F">
        <w:t xml:space="preserve"> studies have looked at epilepsy surgery outcomes beyond </w:t>
      </w:r>
      <w:r w:rsidR="00BD45F8">
        <w:t>five</w:t>
      </w:r>
    </w:p>
    <w:p w14:paraId="6028672A" w14:textId="1C77CA66" w:rsidR="00191074" w:rsidRDefault="0095571F" w:rsidP="00462444">
      <w:pPr>
        <w:spacing w:line="480" w:lineRule="auto"/>
      </w:pPr>
      <w:r>
        <w:t xml:space="preserve"> </w:t>
      </w:r>
      <w:ins w:id="84" w:author="Ben Kansu" w:date="2018-11-02T11:49:00Z">
        <w:r w:rsidR="00504E92">
          <w:t>y</w:t>
        </w:r>
      </w:ins>
      <w:del w:id="85" w:author="Ben Kansu" w:date="2018-11-02T11:49:00Z">
        <w:r w:rsidR="00504E92" w:rsidDel="00504E92">
          <w:delText>Y</w:delText>
        </w:r>
      </w:del>
      <w:r>
        <w:t>ears</w:t>
      </w:r>
      <w:ins w:id="86" w:author="Ben Kansu" w:date="2018-11-05T16:07:00Z">
        <w:r w:rsidR="00B417AB">
          <w:t xml:space="preserve"> </w:t>
        </w:r>
      </w:ins>
      <w:r w:rsidR="00B417AB">
        <w:fldChar w:fldCharType="begin">
          <w:fldData xml:space="preserve">PEVuZE5vdGU+PENpdGU+PEF1dGhvcj5SZWlkPC9BdXRob3I+PFllYXI+MjAwNDwvWWVhcj48SURU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</w:fldData>
        </w:fldChar>
      </w:r>
      <w:r w:rsidR="00916AF5">
        <w:instrText xml:space="preserve"> ADDIN EN.CITE </w:instrText>
      </w:r>
      <w:r w:rsidR="00916AF5">
        <w:fldChar w:fldCharType="begin">
          <w:fldData xml:space="preserve">PEVuZE5vdGU+PENpdGU+PEF1dGhvcj5SZWlkPC9BdXRob3I+PFllYXI+MjAwNDwvWWVhcj48SURU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</w:fldData>
        </w:fldChar>
      </w:r>
      <w:r w:rsidR="00916AF5">
        <w:instrText xml:space="preserve"> ADDIN EN.CITE.DATA </w:instrText>
      </w:r>
      <w:r w:rsidR="00916AF5">
        <w:fldChar w:fldCharType="end"/>
      </w:r>
      <w:r w:rsidR="00B417AB">
        <w:fldChar w:fldCharType="separate"/>
      </w:r>
      <w:r w:rsidR="00916AF5">
        <w:rPr>
          <w:noProof/>
        </w:rPr>
        <w:t>(18-23)</w:t>
      </w:r>
      <w:r w:rsidR="00B417AB">
        <w:fldChar w:fldCharType="end"/>
      </w:r>
      <w:ins w:id="87" w:author="Ben Kansu" w:date="2018-11-02T11:49:00Z">
        <w:r w:rsidR="00F25412">
          <w:t xml:space="preserve"> </w:t>
        </w:r>
      </w:ins>
      <w:del w:id="88" w:author="Ben Kansu" w:date="2018-11-05T16:06:00Z">
        <w:r w:rsidR="00504E92" w:rsidDel="00F25412">
          <w:fldChar w:fldCharType="begin">
            <w:fldData xml:space="preserve">PEVuZE5vdGU+PENpdGU+PEF1dGhvcj5kZSBUaXNpPC9BdXRob3I+PFllYXI+MjAxMTwvWWVhcj48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</w:fldData>
          </w:fldChar>
        </w:r>
      </w:del>
      <w:r w:rsidR="00F25412">
        <w:instrText xml:space="preserve"> ADDIN EN.CITE </w:instrText>
      </w:r>
      <w:r w:rsidR="00F25412">
        <w:fldChar w:fldCharType="begin">
          <w:fldData xml:space="preserve">PEVuZE5vdGU+PENpdGU+PEF1dGhvcj5kZSBUaXNpPC9BdXRob3I+PFllYXI+MjAxMTwvWWVhcj48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</w:fldData>
        </w:fldChar>
      </w:r>
      <w:r w:rsidR="00F25412">
        <w:instrText xml:space="preserve"> ADDIN EN.CITE.DATA </w:instrText>
      </w:r>
      <w:r w:rsidR="00F25412">
        <w:fldChar w:fldCharType="end"/>
      </w:r>
      <w:del w:id="89" w:author="Ben Kansu" w:date="2018-11-05T16:06:00Z">
        <w:r w:rsidR="00504E92" w:rsidDel="00F25412">
          <w:fldChar w:fldCharType="separate"/>
        </w:r>
      </w:del>
      <w:r w:rsidR="00F25412">
        <w:rPr>
          <w:noProof/>
        </w:rPr>
        <w:t>{de Tisi, 2011, The long-term outcome of adult epilepsy surgery`, patterns of seizure remission`, and relapse: a cohort study;Reid, 2004, Epilepsy surgery: patient-perceived long-term costs and benefits;Wiebe, 2016, Epilepsy: Does access to care influence the use of epilepsy surgery?;Reid, 2004, Epilepsy surgery: patient-perceived long-term costs and benefits;Reid, 2004, Epilepsy surgery: patient-perceived long-term costs and benefits}</w:t>
      </w:r>
      <w:del w:id="90" w:author="Ben Kansu" w:date="2018-11-05T16:06:00Z">
        <w:r w:rsidR="00504E92" w:rsidDel="00F25412">
          <w:fldChar w:fldCharType="end"/>
        </w:r>
      </w:del>
      <w:ins w:id="91" w:author="Ben Kansu" w:date="2018-11-02T11:49:00Z">
        <w:r w:rsidR="00504E92">
          <w:t>w</w:t>
        </w:r>
      </w:ins>
      <w:del w:id="92" w:author="Ben Kansu" w:date="2018-11-02T11:49:00Z">
        <w:r w:rsidR="002405A0" w:rsidDel="00504E92">
          <w:delText xml:space="preserve"> </w:delText>
        </w:r>
      </w:del>
      <w:commentRangeStart w:id="93"/>
      <w:del w:id="94" w:author="Ben Kansu" w:date="2018-11-02T11:48:00Z">
        <w:r w:rsidR="002405A0" w:rsidDel="005A5C31">
          <w:fldChar w:fldCharType="begin"/>
        </w:r>
      </w:del>
      <w:del w:id="95" w:author="Ben Kansu" w:date="2018-11-02T11:49:00Z">
        <w:r w:rsidR="00504E92" w:rsidDel="00504E92">
          <w:delInstrText xml:space="preserve"> ADDIN EN.CITE &lt;EndNote&gt;&lt;Cite&gt;&lt;Author&gt;de Tisi&lt;/Author&gt;&lt;Year&gt;2011&lt;/Year&gt;&lt;RecNum&gt;11&lt;/RecNum&gt;&lt;DisplayText&gt;(12)&lt;/DisplayText&gt;&lt;record&gt;&lt;rec-number&gt;11&lt;/rec-number&gt;&lt;foreign-keys&gt;&lt;key app="EN" db-id="ddrt5dr5z0wdt6esefqvpxrl2fr5525tezpp" timestamp="1525848351"&gt;11&lt;/key&gt;&lt;/foreign-keys&gt;&lt;ref-type name="Journal Article"&gt;17&lt;/ref-type&gt;&lt;contributors&gt;&lt;authors&gt;&lt;author&gt;de Tisi, Jane&lt;/author&gt;&lt;author&gt;Bell, Gail S&lt;/author&gt;&lt;author&gt;Peacock, Janet L&lt;/author&gt;&lt;author&gt;McEvoy, Andrew W&lt;/author&gt;&lt;author&gt;Harkness, William FJ&lt;/author&gt;&lt;author&gt;Sander, Josemir W&lt;/author&gt;&lt;author&gt;Duncan, John S&lt;/author&gt;&lt;/authors&gt;&lt;/contributors&gt;&lt;titles&gt;&lt;title&gt;The long-term outcome of adult epilepsy surgery, patterns of seizure remission, and relapse: a cohort study&lt;/title&gt;&lt;secondary-title&gt;The Lancet&lt;/secondary-title&gt;&lt;/titles&gt;&lt;pages&gt;1388-1395&lt;/pages&gt;&lt;volume&gt;378&lt;/volume&gt;&lt;number&gt;9800&lt;/number&gt;&lt;dates&gt;&lt;year&gt;2011&lt;/year&gt;&lt;/dates&gt;&lt;isbn&gt;0140-6736&lt;/isbn&gt;&lt;urls&gt;&lt;/urls&gt;&lt;/record&gt;&lt;/Cite&gt;&lt;Cite&gt;&lt;Author&gt;de Tisi&lt;/Author&gt;&lt;Year&gt;2011&lt;/Year&gt;&lt;IDText&gt;The long-term outcome of adult epilepsy surgery, patterns of seizure remission, and relapse: a cohort study&lt;/IDText&gt;&lt;record&gt;&lt;isbn&gt;0140-6736&lt;/isbn&gt;&lt;titles&gt;&lt;title&gt;The long-term outcome of adult epilepsy surgery, patterns of seizure remission, and relapse: a cohort study&lt;/title&gt;&lt;secondary-title&gt;The Lancet&lt;/secondary-title&gt;&lt;/titles&gt;&lt;pages&gt;1388-1395&lt;/pages&gt;&lt;number&gt;9800&lt;/number&gt;&lt;contributors&gt;&lt;authors&gt;&lt;author&gt;de Tisi, Jane&lt;/author&gt;&lt;author&gt;Bell, Gail S&lt;/author&gt;&lt;author&gt;Peacock, Janet L&lt;/author&gt;&lt;author&gt;McEvoy, Andrew W&lt;/author&gt;&lt;author&gt;Harkness, William FJ&lt;/author&gt;&lt;author&gt;Sander, Josemir W&lt;/author&gt;&lt;author&gt;Duncan, John S&lt;/author&gt;&lt;/authors&gt;&lt;/contributors&gt;&lt;added-date format="utc"&gt;1513982188&lt;/added-date&gt;&lt;ref-type name="Journal Article"&gt;17&lt;/ref-type&gt;&lt;dates&gt;&lt;year&gt;2011&lt;/year&gt;&lt;/dates&gt;&lt;rec-number&gt;328&lt;/rec-number&gt;&lt;last-updated-date format="utc"&gt;1513982188&lt;/last-updated-date&gt;&lt;volume&gt;378&lt;/volume&gt;&lt;/record&gt;&lt;/Cite&gt;&lt;/EndNote&gt;</w:delInstrText>
        </w:r>
      </w:del>
      <w:del w:id="96" w:author="Ben Kansu" w:date="2018-11-02T11:48:00Z">
        <w:r w:rsidR="002405A0" w:rsidDel="005A5C31">
          <w:fldChar w:fldCharType="separate"/>
        </w:r>
      </w:del>
      <w:del w:id="97" w:author="Ben Kansu" w:date="2018-11-02T11:49:00Z">
        <w:r w:rsidR="00504E92" w:rsidDel="00504E92">
          <w:rPr>
            <w:noProof/>
          </w:rPr>
          <w:delText>{de Tisi, 2011 #11;de Tisi, 2011, The long-term outcome of adult epilepsy surgery`, patterns of seizure remission`, and relapse: a cohort study}</w:delText>
        </w:r>
      </w:del>
      <w:del w:id="98" w:author="Ben Kansu" w:date="2018-11-02T11:48:00Z">
        <w:r w:rsidR="002405A0" w:rsidDel="005A5C31">
          <w:fldChar w:fldCharType="end"/>
        </w:r>
        <w:commentRangeEnd w:id="93"/>
        <w:r w:rsidR="00462444" w:rsidDel="005A5C31">
          <w:rPr>
            <w:rStyle w:val="CommentReference"/>
          </w:rPr>
          <w:commentReference w:id="93"/>
        </w:r>
        <w:r w:rsidR="00462444" w:rsidDel="005A5C31">
          <w:delText xml:space="preserve"> </w:delText>
        </w:r>
        <w:r w:rsidR="002405A0" w:rsidDel="005A5C31">
          <w:delText>,</w:delText>
        </w:r>
        <w:r w:rsidR="002405A0" w:rsidDel="00504E92">
          <w:delText xml:space="preserve"> </w:delText>
        </w:r>
      </w:del>
      <w:del w:id="99" w:author="Ben Kansu" w:date="2018-11-02T11:49:00Z">
        <w:r w:rsidR="002405A0" w:rsidDel="00504E92">
          <w:delText>w</w:delText>
        </w:r>
      </w:del>
      <w:r w:rsidR="002405A0">
        <w:t xml:space="preserve">ith many others only reporting outcomes at </w:t>
      </w:r>
      <w:r w:rsidR="00E066E7">
        <w:t>3</w:t>
      </w:r>
      <w:r w:rsidR="002405A0">
        <w:t xml:space="preserve"> years</w:t>
      </w:r>
      <w:r w:rsidR="00E066E7">
        <w:t xml:space="preserve"> or less</w:t>
      </w:r>
      <w:r w:rsidR="003858F1">
        <w:t xml:space="preserve"> </w:t>
      </w:r>
      <w:del w:id="100" w:author="Ben Kansu" w:date="2018-11-02T11:32:00Z">
        <w:r w:rsidR="003858F1" w:rsidDel="00DC16E8">
          <w:delText>(</w:delText>
        </w:r>
      </w:del>
      <w:r w:rsidR="000C4A0A">
        <w:fldChar w:fldCharType="begin">
          <w:fldData xml:space="preserve">PEVuZE5vdGU+PENpdGU+PEF1dGhvcj5XaWViZTwvQXV0aG9yPjxZZWFyPjIwMDE8L1llYXI+PElE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</w:fldData>
        </w:fldChar>
      </w:r>
      <w:r w:rsidR="00C1282F">
        <w:instrText xml:space="preserve"> ADDIN EN.CITE </w:instrText>
      </w:r>
      <w:r w:rsidR="00C1282F">
        <w:fldChar w:fldCharType="begin">
          <w:fldData xml:space="preserve">PEVuZE5vdGU+PENpdGU+PEF1dGhvcj5XaWViZTwvQXV0aG9yPjxZZWFyPjIwMDE8L1llYXI+PElE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</w:fldData>
        </w:fldChar>
      </w:r>
      <w:r w:rsidR="00C1282F">
        <w:instrText xml:space="preserve"> ADDIN EN.CITE.DATA </w:instrText>
      </w:r>
      <w:r w:rsidR="00C1282F">
        <w:fldChar w:fldCharType="end"/>
      </w:r>
      <w:r w:rsidR="000C4A0A">
        <w:fldChar w:fldCharType="separate"/>
      </w:r>
      <w:r w:rsidR="00C1282F">
        <w:rPr>
          <w:noProof/>
        </w:rPr>
        <w:t>(9, 10, 13)</w:t>
      </w:r>
      <w:r w:rsidR="000C4A0A">
        <w:fldChar w:fldCharType="end"/>
      </w:r>
      <w:r w:rsidR="00462444">
        <w:t>. An</w:t>
      </w:r>
      <w:r w:rsidR="002405A0">
        <w:t xml:space="preserve"> </w:t>
      </w:r>
      <w:r w:rsidR="00307345">
        <w:t xml:space="preserve">important </w:t>
      </w:r>
      <w:r w:rsidR="002405A0">
        <w:t>outcome</w:t>
      </w:r>
      <w:r w:rsidR="00462444">
        <w:t>, in addition to seizure freedom</w:t>
      </w:r>
      <w:r w:rsidR="002405A0">
        <w:t xml:space="preserve"> is </w:t>
      </w:r>
      <w:r w:rsidR="006B244D">
        <w:t>change</w:t>
      </w:r>
      <w:del w:id="101" w:author="Owen Pickrell" w:date="2018-10-16T20:48:00Z">
        <w:r w:rsidR="006B244D" w:rsidDel="00771D41">
          <w:delText>s</w:delText>
        </w:r>
      </w:del>
      <w:r w:rsidR="006B244D">
        <w:t xml:space="preserve"> </w:t>
      </w:r>
      <w:r w:rsidR="00FA0B7D">
        <w:t>in AED</w:t>
      </w:r>
      <w:r w:rsidR="002405A0">
        <w:t xml:space="preserve"> </w:t>
      </w:r>
      <w:r w:rsidR="00307345">
        <w:t>treatment load post</w:t>
      </w:r>
      <w:r w:rsidR="00F41FD4">
        <w:t>-</w:t>
      </w:r>
      <w:r w:rsidR="00307345">
        <w:t>surgery;</w:t>
      </w:r>
      <w:r w:rsidR="00C50B5C">
        <w:t xml:space="preserve"> one review </w:t>
      </w:r>
      <w:r w:rsidR="00307345">
        <w:t>of</w:t>
      </w:r>
      <w:r w:rsidR="00191074">
        <w:t xml:space="preserve"> </w:t>
      </w:r>
      <w:r w:rsidR="00C50B5C">
        <w:t xml:space="preserve">published </w:t>
      </w:r>
      <w:r w:rsidR="00307345">
        <w:t xml:space="preserve">outcome </w:t>
      </w:r>
      <w:r w:rsidR="00C50B5C">
        <w:t xml:space="preserve">studies with </w:t>
      </w:r>
      <w:r w:rsidR="00191074">
        <w:t xml:space="preserve">more than </w:t>
      </w:r>
      <w:r w:rsidR="007562D4">
        <w:t>five</w:t>
      </w:r>
      <w:r w:rsidR="00611F82">
        <w:t xml:space="preserve"> years </w:t>
      </w:r>
      <w:r w:rsidR="00C50B5C">
        <w:t xml:space="preserve">follow up </w:t>
      </w:r>
      <w:r w:rsidR="00307345">
        <w:t xml:space="preserve">found </w:t>
      </w:r>
      <w:r w:rsidR="00307345">
        <w:lastRenderedPageBreak/>
        <w:t xml:space="preserve">that </w:t>
      </w:r>
      <w:r w:rsidR="00C50B5C">
        <w:t xml:space="preserve">less than a </w:t>
      </w:r>
      <w:r w:rsidR="00A86A55">
        <w:t xml:space="preserve">quarter </w:t>
      </w:r>
      <w:r w:rsidR="00FA0B7D">
        <w:t xml:space="preserve">of these reports </w:t>
      </w:r>
      <w:r w:rsidR="00C50B5C">
        <w:t xml:space="preserve">included outcomes on </w:t>
      </w:r>
      <w:r w:rsidR="00B84B90">
        <w:t>AED</w:t>
      </w:r>
      <w:r w:rsidR="00C50B5C">
        <w:t xml:space="preserve"> changes</w:t>
      </w:r>
      <w:r w:rsidR="0080648E">
        <w:t xml:space="preserve"> </w:t>
      </w:r>
      <w:r w:rsidR="005B45E6">
        <w:t>and the patient QOL</w:t>
      </w:r>
      <w:r w:rsidR="00C50B5C">
        <w:t xml:space="preserve"> measures</w:t>
      </w:r>
      <w:r w:rsidR="0080648E">
        <w:t xml:space="preserve"> </w:t>
      </w:r>
      <w:r w:rsidR="0080648E">
        <w:fldChar w:fldCharType="begin"/>
      </w:r>
      <w:r w:rsidR="007D3781">
        <w:instrText xml:space="preserve"> ADDIN EN.CITE &lt;EndNote&gt;&lt;Cite&gt;&lt;Author&gt;Téllez-Zenteno&lt;/Author&gt;&lt;Year&gt;2005&lt;/Year&gt;&lt;RecNum&gt;0&lt;/RecNum&gt;&lt;IDText&gt;Long-term seizure outcomes following epilepsy surgery: a systematic review and meta-analysis&lt;/IDText&gt;&lt;DisplayText&gt;(21)&lt;/DisplayText&gt;&lt;record&gt;&lt;isbn&gt;1460-2156&lt;/isbn&gt;&lt;titles&gt;&lt;title&gt;Long-term seizure outcomes following epilepsy surgery: a systematic review and meta-analysis&lt;/title&gt;&lt;secondary-title&gt;Brain&lt;/secondary-title&gt;&lt;/titles&gt;&lt;pages&gt;1188-1198&lt;/pages&gt;&lt;number&gt;5&lt;/number&gt;&lt;contributors&gt;&lt;authors&gt;&lt;author&gt;Téllez-Zenteno, José F&lt;/author&gt;&lt;author&gt;Dhar, Raj&lt;/author&gt;&lt;author&gt;Wiebe, Samuel&lt;/author&gt;&lt;/authors&gt;&lt;/contributors&gt;&lt;added-date format="utc"&gt;1514110994&lt;/added-date&gt;&lt;ref-type name="Journal Article"&gt;17&lt;/ref-type&gt;&lt;dates&gt;&lt;year&gt;2005&lt;/year&gt;&lt;/dates&gt;&lt;rec-number&gt;337&lt;/rec-number&gt;&lt;last-updated-date format="utc"&gt;1514110994&lt;/last-updated-date&gt;&lt;volume&gt;128&lt;/volume&gt;&lt;/record&gt;&lt;/Cite&gt;&lt;/EndNote&gt;</w:instrText>
      </w:r>
      <w:r w:rsidR="0080648E">
        <w:fldChar w:fldCharType="separate"/>
      </w:r>
      <w:r w:rsidR="007D3781">
        <w:rPr>
          <w:noProof/>
        </w:rPr>
        <w:t>(21)</w:t>
      </w:r>
      <w:r w:rsidR="0080648E">
        <w:fldChar w:fldCharType="end"/>
      </w:r>
      <w:r w:rsidR="00FF5995">
        <w:t xml:space="preserve">. </w:t>
      </w:r>
    </w:p>
    <w:p w14:paraId="090AAA66" w14:textId="3AB219A8" w:rsidR="00E24830" w:rsidRPr="00B35737" w:rsidRDefault="002E77F9" w:rsidP="00F94416">
      <w:pPr>
        <w:spacing w:line="480" w:lineRule="auto"/>
        <w:rPr>
          <w:b/>
        </w:rPr>
      </w:pPr>
      <w:r>
        <w:t>We therefore set out to</w:t>
      </w:r>
      <w:r w:rsidR="00627E60">
        <w:t xml:space="preserve"> study the </w:t>
      </w:r>
      <w:del w:id="102" w:author="Owen Pickrell" w:date="2018-10-16T20:49:00Z">
        <w:r w:rsidR="00242121" w:rsidDel="00771D41">
          <w:delText>long ter</w:delText>
        </w:r>
        <w:r w:rsidR="00BF0E36" w:rsidDel="00771D41">
          <w:delText>m</w:delText>
        </w:r>
      </w:del>
      <w:ins w:id="103" w:author="Owen Pickrell" w:date="2018-10-16T20:49:00Z">
        <w:r w:rsidR="00771D41">
          <w:t>long-term</w:t>
        </w:r>
      </w:ins>
      <w:r w:rsidR="00BF0E36">
        <w:t xml:space="preserve"> outcomes</w:t>
      </w:r>
      <w:r w:rsidR="0080648E">
        <w:t xml:space="preserve"> </w:t>
      </w:r>
      <w:r>
        <w:t>of epilepsy surgery at</w:t>
      </w:r>
      <w:r w:rsidR="00B763E4">
        <w:t xml:space="preserve"> our</w:t>
      </w:r>
      <w:r w:rsidR="00627E60">
        <w:t xml:space="preserve"> </w:t>
      </w:r>
      <w:proofErr w:type="spellStart"/>
      <w:r w:rsidR="00627E60">
        <w:t>centre</w:t>
      </w:r>
      <w:proofErr w:type="spellEnd"/>
      <w:r w:rsidR="00627E60">
        <w:t xml:space="preserve">, </w:t>
      </w:r>
      <w:r w:rsidR="00B763E4">
        <w:t>that serves a relatively stable population in South Wales, UK</w:t>
      </w:r>
      <w:r>
        <w:t>. We</w:t>
      </w:r>
      <w:r w:rsidR="00B763E4">
        <w:t xml:space="preserve"> </w:t>
      </w:r>
      <w:del w:id="104" w:author="Owen Pickrell" w:date="2019-02-10T20:35:00Z">
        <w:r w:rsidR="00307345" w:rsidDel="00DE1832">
          <w:delText>included</w:delText>
        </w:r>
        <w:r w:rsidR="00627E60" w:rsidDel="00DE1832">
          <w:delText xml:space="preserve"> a </w:delText>
        </w:r>
      </w:del>
      <w:r w:rsidR="00627E60">
        <w:t>focus</w:t>
      </w:r>
      <w:ins w:id="105" w:author="Owen Pickrell" w:date="2019-02-10T20:35:00Z">
        <w:r w:rsidR="00DE1832">
          <w:t>ed</w:t>
        </w:r>
      </w:ins>
      <w:r w:rsidR="00627E60">
        <w:t xml:space="preserve"> on </w:t>
      </w:r>
      <w:r w:rsidR="0080648E">
        <w:t>AED use</w:t>
      </w:r>
      <w:ins w:id="106" w:author="Owen Pickrell" w:date="2019-02-10T20:35:00Z">
        <w:r w:rsidR="00DE1832">
          <w:t xml:space="preserve"> and </w:t>
        </w:r>
      </w:ins>
      <w:del w:id="107" w:author="Owen Pickrell" w:date="2019-02-10T20:35:00Z">
        <w:r w:rsidR="0080648E" w:rsidDel="00DE1832">
          <w:delText xml:space="preserve"> and </w:delText>
        </w:r>
      </w:del>
      <w:r w:rsidR="0080648E">
        <w:t>quality of life</w:t>
      </w:r>
      <w:r>
        <w:t>, as well as seizure outcome measures</w:t>
      </w:r>
      <w:r w:rsidR="0080648E">
        <w:t>.</w:t>
      </w:r>
      <w:r w:rsidR="00627E60">
        <w:t xml:space="preserve"> </w:t>
      </w:r>
      <w:moveFromRangeStart w:id="108" w:author="Ben Kansu" w:date="2018-11-02T11:52:00Z" w:name="move528922891"/>
      <w:commentRangeStart w:id="109"/>
      <w:moveFrom w:id="110" w:author="Ben Kansu" w:date="2018-11-02T11:52:00Z">
        <w:r w:rsidDel="00A316F5">
          <w:t xml:space="preserve">We </w:t>
        </w:r>
        <w:r w:rsidR="003332F0" w:rsidRPr="00025A8D" w:rsidDel="00A316F5">
          <w:t>determine</w:t>
        </w:r>
        <w:r w:rsidDel="00A316F5">
          <w:t>d</w:t>
        </w:r>
        <w:r w:rsidR="003332F0" w:rsidRPr="00024BEF" w:rsidDel="00A316F5">
          <w:t xml:space="preserve"> </w:t>
        </w:r>
        <w:r w:rsidR="00307345" w:rsidRPr="00024BEF" w:rsidDel="00A316F5">
          <w:t>Engel</w:t>
        </w:r>
        <w:r w:rsidR="00307345" w:rsidDel="00A316F5">
          <w:t xml:space="preserve"> outcome</w:t>
        </w:r>
        <w:r w:rsidR="00307345" w:rsidRPr="00024BEF" w:rsidDel="00A316F5">
          <w:t xml:space="preserve"> classification </w:t>
        </w:r>
        <w:r w:rsidDel="00A316F5">
          <w:t xml:space="preserve">at </w:t>
        </w:r>
        <w:r w:rsidR="00307345" w:rsidDel="00A316F5">
          <w:t>last out-patient visit,</w:t>
        </w:r>
        <w:r w:rsidR="00307345" w:rsidRPr="00024BEF" w:rsidDel="00A316F5">
          <w:t xml:space="preserve"> </w:t>
        </w:r>
        <w:r w:rsidR="004B067D" w:rsidRPr="00024BEF" w:rsidDel="00A316F5">
          <w:t>c</w:t>
        </w:r>
        <w:r w:rsidR="005869CE" w:rsidRPr="00024BEF" w:rsidDel="00A316F5">
          <w:t xml:space="preserve">hanges </w:t>
        </w:r>
        <w:r w:rsidR="00785059" w:rsidRPr="00024BEF" w:rsidDel="00A316F5">
          <w:t xml:space="preserve">in </w:t>
        </w:r>
        <w:r w:rsidR="00654E0E" w:rsidRPr="00024BEF" w:rsidDel="00A316F5">
          <w:t>seizure frequency and character</w:t>
        </w:r>
        <w:r w:rsidR="003332F0" w:rsidRPr="00024BEF" w:rsidDel="00A316F5">
          <w:t xml:space="preserve">, </w:t>
        </w:r>
        <w:r w:rsidR="004B067D" w:rsidRPr="00024BEF" w:rsidDel="00A316F5">
          <w:t>c</w:t>
        </w:r>
        <w:r w:rsidR="00654E0E" w:rsidRPr="00024BEF" w:rsidDel="00A316F5">
          <w:t xml:space="preserve">hanges in dosing and type of </w:t>
        </w:r>
        <w:r w:rsidR="00307345" w:rsidDel="00A316F5">
          <w:t>AEDs,</w:t>
        </w:r>
        <w:r w:rsidR="00024BEF" w:rsidRPr="00025A8D" w:rsidDel="00A316F5">
          <w:t xml:space="preserve"> </w:t>
        </w:r>
        <w:r w:rsidR="004B067D" w:rsidDel="00A316F5">
          <w:t>t</w:t>
        </w:r>
        <w:r w:rsidR="008A7767" w:rsidDel="00A316F5">
          <w:t>ime to surgery from initial diagnosis</w:t>
        </w:r>
        <w:r w:rsidR="00307345" w:rsidDel="00A316F5">
          <w:t>,</w:t>
        </w:r>
        <w:r w:rsidR="00024BEF" w:rsidDel="00A316F5">
          <w:t xml:space="preserve"> </w:t>
        </w:r>
        <w:r w:rsidR="00B35737" w:rsidDel="00A316F5">
          <w:t>record</w:t>
        </w:r>
        <w:r w:rsidR="00307345" w:rsidDel="00A316F5">
          <w:t xml:space="preserve"> </w:t>
        </w:r>
        <w:r w:rsidDel="00A316F5">
          <w:t xml:space="preserve">of </w:t>
        </w:r>
        <w:r w:rsidR="00307345" w:rsidDel="00A316F5">
          <w:t>any</w:t>
        </w:r>
        <w:r w:rsidR="00B35737" w:rsidDel="00A316F5">
          <w:t xml:space="preserve"> </w:t>
        </w:r>
        <w:r w:rsidR="004B067D" w:rsidDel="00A316F5">
          <w:t>a</w:t>
        </w:r>
        <w:r w:rsidR="0045041B" w:rsidDel="00A316F5">
          <w:t xml:space="preserve">dverse </w:t>
        </w:r>
        <w:r w:rsidR="007E39F4" w:rsidDel="00A316F5">
          <w:t>psychiatric</w:t>
        </w:r>
        <w:r w:rsidR="008D1FCE" w:rsidDel="00A316F5">
          <w:t xml:space="preserve"> events</w:t>
        </w:r>
        <w:r w:rsidR="00307345" w:rsidDel="00A316F5">
          <w:t>, up to date QALIE P31,</w:t>
        </w:r>
        <w:r w:rsidR="00B35737" w:rsidDel="00A316F5">
          <w:t xml:space="preserve"> a</w:t>
        </w:r>
        <w:r w:rsidR="00307345" w:rsidDel="00A316F5">
          <w:t xml:space="preserve">long with questionnaire based survey of </w:t>
        </w:r>
        <w:r w:rsidR="0032337C" w:rsidDel="00A316F5">
          <w:t>health</w:t>
        </w:r>
        <w:r w:rsidR="00307345" w:rsidDel="00A316F5">
          <w:t xml:space="preserve">, wellbeing and social circumstances. </w:t>
        </w:r>
        <w:commentRangeEnd w:id="109"/>
        <w:r w:rsidR="00771D41" w:rsidDel="00A316F5">
          <w:rPr>
            <w:rStyle w:val="CommentReference"/>
          </w:rPr>
          <w:commentReference w:id="109"/>
        </w:r>
      </w:moveFrom>
      <w:moveFromRangeEnd w:id="108"/>
    </w:p>
    <w:p w14:paraId="7937D35B" w14:textId="77777777" w:rsidR="00161977" w:rsidRDefault="00161977" w:rsidP="00F94416">
      <w:pPr>
        <w:spacing w:line="480" w:lineRule="auto"/>
        <w:rPr>
          <w:b/>
          <w:sz w:val="36"/>
          <w:szCs w:val="36"/>
        </w:rPr>
      </w:pPr>
    </w:p>
    <w:p w14:paraId="6DB4551F" w14:textId="77777777" w:rsidR="0032337C" w:rsidRPr="00687D90" w:rsidRDefault="0032337C" w:rsidP="00F94416">
      <w:pPr>
        <w:spacing w:line="480" w:lineRule="auto"/>
        <w:rPr>
          <w:b/>
          <w:sz w:val="36"/>
          <w:szCs w:val="36"/>
        </w:rPr>
      </w:pPr>
      <w:commentRangeStart w:id="111"/>
      <w:r w:rsidRPr="00687D90">
        <w:rPr>
          <w:b/>
          <w:sz w:val="36"/>
          <w:szCs w:val="36"/>
        </w:rPr>
        <w:t>Methods</w:t>
      </w:r>
      <w:commentRangeEnd w:id="111"/>
      <w:r w:rsidR="00771D41">
        <w:rPr>
          <w:rStyle w:val="CommentReference"/>
        </w:rPr>
        <w:commentReference w:id="111"/>
      </w:r>
    </w:p>
    <w:p w14:paraId="3A328B43" w14:textId="2B99EE8E" w:rsidR="0075628A" w:rsidDel="00FC2DA3" w:rsidRDefault="0075628A" w:rsidP="00F94416">
      <w:pPr>
        <w:spacing w:line="480" w:lineRule="auto"/>
        <w:rPr>
          <w:del w:id="112" w:author="Ben Kansu" w:date="2018-11-04T21:32:00Z"/>
        </w:rPr>
      </w:pPr>
      <w:r w:rsidRPr="00BA68E4">
        <w:t>Approval for the study as a service evaluation was given by the hospital Continuous Service Improvement Office</w:t>
      </w:r>
      <w:r>
        <w:t>, Cardiff and Vale University Health Board, Wales, UK</w:t>
      </w:r>
      <w:r w:rsidRPr="00BA68E4">
        <w:t>.</w:t>
      </w:r>
      <w:ins w:id="113" w:author="Ben Kansu" w:date="2018-11-04T21:33:00Z">
        <w:r w:rsidR="00CA1159">
          <w:t xml:space="preserve"> </w:t>
        </w:r>
        <w:r w:rsidR="00FC2DA3">
          <w:t xml:space="preserve">We searched the </w:t>
        </w:r>
      </w:ins>
    </w:p>
    <w:p w14:paraId="7A6585DF" w14:textId="43F5AF42" w:rsidR="00C73C44" w:rsidRDefault="00E93251" w:rsidP="002E7DF3">
      <w:pPr>
        <w:spacing w:line="480" w:lineRule="auto"/>
        <w:rPr>
          <w:ins w:id="114" w:author="Ben Kansu" w:date="2018-11-02T12:02:00Z"/>
        </w:rPr>
      </w:pPr>
      <w:del w:id="115" w:author="Ben Kansu" w:date="2018-11-04T21:32:00Z">
        <w:r w:rsidDel="00FC2DA3">
          <w:delText xml:space="preserve">A </w:delText>
        </w:r>
      </w:del>
      <w:r>
        <w:t>d</w:t>
      </w:r>
      <w:r w:rsidR="00BA68E4" w:rsidRPr="00BA68E4">
        <w:t>epartmental database</w:t>
      </w:r>
      <w:ins w:id="116" w:author="Ben Kansu" w:date="2018-11-04T21:32:00Z">
        <w:r w:rsidR="00FC2DA3">
          <w:t xml:space="preserve"> </w:t>
        </w:r>
      </w:ins>
      <w:del w:id="117" w:author="Ben Kansu" w:date="2018-11-04T21:32:00Z">
        <w:r w:rsidR="00B35737" w:rsidDel="00FC2DA3">
          <w:delText xml:space="preserve"> w</w:delText>
        </w:r>
        <w:r w:rsidDel="00FC2DA3">
          <w:delText>as</w:delText>
        </w:r>
        <w:r w:rsidR="00B35737" w:rsidDel="00FC2DA3">
          <w:delText xml:space="preserve"> </w:delText>
        </w:r>
      </w:del>
      <w:r w:rsidR="00B35737">
        <w:t>searched</w:t>
      </w:r>
      <w:r w:rsidR="00BA68E4" w:rsidRPr="00BA68E4">
        <w:t xml:space="preserve"> for all patients who had epilepsy and neurosurgery between 1995–2015. </w:t>
      </w:r>
      <w:commentRangeStart w:id="118"/>
      <w:del w:id="119" w:author="Ben Kansu" w:date="2018-11-02T12:01:00Z">
        <w:r w:rsidR="00BA68E4" w:rsidRPr="00BA68E4" w:rsidDel="001A6B8D">
          <w:delText>406 cases</w:delText>
        </w:r>
        <w:r w:rsidR="00FE1247" w:rsidDel="001A6B8D">
          <w:delText xml:space="preserve"> were identified</w:delText>
        </w:r>
        <w:r w:rsidR="00C83374" w:rsidDel="001A6B8D">
          <w:delText xml:space="preserve"> </w:delText>
        </w:r>
        <w:r w:rsidR="00BA68E4" w:rsidRPr="00BA68E4" w:rsidDel="001A6B8D">
          <w:delText>as having epilepsy and neurosurgery, f</w:delText>
        </w:r>
        <w:r w:rsidR="00462444" w:rsidDel="001A6B8D">
          <w:delText xml:space="preserve">rom </w:delText>
        </w:r>
        <w:r w:rsidR="00BA68E4" w:rsidRPr="00BA68E4" w:rsidDel="001A6B8D">
          <w:delText xml:space="preserve"> which 84 </w:delText>
        </w:r>
        <w:r w:rsidR="00462444" w:rsidDel="001A6B8D">
          <w:delText xml:space="preserve">were identified as having </w:delText>
        </w:r>
        <w:r w:rsidR="00BA68E4" w:rsidRPr="00BA68E4" w:rsidDel="001A6B8D">
          <w:delText>resective epilepsy surgery</w:delText>
        </w:r>
        <w:commentRangeEnd w:id="118"/>
        <w:r w:rsidR="00387923" w:rsidDel="001A6B8D">
          <w:rPr>
            <w:rStyle w:val="CommentReference"/>
          </w:rPr>
          <w:commentReference w:id="118"/>
        </w:r>
        <w:r w:rsidR="00BA68E4" w:rsidRPr="00BA68E4" w:rsidDel="001A6B8D">
          <w:delText>.</w:delText>
        </w:r>
        <w:r w:rsidR="00AB692F" w:rsidDel="001A6B8D">
          <w:delText xml:space="preserve"> </w:delText>
        </w:r>
      </w:del>
      <w:ins w:id="120" w:author="Ben Kansu" w:date="2018-11-04T21:33:00Z">
        <w:r w:rsidR="00CA1159">
          <w:t xml:space="preserve">We obtained </w:t>
        </w:r>
        <w:del w:id="121" w:author="Owen Pickrell" w:date="2019-02-10T20:35:00Z">
          <w:r w:rsidR="00CA1159" w:rsidDel="00845B47">
            <w:delText xml:space="preserve">the </w:delText>
          </w:r>
        </w:del>
        <w:r w:rsidR="00CA1159">
          <w:t xml:space="preserve">information </w:t>
        </w:r>
        <w:del w:id="122" w:author="Owen Pickrell" w:date="2019-02-10T20:35:00Z">
          <w:r w:rsidR="00CA1159" w:rsidDel="00845B47">
            <w:delText>of</w:delText>
          </w:r>
        </w:del>
      </w:ins>
      <w:ins w:id="123" w:author="Owen Pickrell" w:date="2019-02-10T20:35:00Z">
        <w:r w:rsidR="00845B47">
          <w:t>for</w:t>
        </w:r>
      </w:ins>
      <w:ins w:id="124" w:author="Ben Kansu" w:date="2018-11-04T21:33:00Z">
        <w:r w:rsidR="00CA1159">
          <w:t xml:space="preserve"> </w:t>
        </w:r>
      </w:ins>
      <w:del w:id="125" w:author="Ben Kansu" w:date="2018-11-04T21:33:00Z">
        <w:r w:rsidR="00AB692F" w:rsidDel="00CA1159">
          <w:delText>I</w:delText>
        </w:r>
        <w:r w:rsidR="00BA68E4" w:rsidRPr="00BA68E4" w:rsidDel="00CA1159">
          <w:delText>nformation</w:delText>
        </w:r>
        <w:r w:rsidR="00AB692F" w:rsidDel="00CA1159">
          <w:delText xml:space="preserve"> was obtained</w:delText>
        </w:r>
        <w:r w:rsidR="00BA68E4" w:rsidRPr="00BA68E4" w:rsidDel="00CA1159">
          <w:delText xml:space="preserve"> on these </w:delText>
        </w:r>
      </w:del>
      <w:r w:rsidR="00BA68E4" w:rsidRPr="00BA68E4">
        <w:t xml:space="preserve">84 patients by </w:t>
      </w:r>
      <w:r w:rsidR="00014C78" w:rsidRPr="00BA68E4">
        <w:t xml:space="preserve">reviewing </w:t>
      </w:r>
      <w:r w:rsidR="00014C78">
        <w:t>paper</w:t>
      </w:r>
      <w:r w:rsidR="007408E3">
        <w:t xml:space="preserve"> </w:t>
      </w:r>
      <w:r w:rsidR="00BA68E4" w:rsidRPr="00BA68E4">
        <w:t xml:space="preserve">case notes and </w:t>
      </w:r>
      <w:r w:rsidR="002E77F9">
        <w:t>the hospital</w:t>
      </w:r>
      <w:ins w:id="126" w:author="Owen Pickrell" w:date="2019-02-10T20:35:00Z">
        <w:r w:rsidR="00845B47">
          <w:t>’</w:t>
        </w:r>
      </w:ins>
      <w:r w:rsidR="002E77F9">
        <w:t>s</w:t>
      </w:r>
      <w:r w:rsidR="00014C78">
        <w:t xml:space="preserve"> online</w:t>
      </w:r>
      <w:r w:rsidR="00B362E8">
        <w:t xml:space="preserve"> clinical portal</w:t>
      </w:r>
      <w:r w:rsidR="005B5787">
        <w:t xml:space="preserve"> </w:t>
      </w:r>
      <w:ins w:id="127" w:author="Owen Pickrell" w:date="2019-02-10T20:36:00Z">
        <w:r w:rsidR="00845B47">
          <w:t>[</w:t>
        </w:r>
      </w:ins>
      <w:del w:id="128" w:author="Owen Pickrell" w:date="2019-02-10T20:36:00Z">
        <w:r w:rsidR="005B5787" w:rsidDel="00845B47">
          <w:delText>(</w:delText>
        </w:r>
      </w:del>
      <w:r w:rsidR="005B5787">
        <w:t xml:space="preserve">electronic front end </w:t>
      </w:r>
      <w:del w:id="129" w:author="Owen Pickrell" w:date="2019-02-10T20:36:00Z">
        <w:r w:rsidR="005B5787" w:rsidDel="00845B47">
          <w:delText xml:space="preserve">of </w:delText>
        </w:r>
      </w:del>
      <w:ins w:id="130" w:author="Owen Pickrell" w:date="2019-02-10T20:36:00Z">
        <w:r w:rsidR="00845B47">
          <w:t>for</w:t>
        </w:r>
        <w:r w:rsidR="00845B47">
          <w:t xml:space="preserve"> </w:t>
        </w:r>
      </w:ins>
      <w:r w:rsidR="005B5787">
        <w:t>clinical investigations, attendances and letters</w:t>
      </w:r>
      <w:r w:rsidR="00164DE4">
        <w:t xml:space="preserve"> (from 2008)</w:t>
      </w:r>
      <w:ins w:id="131" w:author="Owen Pickrell" w:date="2019-02-10T20:36:00Z">
        <w:r w:rsidR="00845B47">
          <w:t>]</w:t>
        </w:r>
      </w:ins>
      <w:del w:id="132" w:author="Owen Pickrell" w:date="2019-02-10T20:36:00Z">
        <w:r w:rsidR="005B5787" w:rsidDel="00845B47">
          <w:delText>)</w:delText>
        </w:r>
      </w:del>
      <w:r w:rsidR="00757373">
        <w:t xml:space="preserve">. </w:t>
      </w:r>
      <w:ins w:id="133" w:author="Ben Kansu" w:date="2018-11-02T11:58:00Z">
        <w:r w:rsidR="00807975">
          <w:t xml:space="preserve">We </w:t>
        </w:r>
        <w:r w:rsidR="00807975" w:rsidRPr="00025A8D">
          <w:t>determine</w:t>
        </w:r>
        <w:r w:rsidR="00807975">
          <w:t>d</w:t>
        </w:r>
        <w:r w:rsidR="00807975" w:rsidRPr="00024BEF">
          <w:t xml:space="preserve"> changes in seizure frequency and character, </w:t>
        </w:r>
        <w:r w:rsidR="00807975">
          <w:t>time to surgery from initial diagnosis</w:t>
        </w:r>
        <w:r w:rsidR="00B94B2E">
          <w:t xml:space="preserve">, changes in </w:t>
        </w:r>
      </w:ins>
      <w:ins w:id="134" w:author="Ben Kansu" w:date="2018-11-02T12:00:00Z">
        <w:r w:rsidR="006436C8">
          <w:t xml:space="preserve">epilepsy drugs and </w:t>
        </w:r>
      </w:ins>
      <w:ins w:id="135" w:author="Ben Kansu" w:date="2018-11-02T11:58:00Z">
        <w:r w:rsidR="00807975">
          <w:t xml:space="preserve">any </w:t>
        </w:r>
      </w:ins>
      <w:ins w:id="136" w:author="Ben Kansu" w:date="2018-11-02T11:59:00Z">
        <w:r w:rsidR="00B94B2E">
          <w:t xml:space="preserve">record of </w:t>
        </w:r>
      </w:ins>
      <w:ins w:id="137" w:author="Ben Kansu" w:date="2018-11-02T11:58:00Z">
        <w:r w:rsidR="00807975">
          <w:t>adverse</w:t>
        </w:r>
      </w:ins>
      <w:ins w:id="138" w:author="Ben Kansu" w:date="2018-11-04T13:29:00Z">
        <w:r w:rsidR="00E4229F">
          <w:t xml:space="preserve"> surgical events or </w:t>
        </w:r>
      </w:ins>
      <w:ins w:id="139" w:author="Ben Kansu" w:date="2018-11-02T11:58:00Z">
        <w:r w:rsidR="00807975">
          <w:t>psychiatric</w:t>
        </w:r>
      </w:ins>
      <w:ins w:id="140" w:author="Ben Kansu" w:date="2018-11-04T13:28:00Z">
        <w:r w:rsidR="00390210">
          <w:t>, cognitive</w:t>
        </w:r>
        <w:r w:rsidR="00B92C81">
          <w:t xml:space="preserve"> and </w:t>
        </w:r>
        <w:r w:rsidR="00390210">
          <w:t>visual</w:t>
        </w:r>
      </w:ins>
      <w:ins w:id="141" w:author="Ben Kansu" w:date="2018-11-02T11:58:00Z">
        <w:r w:rsidR="009D2A54">
          <w:t xml:space="preserve"> problems</w:t>
        </w:r>
      </w:ins>
      <w:ins w:id="142" w:author="Ben Kansu" w:date="2018-11-04T13:31:00Z">
        <w:r w:rsidR="00B92C81">
          <w:t xml:space="preserve"> (</w:t>
        </w:r>
      </w:ins>
      <w:ins w:id="143" w:author="Owen Pickrell" w:date="2019-02-10T20:36:00Z">
        <w:r w:rsidR="00845B47">
          <w:t>p</w:t>
        </w:r>
      </w:ins>
      <w:ins w:id="144" w:author="Ben Kansu" w:date="2018-11-04T13:31:00Z">
        <w:del w:id="145" w:author="Owen Pickrell" w:date="2019-02-10T20:36:00Z">
          <w:r w:rsidR="00B92C81" w:rsidDel="00845B47">
            <w:delText>P</w:delText>
          </w:r>
        </w:del>
        <w:r w:rsidR="00B92C81">
          <w:t>re</w:t>
        </w:r>
      </w:ins>
      <w:ins w:id="146" w:author="Owen Pickrell" w:date="2019-02-10T20:36:00Z">
        <w:r w:rsidR="00845B47">
          <w:t>-</w:t>
        </w:r>
      </w:ins>
      <w:ins w:id="147" w:author="Ben Kansu" w:date="2018-11-04T13:31:00Z">
        <w:del w:id="148" w:author="Owen Pickrell" w:date="2019-02-10T20:36:00Z">
          <w:r w:rsidR="00B92C81" w:rsidDel="00845B47">
            <w:delText xml:space="preserve"> </w:delText>
          </w:r>
        </w:del>
        <w:r w:rsidR="00B92C81">
          <w:t>surgical baselines were noted)</w:t>
        </w:r>
      </w:ins>
      <w:ins w:id="149" w:author="Ben Kansu" w:date="2018-11-02T11:58:00Z">
        <w:r w:rsidR="00807975">
          <w:t xml:space="preserve">. </w:t>
        </w:r>
      </w:ins>
      <w:ins w:id="150" w:author="Ben Kansu" w:date="2018-11-04T21:33:00Z">
        <w:r w:rsidR="00CA1159">
          <w:t xml:space="preserve"> We used </w:t>
        </w:r>
      </w:ins>
      <w:r w:rsidR="008E248E">
        <w:t xml:space="preserve">Engel classification </w:t>
      </w:r>
      <w:del w:id="151" w:author="Ben Kansu" w:date="2018-11-04T21:34:00Z">
        <w:r w:rsidR="008E248E" w:rsidDel="00CA1159">
          <w:delText xml:space="preserve">was used </w:delText>
        </w:r>
      </w:del>
      <w:r w:rsidR="008E248E">
        <w:t>to determine seizure outcome</w:t>
      </w:r>
      <w:ins w:id="152" w:author="Ben Kansu" w:date="2018-11-02T11:54:00Z">
        <w:r w:rsidR="006450E2">
          <w:t xml:space="preserve"> a</w:t>
        </w:r>
        <w:r w:rsidR="00807975">
          <w:t>t most recent out-</w:t>
        </w:r>
        <w:r w:rsidR="006450E2">
          <w:t>patient appointment</w:t>
        </w:r>
      </w:ins>
      <w:ins w:id="153" w:author="Owen Pickrell" w:date="2019-02-10T20:36:00Z">
        <w:r w:rsidR="00845B47">
          <w:t xml:space="preserve">, </w:t>
        </w:r>
      </w:ins>
      <w:ins w:id="154" w:author="Ben Kansu" w:date="2018-11-02T11:54:00Z">
        <w:del w:id="155" w:author="Owen Pickrell" w:date="2019-02-10T20:36:00Z">
          <w:r w:rsidR="006450E2" w:rsidDel="00845B47">
            <w:delText xml:space="preserve"> </w:delText>
          </w:r>
        </w:del>
      </w:ins>
      <w:ins w:id="156" w:author="Ben Kansu" w:date="2018-11-02T11:56:00Z">
        <w:del w:id="157" w:author="Owen Pickrell" w:date="2019-02-10T20:36:00Z">
          <w:r w:rsidR="004C4A8D" w:rsidDel="00845B47">
            <w:delText xml:space="preserve"> </w:delText>
          </w:r>
        </w:del>
      </w:ins>
      <w:del w:id="158" w:author="Ben Kansu" w:date="2018-11-02T11:55:00Z">
        <w:r w:rsidR="008E248E" w:rsidDel="006450E2">
          <w:delText xml:space="preserve"> </w:delText>
        </w:r>
      </w:del>
      <w:r w:rsidR="008E248E">
        <w:t xml:space="preserve">where </w:t>
      </w:r>
      <w:r w:rsidR="00631633">
        <w:t>one</w:t>
      </w:r>
      <w:r w:rsidR="008E248E">
        <w:t xml:space="preserve"> is the best outcome and </w:t>
      </w:r>
      <w:r w:rsidR="00631633">
        <w:t>four</w:t>
      </w:r>
      <w:r w:rsidR="008E248E">
        <w:t xml:space="preserve"> the worst</w:t>
      </w:r>
      <w:ins w:id="159" w:author="Owen Pickrell" w:date="2019-02-10T20:36:00Z">
        <w:r w:rsidR="00845B47">
          <w:t>,</w:t>
        </w:r>
      </w:ins>
      <w:r w:rsidR="008E248E">
        <w:t xml:space="preserve"> with subcategories for each class</w:t>
      </w:r>
      <w:r w:rsidR="001E5F28">
        <w:t xml:space="preserve"> </w:t>
      </w:r>
      <w:r w:rsidR="001E5F28" w:rsidRPr="003B1D73">
        <w:rPr>
          <w:highlight w:val="yellow"/>
        </w:rPr>
        <w:t>(appendix 1)</w:t>
      </w:r>
      <w:r w:rsidR="008E248E" w:rsidRPr="003B1D73">
        <w:rPr>
          <w:highlight w:val="yellow"/>
        </w:rPr>
        <w:t>.</w:t>
      </w:r>
      <w:ins w:id="160" w:author="Ben Kansu" w:date="2018-11-02T11:52:00Z">
        <w:r w:rsidR="00F203C1" w:rsidRPr="00F203C1">
          <w:t xml:space="preserve"> </w:t>
        </w:r>
      </w:ins>
      <w:moveToRangeStart w:id="161" w:author="Ben Kansu" w:date="2018-11-02T11:52:00Z" w:name="move528922891"/>
      <w:commentRangeStart w:id="162"/>
      <w:moveTo w:id="163" w:author="Ben Kansu" w:date="2018-11-02T11:52:00Z">
        <w:del w:id="164" w:author="Ben Kansu" w:date="2018-11-02T11:58:00Z">
          <w:r w:rsidR="00F203C1" w:rsidDel="00807975">
            <w:delText xml:space="preserve">We </w:delText>
          </w:r>
          <w:r w:rsidR="00F203C1" w:rsidRPr="00025A8D" w:rsidDel="00807975">
            <w:delText>determine</w:delText>
          </w:r>
          <w:r w:rsidR="00F203C1" w:rsidDel="00807975">
            <w:delText>d</w:delText>
          </w:r>
          <w:r w:rsidR="00F203C1" w:rsidRPr="00024BEF" w:rsidDel="00807975">
            <w:delText xml:space="preserve"> </w:delText>
          </w:r>
        </w:del>
        <w:del w:id="165" w:author="Ben Kansu" w:date="2018-11-02T11:57:00Z">
          <w:r w:rsidR="00F203C1" w:rsidRPr="00024BEF" w:rsidDel="001E489B">
            <w:delText>Engel</w:delText>
          </w:r>
          <w:r w:rsidR="00F203C1" w:rsidDel="001E489B">
            <w:delText xml:space="preserve"> outcome</w:delText>
          </w:r>
          <w:r w:rsidR="00F203C1" w:rsidRPr="00024BEF" w:rsidDel="001E489B">
            <w:delText xml:space="preserve"> classification </w:delText>
          </w:r>
          <w:r w:rsidR="00F203C1" w:rsidDel="001E489B">
            <w:delText>at last out-patient visit,</w:delText>
          </w:r>
          <w:r w:rsidR="00F203C1" w:rsidRPr="00024BEF" w:rsidDel="001E489B">
            <w:delText xml:space="preserve"> </w:delText>
          </w:r>
        </w:del>
        <w:del w:id="166" w:author="Ben Kansu" w:date="2018-11-02T11:58:00Z">
          <w:r w:rsidR="00F203C1" w:rsidRPr="00024BEF" w:rsidDel="00807975">
            <w:delText xml:space="preserve">changes in seizure frequency and character, changes in dosing and type of </w:delText>
          </w:r>
          <w:r w:rsidR="00F203C1" w:rsidDel="00807975">
            <w:delText>AEDs,</w:delText>
          </w:r>
          <w:r w:rsidR="00F203C1" w:rsidRPr="00025A8D" w:rsidDel="00807975">
            <w:delText xml:space="preserve"> </w:delText>
          </w:r>
          <w:r w:rsidR="00F203C1" w:rsidDel="00807975">
            <w:delText>time to surgery from initial diagnosis, record of any adverse psychiatric events</w:delText>
          </w:r>
        </w:del>
        <w:del w:id="167" w:author="Ben Kansu" w:date="2018-11-02T11:57:00Z">
          <w:r w:rsidR="00F203C1" w:rsidDel="00313499">
            <w:delText>,</w:delText>
          </w:r>
        </w:del>
        <w:del w:id="168" w:author="Ben Kansu" w:date="2018-11-02T11:58:00Z">
          <w:r w:rsidR="00F203C1" w:rsidDel="00807975">
            <w:delText xml:space="preserve"> up to date Q</w:delText>
          </w:r>
        </w:del>
        <w:del w:id="169" w:author="Ben Kansu" w:date="2018-11-02T11:57:00Z">
          <w:r w:rsidR="00F203C1" w:rsidDel="00313499">
            <w:delText>A</w:delText>
          </w:r>
        </w:del>
        <w:del w:id="170" w:author="Ben Kansu" w:date="2018-11-02T11:58:00Z">
          <w:r w:rsidR="00F203C1" w:rsidDel="00807975">
            <w:delText xml:space="preserve">LIE P31, along with questionnaire based survey of health, wellbeing and social circumstances. </w:delText>
          </w:r>
          <w:commentRangeEnd w:id="162"/>
          <w:r w:rsidR="00F203C1" w:rsidDel="00807975">
            <w:rPr>
              <w:rStyle w:val="CommentReference"/>
            </w:rPr>
            <w:commentReference w:id="162"/>
          </w:r>
        </w:del>
      </w:moveTo>
      <w:moveToRangeEnd w:id="161"/>
      <w:del w:id="171" w:author="Ben Kansu" w:date="2018-11-02T11:58:00Z">
        <w:r w:rsidR="008E248E" w:rsidDel="00807975">
          <w:delText xml:space="preserve"> </w:delText>
        </w:r>
      </w:del>
      <w:r w:rsidR="0075628A">
        <w:t xml:space="preserve">A </w:t>
      </w:r>
      <w:r w:rsidR="0075628A" w:rsidRPr="00BA68E4">
        <w:t>questionnair</w:t>
      </w:r>
      <w:r w:rsidR="002E77F9">
        <w:t>e was developed</w:t>
      </w:r>
      <w:r w:rsidR="0075628A">
        <w:t xml:space="preserve"> to </w:t>
      </w:r>
      <w:r w:rsidR="002E77F9">
        <w:t xml:space="preserve">identify the </w:t>
      </w:r>
      <w:r w:rsidR="0075628A">
        <w:t xml:space="preserve">patient’s </w:t>
      </w:r>
      <w:del w:id="172" w:author="Owen Pickrell" w:date="2018-10-16T21:03:00Z">
        <w:r w:rsidR="002E77F9" w:rsidDel="00387923">
          <w:delText>up to date</w:delText>
        </w:r>
      </w:del>
      <w:ins w:id="173" w:author="Owen Pickrell" w:date="2018-10-16T21:03:00Z">
        <w:r w:rsidR="00387923">
          <w:t>current</w:t>
        </w:r>
      </w:ins>
      <w:r w:rsidR="002E77F9">
        <w:t xml:space="preserve"> perspective on having </w:t>
      </w:r>
      <w:del w:id="174" w:author="Owen Pickrell" w:date="2019-02-10T20:37:00Z">
        <w:r w:rsidR="002E77F9" w:rsidDel="00845B47">
          <w:delText>gone through</w:delText>
        </w:r>
      </w:del>
      <w:ins w:id="175" w:author="Owen Pickrell" w:date="2019-02-10T20:37:00Z">
        <w:r w:rsidR="00845B47">
          <w:t>experienced</w:t>
        </w:r>
      </w:ins>
      <w:r w:rsidR="002E77F9">
        <w:t xml:space="preserve"> epilepsy surgery</w:t>
      </w:r>
      <w:r w:rsidR="004B22E5">
        <w:t xml:space="preserve"> including their </w:t>
      </w:r>
      <w:r w:rsidR="002E7DF3">
        <w:t>report</w:t>
      </w:r>
      <w:r w:rsidR="004B22E5">
        <w:t xml:space="preserve"> of seizure frequency</w:t>
      </w:r>
      <w:r w:rsidR="00E941B6">
        <w:t xml:space="preserve"> </w:t>
      </w:r>
      <w:del w:id="176" w:author="Ben Kansu" w:date="2018-11-02T12:03:00Z">
        <w:r w:rsidR="00E941B6" w:rsidDel="00C73C44">
          <w:delText>(</w:delText>
        </w:r>
      </w:del>
      <w:r w:rsidR="00E941B6">
        <w:t>(</w:t>
      </w:r>
      <w:del w:id="177" w:author="Owen Pickrell" w:date="2019-02-10T20:37:00Z">
        <w:r w:rsidR="002E7DF3" w:rsidDel="00845B47">
          <w:delText xml:space="preserve">as </w:delText>
        </w:r>
      </w:del>
      <w:r w:rsidR="004B22E5">
        <w:t>daily, weekly, monthly, yearly and none in the past year</w:t>
      </w:r>
      <w:r w:rsidR="00E941B6">
        <w:t>)</w:t>
      </w:r>
      <w:ins w:id="178" w:author="Ben Kansu" w:date="2018-11-02T12:03:00Z">
        <w:r w:rsidR="00C73C44">
          <w:t>, employment and driving status</w:t>
        </w:r>
      </w:ins>
      <w:r w:rsidR="004B22E5">
        <w:t xml:space="preserve"> </w:t>
      </w:r>
      <w:del w:id="179" w:author="Ben Kansu" w:date="2018-11-02T12:01:00Z">
        <w:r w:rsidR="002E77F9" w:rsidDel="001A6B8D">
          <w:delText xml:space="preserve"> </w:delText>
        </w:r>
      </w:del>
      <w:r w:rsidR="002E77F9" w:rsidRPr="003B1D73">
        <w:rPr>
          <w:highlight w:val="yellow"/>
        </w:rPr>
        <w:t xml:space="preserve">(appendix </w:t>
      </w:r>
      <w:r w:rsidR="001E5F28">
        <w:rPr>
          <w:highlight w:val="yellow"/>
        </w:rPr>
        <w:t>2</w:t>
      </w:r>
      <w:del w:id="180" w:author="Ben Kansu" w:date="2018-11-02T12:01:00Z">
        <w:r w:rsidR="002E77F9" w:rsidRPr="003B1D73" w:rsidDel="001A6B8D">
          <w:rPr>
            <w:highlight w:val="yellow"/>
          </w:rPr>
          <w:delText>)</w:delText>
        </w:r>
      </w:del>
      <w:r w:rsidR="00E941B6">
        <w:rPr>
          <w:highlight w:val="yellow"/>
        </w:rPr>
        <w:t>).</w:t>
      </w:r>
      <w:r w:rsidR="002E77F9">
        <w:t xml:space="preserve"> </w:t>
      </w:r>
      <w:r w:rsidR="002E7DF3">
        <w:t xml:space="preserve">We also included the </w:t>
      </w:r>
      <w:r w:rsidR="0075628A">
        <w:t xml:space="preserve">QOLIE-31-P </w:t>
      </w:r>
      <w:ins w:id="181" w:author="Owen Pickrell" w:date="2019-02-10T20:37:00Z">
        <w:r w:rsidR="00845B47">
          <w:t xml:space="preserve">which was </w:t>
        </w:r>
      </w:ins>
      <w:r w:rsidR="0075628A">
        <w:t xml:space="preserve">originally developed by Crammer </w:t>
      </w:r>
      <w:del w:id="182" w:author="Owen Pickrell" w:date="2019-02-10T20:37:00Z">
        <w:r w:rsidR="0075628A" w:rsidRPr="00D608A1" w:rsidDel="00845B47">
          <w:delText>assesses</w:delText>
        </w:r>
        <w:r w:rsidR="0075628A" w:rsidDel="00845B47">
          <w:delText xml:space="preserve"> </w:delText>
        </w:r>
      </w:del>
      <w:ins w:id="183" w:author="Owen Pickrell" w:date="2019-02-10T20:37:00Z">
        <w:r w:rsidR="00845B47">
          <w:t xml:space="preserve">to </w:t>
        </w:r>
        <w:r w:rsidR="00845B47">
          <w:t xml:space="preserve">specifically </w:t>
        </w:r>
        <w:r w:rsidR="00845B47">
          <w:t>asses</w:t>
        </w:r>
      </w:ins>
      <w:ins w:id="184" w:author="Owen Pickrell" w:date="2019-02-10T20:38:00Z">
        <w:r w:rsidR="00845B47">
          <w:t xml:space="preserve">s </w:t>
        </w:r>
      </w:ins>
      <w:r w:rsidR="0075628A">
        <w:t xml:space="preserve">the QOL of </w:t>
      </w:r>
      <w:del w:id="185" w:author="Owen Pickrell" w:date="2019-02-10T20:38:00Z">
        <w:r w:rsidR="0075628A" w:rsidDel="00845B47">
          <w:delText xml:space="preserve">patients who </w:delText>
        </w:r>
      </w:del>
      <w:del w:id="186" w:author="Owen Pickrell" w:date="2019-02-10T20:37:00Z">
        <w:r w:rsidR="0075628A" w:rsidDel="00845B47">
          <w:delText xml:space="preserve">specifically </w:delText>
        </w:r>
      </w:del>
      <w:del w:id="187" w:author="Owen Pickrell" w:date="2019-02-10T20:38:00Z">
        <w:r w:rsidR="0075628A" w:rsidDel="00845B47">
          <w:delText xml:space="preserve">suffer from epilepsy </w:delText>
        </w:r>
      </w:del>
      <w:ins w:id="188" w:author="Owen Pickrell" w:date="2019-02-10T20:38:00Z">
        <w:r w:rsidR="00845B47">
          <w:t xml:space="preserve">people with epilepsy </w:t>
        </w:r>
      </w:ins>
      <w:r w:rsidR="0075628A">
        <w:fldChar w:fldCharType="begin"/>
      </w:r>
      <w:r w:rsidR="00916AF5">
        <w:instrText xml:space="preserve"> ADDIN EN.CITE &lt;EndNote&gt;&lt;Cite&gt;&lt;Author&gt;Cramer&lt;/Author&gt;&lt;Year&gt;2003&lt;/Year&gt;&lt;RecNum&gt;0&lt;/RecNum&gt;&lt;IDText&gt;Maintenance of improvement in health-related quality of life during long-term treatment with levetiracetam&lt;/IDText&gt;&lt;DisplayText&gt;(24)&lt;/DisplayText&gt;&lt;record&gt;&lt;isbn&gt;1525-5050&lt;/isbn&gt;&lt;titles&gt;&lt;title&gt;Maintenance of improvement in health-related quality of life during long-term treatment with levetiracetam&lt;/title&gt;&lt;secondary-title&gt;Epilepsy &amp;amp; Behavior&lt;/secondary-title&gt;&lt;/titles&gt;&lt;pages&gt;118-123&lt;/pages&gt;&lt;number&gt;2&lt;/number&gt;&lt;contributors&gt;&lt;authors&gt;&lt;author&gt;Cramer, Joyce A&lt;/author&gt;&lt;author&gt;Van Hammée, Geneviève&lt;/author&gt;&lt;author&gt;N132 Study Group&lt;/author&gt;&lt;/authors&gt;&lt;/contributors&gt;&lt;added-date format="utc"&gt;1498900275&lt;/added-date&gt;&lt;ref-type name="Journal Article"&gt;17&lt;/ref-type&gt;&lt;dates&gt;&lt;year&gt;2003&lt;/year&gt;&lt;/dates&gt;&lt;rec-number&gt;312&lt;/rec-number&gt;&lt;last-updated-date format="utc"&gt;1498900275&lt;/last-updated-date&gt;&lt;volume&gt;4&lt;/volume&gt;&lt;/record&gt;&lt;/Cite&gt;&lt;/EndNote&gt;</w:instrText>
      </w:r>
      <w:r w:rsidR="0075628A">
        <w:fldChar w:fldCharType="separate"/>
      </w:r>
      <w:r w:rsidR="00916AF5">
        <w:rPr>
          <w:noProof/>
        </w:rPr>
        <w:t>(24)</w:t>
      </w:r>
      <w:r w:rsidR="0075628A">
        <w:fldChar w:fldCharType="end"/>
      </w:r>
      <w:r w:rsidR="0075628A">
        <w:t>. The scale takes into account the patients’ perception of</w:t>
      </w:r>
      <w:ins w:id="189" w:author="Owen Pickrell" w:date="2019-02-10T20:38:00Z">
        <w:r w:rsidR="00845B47">
          <w:t>:</w:t>
        </w:r>
      </w:ins>
      <w:del w:id="190" w:author="Owen Pickrell" w:date="2019-02-10T20:38:00Z">
        <w:r w:rsidR="0075628A" w:rsidDel="00845B47">
          <w:delText>;</w:delText>
        </w:r>
      </w:del>
      <w:r w:rsidR="0075628A">
        <w:t xml:space="preserve"> levels of energy, emotional toll, daily </w:t>
      </w:r>
      <w:r w:rsidR="0075628A">
        <w:lastRenderedPageBreak/>
        <w:t xml:space="preserve">activities, mental activity, medication effects, seizure </w:t>
      </w:r>
      <w:r w:rsidR="00DB367F">
        <w:t xml:space="preserve">attitudes and their feelings on quality of life </w:t>
      </w:r>
      <w:r w:rsidR="0075628A">
        <w:t>overall</w:t>
      </w:r>
      <w:r w:rsidR="002E77F9">
        <w:t xml:space="preserve"> (appendix </w:t>
      </w:r>
      <w:ins w:id="191" w:author="Ben Kansu" w:date="2018-11-02T12:02:00Z">
        <w:r w:rsidR="00C73C44">
          <w:t>3</w:t>
        </w:r>
      </w:ins>
      <w:del w:id="192" w:author="Ben Kansu" w:date="2018-11-02T12:02:00Z">
        <w:r w:rsidR="002E77F9" w:rsidDel="00C73C44">
          <w:delText>1b</w:delText>
        </w:r>
      </w:del>
      <w:r w:rsidR="00DB367F">
        <w:t>)</w:t>
      </w:r>
      <w:r w:rsidR="0075628A">
        <w:t xml:space="preserve">. </w:t>
      </w:r>
      <w:del w:id="193" w:author="Ben Kansu" w:date="2018-11-04T21:34:00Z">
        <w:r w:rsidR="0075628A" w:rsidRPr="0044647E" w:rsidDel="003274DF">
          <w:delText xml:space="preserve"> </w:delText>
        </w:r>
      </w:del>
      <w:ins w:id="194" w:author="Ben Kansu" w:date="2018-11-04T21:34:00Z">
        <w:del w:id="195" w:author="Owen Pickrell" w:date="2019-02-10T20:38:00Z">
          <w:r w:rsidR="003274DF" w:rsidDel="00845B47">
            <w:delText xml:space="preserve">We then </w:delText>
          </w:r>
        </w:del>
      </w:ins>
      <w:del w:id="196" w:author="Owen Pickrell" w:date="2019-02-10T20:38:00Z">
        <w:r w:rsidR="009D1A61" w:rsidDel="00845B47">
          <w:delText>I</w:delText>
        </w:r>
        <w:r w:rsidR="00757373" w:rsidDel="00845B47">
          <w:delText xml:space="preserve">nformation </w:delText>
        </w:r>
        <w:r w:rsidR="009D1A61" w:rsidDel="00845B47">
          <w:delText>was collated</w:delText>
        </w:r>
      </w:del>
      <w:ins w:id="197" w:author="Ben Kansu" w:date="2018-11-04T21:34:00Z">
        <w:del w:id="198" w:author="Owen Pickrell" w:date="2019-02-10T20:38:00Z">
          <w:r w:rsidR="003274DF" w:rsidDel="00845B47">
            <w:delText xml:space="preserve"> the information</w:delText>
          </w:r>
        </w:del>
      </w:ins>
      <w:del w:id="199" w:author="Owen Pickrell" w:date="2019-02-10T20:38:00Z">
        <w:r w:rsidR="009D1A61" w:rsidDel="00845B47">
          <w:delText xml:space="preserve"> in </w:delText>
        </w:r>
        <w:r w:rsidR="00757373" w:rsidDel="00845B47">
          <w:delText>a</w:delText>
        </w:r>
        <w:r w:rsidR="00307345" w:rsidDel="00845B47">
          <w:delText xml:space="preserve">n </w:delText>
        </w:r>
        <w:r w:rsidR="009D1A61" w:rsidDel="00845B47">
          <w:delText>excel</w:delText>
        </w:r>
        <w:r w:rsidR="00757373" w:rsidDel="00845B47">
          <w:delText xml:space="preserve"> spreadsheet</w:delText>
        </w:r>
        <w:r w:rsidR="00AF3558" w:rsidDel="00845B47">
          <w:delText xml:space="preserve"> for </w:delText>
        </w:r>
        <w:r w:rsidR="00307345" w:rsidDel="00845B47">
          <w:delText xml:space="preserve">further </w:delText>
        </w:r>
        <w:r w:rsidR="00AF3558" w:rsidDel="00845B47">
          <w:delText>analysis.</w:delText>
        </w:r>
      </w:del>
      <w:r w:rsidR="0075628A" w:rsidRPr="0075628A">
        <w:t xml:space="preserve"> </w:t>
      </w:r>
      <w:r w:rsidR="0075628A">
        <w:t>Responses to the QOLIE-31-P were scored</w:t>
      </w:r>
      <w:r w:rsidR="009D1A61">
        <w:t xml:space="preserve"> according to </w:t>
      </w:r>
      <w:del w:id="200" w:author="Owen Pickrell" w:date="2019-02-10T20:38:00Z">
        <w:r w:rsidR="009D1A61" w:rsidDel="00845B47">
          <w:delText>the</w:delText>
        </w:r>
        <w:r w:rsidR="00DB367F" w:rsidDel="00845B47">
          <w:delText xml:space="preserve"> </w:delText>
        </w:r>
      </w:del>
      <w:r w:rsidR="00DB367F">
        <w:t xml:space="preserve">standard </w:t>
      </w:r>
      <w:r w:rsidR="0075628A">
        <w:t xml:space="preserve">instructions </w:t>
      </w:r>
      <w:del w:id="201" w:author="Owen Pickrell" w:date="2019-02-10T20:38:00Z">
        <w:r w:rsidR="0075628A" w:rsidDel="00845B47">
          <w:delText xml:space="preserve">to </w:delText>
        </w:r>
      </w:del>
      <w:r w:rsidR="0075628A">
        <w:t>giv</w:t>
      </w:r>
      <w:ins w:id="202" w:author="Owen Pickrell" w:date="2019-02-10T20:38:00Z">
        <w:r w:rsidR="00845B47">
          <w:t>ing</w:t>
        </w:r>
      </w:ins>
      <w:del w:id="203" w:author="Owen Pickrell" w:date="2019-02-10T20:38:00Z">
        <w:r w:rsidR="0075628A" w:rsidDel="00845B47">
          <w:delText>e</w:delText>
        </w:r>
      </w:del>
      <w:r w:rsidR="0075628A">
        <w:t xml:space="preserve"> an overall score for each patient ranging from 1</w:t>
      </w:r>
      <w:ins w:id="204" w:author="Owen Pickrell" w:date="2019-02-10T20:39:00Z">
        <w:r w:rsidR="00845B47">
          <w:t>–</w:t>
        </w:r>
      </w:ins>
      <w:del w:id="205" w:author="Owen Pickrell" w:date="2019-02-10T20:39:00Z">
        <w:r w:rsidR="0075628A" w:rsidDel="00845B47">
          <w:delText>-</w:delText>
        </w:r>
      </w:del>
      <w:r w:rsidR="0075628A">
        <w:t>100 (100 being the best QOL)</w:t>
      </w:r>
      <w:ins w:id="206" w:author="Owen Pickrell" w:date="2019-02-10T20:39:00Z">
        <w:r w:rsidR="00845B47">
          <w:t>.</w:t>
        </w:r>
      </w:ins>
      <w:r w:rsidR="00DB367F">
        <w:t xml:space="preserve"> </w:t>
      </w:r>
    </w:p>
    <w:p w14:paraId="40154CB3" w14:textId="23CDB057" w:rsidR="007A148B" w:rsidRDefault="00DB367F" w:rsidP="002E7DF3">
      <w:pPr>
        <w:spacing w:line="480" w:lineRule="auto"/>
      </w:pPr>
      <w:del w:id="207" w:author="Ben Kansu" w:date="2018-11-02T12:02:00Z">
        <w:r w:rsidRPr="00CD7337" w:rsidDel="00C73C44">
          <w:rPr>
            <w:highlight w:val="yellow"/>
          </w:rPr>
          <w:delText>(appendix 2)</w:delText>
        </w:r>
        <w:r w:rsidR="0075628A" w:rsidRPr="00CD7337" w:rsidDel="00C73C44">
          <w:rPr>
            <w:highlight w:val="yellow"/>
          </w:rPr>
          <w:delText>.</w:delText>
        </w:r>
        <w:r w:rsidR="00BA68E4" w:rsidRPr="00BA68E4" w:rsidDel="00C73C44">
          <w:delText xml:space="preserve"> </w:delText>
        </w:r>
      </w:del>
    </w:p>
    <w:p w14:paraId="0C2C542F" w14:textId="76DCAEA1" w:rsidR="008E248E" w:rsidRDefault="0001494E" w:rsidP="002E7DF3">
      <w:pPr>
        <w:spacing w:line="480" w:lineRule="auto"/>
      </w:pPr>
      <w:r>
        <w:t>Given the large number</w:t>
      </w:r>
      <w:ins w:id="208" w:author="Owen Pickrell" w:date="2019-02-10T20:39:00Z">
        <w:r w:rsidR="00845B47">
          <w:t xml:space="preserve">, </w:t>
        </w:r>
      </w:ins>
      <w:del w:id="209" w:author="Owen Pickrell" w:date="2019-02-10T20:39:00Z">
        <w:r w:rsidDel="00845B47">
          <w:delText xml:space="preserve"> and </w:delText>
        </w:r>
      </w:del>
      <w:r>
        <w:t xml:space="preserve">type </w:t>
      </w:r>
      <w:ins w:id="210" w:author="Owen Pickrell" w:date="2019-02-10T20:39:00Z">
        <w:r w:rsidR="00845B47">
          <w:t xml:space="preserve">and doses </w:t>
        </w:r>
      </w:ins>
      <w:r>
        <w:t xml:space="preserve">of </w:t>
      </w:r>
      <w:r w:rsidR="0056730D">
        <w:t>AEDs</w:t>
      </w:r>
      <w:r>
        <w:t xml:space="preserve"> </w:t>
      </w:r>
      <w:del w:id="211" w:author="Owen Pickrell" w:date="2019-02-10T20:39:00Z">
        <w:r w:rsidR="009D1A61" w:rsidDel="00845B47">
          <w:delText xml:space="preserve">and doses </w:delText>
        </w:r>
      </w:del>
      <w:r w:rsidR="0056730D">
        <w:t>to be assessed at different time points</w:t>
      </w:r>
      <w:r>
        <w:t xml:space="preserve"> over</w:t>
      </w:r>
      <w:r w:rsidR="00DB367F">
        <w:t xml:space="preserve"> a period of up to 20</w:t>
      </w:r>
      <w:ins w:id="212" w:author="Owen Pickrell" w:date="2019-02-10T20:39:00Z">
        <w:r w:rsidR="007B16E8">
          <w:t xml:space="preserve"> </w:t>
        </w:r>
      </w:ins>
      <w:del w:id="213" w:author="Owen Pickrell" w:date="2019-02-10T20:39:00Z">
        <w:r w:rsidR="00DB367F" w:rsidDel="007B16E8">
          <w:delText>-</w:delText>
        </w:r>
      </w:del>
      <w:r w:rsidR="009D1A61">
        <w:t>years</w:t>
      </w:r>
      <w:ins w:id="214" w:author="Owen Pickrell" w:date="2019-02-10T20:39:00Z">
        <w:r w:rsidR="007B16E8">
          <w:t>,</w:t>
        </w:r>
      </w:ins>
      <w:r w:rsidR="009D1A61">
        <w:t xml:space="preserve"> comparison over time can be</w:t>
      </w:r>
      <w:r w:rsidR="00681718">
        <w:t xml:space="preserve"> difficult.</w:t>
      </w:r>
      <w:ins w:id="215" w:author="Ben Kansu" w:date="2018-11-04T21:35:00Z">
        <w:r w:rsidR="003274DF">
          <w:t xml:space="preserve"> We developed a system to </w:t>
        </w:r>
      </w:ins>
      <w:ins w:id="216" w:author="Owen Pickrell" w:date="2019-02-10T20:42:00Z">
        <w:r w:rsidR="007B16E8">
          <w:t>calculate a drug load or burden with respect to the maximum recommended daily dose,</w:t>
        </w:r>
        <w:r w:rsidR="007B16E8">
          <w:t xml:space="preserve"> as well as recording </w:t>
        </w:r>
        <w:r w:rsidR="007B16E8">
          <w:t>the total number of AEDs</w:t>
        </w:r>
        <w:r w:rsidR="007B16E8">
          <w:t xml:space="preserve">. </w:t>
        </w:r>
      </w:ins>
      <w:ins w:id="217" w:author="Ben Kansu" w:date="2018-11-04T21:35:00Z">
        <w:del w:id="218" w:author="Owen Pickrell" w:date="2019-02-10T20:42:00Z">
          <w:r w:rsidR="003274DF" w:rsidDel="007B16E8">
            <w:delText>facilitate</w:delText>
          </w:r>
        </w:del>
      </w:ins>
      <w:del w:id="219" w:author="Owen Pickrell" w:date="2019-02-10T20:42:00Z">
        <w:r w:rsidR="00681718" w:rsidDel="007B16E8">
          <w:delText xml:space="preserve"> </w:delText>
        </w:r>
        <w:r w:rsidR="00DB367F" w:rsidDel="007B16E8">
          <w:delText>A system was developed to</w:delText>
        </w:r>
      </w:del>
      <w:ins w:id="220" w:author="Ben Kansu" w:date="2018-11-04T21:35:00Z">
        <w:del w:id="221" w:author="Owen Pickrell" w:date="2019-02-10T20:42:00Z">
          <w:r w:rsidR="003274DF" w:rsidDel="007B16E8">
            <w:delText xml:space="preserve"> </w:delText>
          </w:r>
        </w:del>
      </w:ins>
      <w:del w:id="222" w:author="Owen Pickrell" w:date="2019-02-10T20:42:00Z">
        <w:r w:rsidR="00DB367F" w:rsidDel="007B16E8">
          <w:delText xml:space="preserve"> facilitate this. </w:delText>
        </w:r>
      </w:del>
      <w:r w:rsidR="00DB367F">
        <w:t>For each AED</w:t>
      </w:r>
      <w:ins w:id="223" w:author="Owen Pickrell" w:date="2019-02-10T20:40:00Z">
        <w:r w:rsidR="007B16E8">
          <w:t xml:space="preserve">, </w:t>
        </w:r>
      </w:ins>
      <w:del w:id="224" w:author="Owen Pickrell" w:date="2019-02-10T20:40:00Z">
        <w:r w:rsidR="00DB367F" w:rsidDel="007B16E8">
          <w:delText xml:space="preserve"> </w:delText>
        </w:r>
      </w:del>
      <w:ins w:id="225" w:author="Ben Kansu" w:date="2018-11-04T21:35:00Z">
        <w:del w:id="226" w:author="Owen Pickrell" w:date="2019-02-10T20:40:00Z">
          <w:r w:rsidR="00B04981" w:rsidDel="007B16E8">
            <w:delText xml:space="preserve"> </w:delText>
          </w:r>
        </w:del>
        <w:r w:rsidR="00B04981">
          <w:t xml:space="preserve">we calculated a </w:t>
        </w:r>
      </w:ins>
      <w:del w:id="227" w:author="Ben Kansu" w:date="2018-11-04T21:35:00Z">
        <w:r w:rsidR="00DB367F" w:rsidDel="00B04981">
          <w:delText xml:space="preserve">a </w:delText>
        </w:r>
      </w:del>
      <w:r w:rsidR="00DB367F">
        <w:t>ratio</w:t>
      </w:r>
      <w:ins w:id="228" w:author="Ben Kansu" w:date="2018-11-04T21:35:00Z">
        <w:r w:rsidR="00B04981">
          <w:t xml:space="preserve"> </w:t>
        </w:r>
      </w:ins>
      <w:del w:id="229" w:author="Ben Kansu" w:date="2018-11-04T21:35:00Z">
        <w:r w:rsidR="00DB367F" w:rsidDel="00B04981">
          <w:delText xml:space="preserve"> </w:delText>
        </w:r>
        <w:r w:rsidR="008E248E" w:rsidDel="00B04981">
          <w:delText xml:space="preserve">was calculated </w:delText>
        </w:r>
      </w:del>
      <w:r w:rsidR="00DB367F">
        <w:t xml:space="preserve">of </w:t>
      </w:r>
      <w:ins w:id="230" w:author="Owen Pickrell" w:date="2019-02-10T20:40:00Z">
        <w:r w:rsidR="007B16E8">
          <w:t xml:space="preserve">total </w:t>
        </w:r>
      </w:ins>
      <w:r w:rsidR="00DB367F">
        <w:t xml:space="preserve">daily dose taken </w:t>
      </w:r>
      <w:r w:rsidR="008E248E">
        <w:t xml:space="preserve">compared </w:t>
      </w:r>
      <w:r w:rsidR="00DB367F">
        <w:t xml:space="preserve">to </w:t>
      </w:r>
      <w:ins w:id="231" w:author="Owen Pickrell" w:date="2019-02-10T20:40:00Z">
        <w:r w:rsidR="007B16E8">
          <w:t xml:space="preserve">the </w:t>
        </w:r>
      </w:ins>
      <w:r w:rsidR="00DB367F">
        <w:t xml:space="preserve">maximum recommended daily dose </w:t>
      </w:r>
      <w:ins w:id="232" w:author="Owen Pickrell" w:date="2019-02-10T20:40:00Z">
        <w:r w:rsidR="007B16E8">
          <w:t>[</w:t>
        </w:r>
      </w:ins>
      <w:del w:id="233" w:author="Owen Pickrell" w:date="2019-02-10T20:40:00Z">
        <w:r w:rsidR="00DB367F" w:rsidDel="007B16E8">
          <w:delText>(</w:delText>
        </w:r>
      </w:del>
      <w:r w:rsidR="00DB367F">
        <w:t>from</w:t>
      </w:r>
      <w:r w:rsidR="008E248E">
        <w:t xml:space="preserve"> </w:t>
      </w:r>
      <w:r w:rsidR="00DB367F">
        <w:t xml:space="preserve">British National </w:t>
      </w:r>
      <w:commentRangeStart w:id="234"/>
      <w:r w:rsidR="00DB367F">
        <w:t>Formulary</w:t>
      </w:r>
      <w:commentRangeEnd w:id="234"/>
      <w:r w:rsidR="002E7DF3">
        <w:rPr>
          <w:rStyle w:val="CommentReference"/>
        </w:rPr>
        <w:commentReference w:id="234"/>
      </w:r>
      <w:ins w:id="235" w:author="Ben Kansu" w:date="2018-11-02T12:04:00Z">
        <w:r w:rsidR="00A473D2">
          <w:t>, March 2017</w:t>
        </w:r>
      </w:ins>
      <w:r w:rsidR="00DB367F">
        <w:t xml:space="preserve"> </w:t>
      </w:r>
      <w:r w:rsidR="00DB367F">
        <w:fldChar w:fldCharType="begin"/>
      </w:r>
      <w:r w:rsidR="00916AF5">
        <w:instrText xml:space="preserve"> ADDIN EN.CITE &lt;EndNote&gt;&lt;Cite&gt;&lt;Author&gt;British&lt;/Author&gt;&lt;Year&gt;2017&lt;/Year&gt;&lt;RecNum&gt;0&lt;/RecNum&gt;&lt;IDText&gt;BNF 73 (British National Formulary) March 2017&lt;/IDText&gt;&lt;DisplayText&gt;(25)&lt;/DisplayText&gt;&lt;record&gt;&lt;contributors&gt;&lt;tertiary-authors&gt;&lt;author&gt;Joint Formulary Committee&lt;/author&gt;&lt;/tertiary-authors&gt;&lt;/contributors&gt;&lt;isbn&gt;978-0857112767&lt;/isbn&gt;&lt;titles&gt;&lt;title&gt;BNF 73 (British National Formulary) March 2017&lt;/title&gt;&lt;/titles&gt;&lt;pages&gt;1480&lt;/pages&gt;&lt;access-date&gt;01/07/2017&lt;/access-date&gt;&lt;contributors&gt;&lt;authors&gt;&lt;author&gt;British National Formulary&lt;/author&gt;&lt;/authors&gt;&lt;/contributors&gt;&lt;added-date format="utc"&gt;1498938648&lt;/added-date&gt;&lt;pub-location&gt;London&lt;/pub-location&gt;&lt;ref-type name="Book"&gt;6&lt;/ref-type&gt;&lt;dates&gt;&lt;year&gt;2017&lt;/year&gt;&lt;/dates&gt;&lt;rec-number&gt;314&lt;/rec-number&gt;&lt;publisher&gt;Pharmaceutical Press&lt;/publisher&gt;&lt;last-updated-date format="utc"&gt;1498938813&lt;/last-updated-date&gt;&lt;/record&gt;&lt;/Cite&gt;&lt;/EndNote&gt;</w:instrText>
      </w:r>
      <w:r w:rsidR="00DB367F">
        <w:fldChar w:fldCharType="separate"/>
      </w:r>
      <w:r w:rsidR="00916AF5">
        <w:rPr>
          <w:noProof/>
        </w:rPr>
        <w:t>(25)</w:t>
      </w:r>
      <w:r w:rsidR="00DB367F">
        <w:fldChar w:fldCharType="end"/>
      </w:r>
      <w:ins w:id="236" w:author="Owen Pickrell" w:date="2019-02-10T20:40:00Z">
        <w:r w:rsidR="007B16E8">
          <w:t>]</w:t>
        </w:r>
      </w:ins>
      <w:del w:id="237" w:author="Owen Pickrell" w:date="2019-02-10T20:40:00Z">
        <w:r w:rsidR="008E248E" w:rsidDel="007B16E8">
          <w:delText>)</w:delText>
        </w:r>
      </w:del>
      <w:r w:rsidR="008E248E">
        <w:t xml:space="preserve">. </w:t>
      </w:r>
      <w:r w:rsidR="0056730D">
        <w:t>A</w:t>
      </w:r>
      <w:r w:rsidR="008E248E">
        <w:t xml:space="preserve"> patient taking the maximum recommended daily dose would score 1, </w:t>
      </w:r>
      <w:r w:rsidR="009D1A61">
        <w:t xml:space="preserve">a patient taking </w:t>
      </w:r>
      <w:r w:rsidR="008E248E">
        <w:t>50% of daily dose 0.5</w:t>
      </w:r>
      <w:r w:rsidR="009D1A61">
        <w:t>,</w:t>
      </w:r>
      <w:r w:rsidR="008E248E">
        <w:t xml:space="preserve"> and so </w:t>
      </w:r>
      <w:r w:rsidR="00510B96">
        <w:t>forth</w:t>
      </w:r>
      <w:del w:id="238" w:author="Owen Pickrell" w:date="2019-02-10T20:43:00Z">
        <w:r w:rsidR="008E248E" w:rsidDel="007B16E8">
          <w:delText>.  I</w:delText>
        </w:r>
        <w:commentRangeStart w:id="239"/>
        <w:r w:rsidR="008E248E" w:rsidDel="007B16E8">
          <w:delText xml:space="preserve">t was thus </w:delText>
        </w:r>
        <w:r w:rsidR="00306B10" w:rsidDel="007B16E8">
          <w:delText xml:space="preserve">possible </w:delText>
        </w:r>
      </w:del>
      <w:del w:id="240" w:author="Owen Pickrell" w:date="2019-02-10T20:42:00Z">
        <w:r w:rsidR="00306B10" w:rsidDel="007B16E8">
          <w:delText xml:space="preserve">to </w:delText>
        </w:r>
        <w:r w:rsidR="008E248E" w:rsidDel="007B16E8">
          <w:delText>calculate a drug load or burden</w:delText>
        </w:r>
        <w:r w:rsidR="009D1A61" w:rsidDel="007B16E8">
          <w:delText xml:space="preserve"> with respect to the maximum recommended daily dose, alongside</w:delText>
        </w:r>
        <w:r w:rsidR="0056730D" w:rsidDel="007B16E8">
          <w:delText xml:space="preserve"> the total </w:delText>
        </w:r>
        <w:r w:rsidR="008E248E" w:rsidDel="007B16E8">
          <w:delText>number of AEDs</w:delText>
        </w:r>
      </w:del>
      <w:del w:id="241" w:author="Owen Pickrell" w:date="2019-02-10T20:41:00Z">
        <w:r w:rsidR="0056730D" w:rsidDel="007B16E8">
          <w:delText xml:space="preserve"> taken</w:delText>
        </w:r>
      </w:del>
      <w:r w:rsidR="009D1A61">
        <w:t>.</w:t>
      </w:r>
      <w:r w:rsidR="008E248E">
        <w:t xml:space="preserve"> </w:t>
      </w:r>
      <w:commentRangeEnd w:id="239"/>
      <w:r w:rsidR="00387923">
        <w:rPr>
          <w:rStyle w:val="CommentReference"/>
        </w:rPr>
        <w:commentReference w:id="239"/>
      </w:r>
      <w:ins w:id="242" w:author="Ben Kansu" w:date="2018-11-02T12:04:00Z">
        <w:r w:rsidR="00DA3948">
          <w:t>For example</w:t>
        </w:r>
      </w:ins>
      <w:ins w:id="243" w:author="Owen Pickrell" w:date="2019-02-10T20:41:00Z">
        <w:r w:rsidR="007B16E8">
          <w:t>,</w:t>
        </w:r>
      </w:ins>
      <w:ins w:id="244" w:author="Ben Kansu" w:date="2018-11-02T12:04:00Z">
        <w:r w:rsidR="00DA3948">
          <w:t xml:space="preserve"> a patient taking levetiracetam 1250mg BD would score </w:t>
        </w:r>
      </w:ins>
      <w:ins w:id="245" w:author="Owen Pickrell" w:date="2019-02-10T20:43:00Z">
        <w:r w:rsidR="007B16E8">
          <w:t>2</w:t>
        </w:r>
      </w:ins>
      <w:ins w:id="246" w:author="Ben Kansu" w:date="2018-11-02T12:04:00Z">
        <w:del w:id="247" w:author="Owen Pickrell" w:date="2019-02-10T20:43:00Z">
          <w:r w:rsidR="00DA3948" w:rsidDel="007B16E8">
            <w:delText>2</w:delText>
          </w:r>
        </w:del>
        <w:r w:rsidR="00DA3948">
          <w:t>500/3000</w:t>
        </w:r>
      </w:ins>
      <w:ins w:id="248" w:author="Owen Pickrell" w:date="2019-02-10T20:43:00Z">
        <w:r w:rsidR="007B16E8">
          <w:t>=0.83</w:t>
        </w:r>
      </w:ins>
      <w:ins w:id="249" w:author="Ben Kansu" w:date="2018-11-02T12:04:00Z">
        <w:r w:rsidR="00DA3948">
          <w:t xml:space="preserve"> (3000mg being the highest </w:t>
        </w:r>
      </w:ins>
      <w:ins w:id="250" w:author="Ben Kansu" w:date="2018-11-02T12:05:00Z">
        <w:r w:rsidR="00DA3948">
          <w:t>recommended</w:t>
        </w:r>
      </w:ins>
      <w:ins w:id="251" w:author="Ben Kansu" w:date="2018-11-02T12:04:00Z">
        <w:r w:rsidR="00DA3948">
          <w:t xml:space="preserve"> </w:t>
        </w:r>
      </w:ins>
      <w:ins w:id="252" w:author="Ben Kansu" w:date="2018-11-02T12:05:00Z">
        <w:r w:rsidR="00DA3948">
          <w:t>daily dose</w:t>
        </w:r>
        <w:r w:rsidR="00E24EB3">
          <w:t>)</w:t>
        </w:r>
      </w:ins>
      <w:ins w:id="253" w:author="Owen Pickrell" w:date="2019-02-10T20:44:00Z">
        <w:r w:rsidR="007B16E8">
          <w:t>.</w:t>
        </w:r>
      </w:ins>
      <w:ins w:id="254" w:author="Ben Kansu" w:date="2018-11-02T12:05:00Z">
        <w:del w:id="255" w:author="Owen Pickrell" w:date="2019-02-10T20:44:00Z">
          <w:r w:rsidR="00E24EB3" w:rsidDel="007B16E8">
            <w:delText xml:space="preserve"> and would therefore score 0.83 for this.</w:delText>
          </w:r>
        </w:del>
      </w:ins>
    </w:p>
    <w:p w14:paraId="70A4AC1A" w14:textId="77777777" w:rsidR="002E7DF3" w:rsidRDefault="002E7DF3" w:rsidP="002E7DF3">
      <w:pPr>
        <w:spacing w:line="480" w:lineRule="auto"/>
      </w:pPr>
    </w:p>
    <w:p w14:paraId="750A9ED1" w14:textId="26797999" w:rsidR="002439BA" w:rsidRDefault="003879A9" w:rsidP="00F94416">
      <w:pPr>
        <w:spacing w:line="480" w:lineRule="auto"/>
        <w:rPr>
          <w:ins w:id="256" w:author="Owen Pickrell" w:date="2019-02-10T20:56:00Z"/>
        </w:rPr>
      </w:pPr>
      <w:commentRangeStart w:id="257"/>
      <w:ins w:id="258" w:author="Owen Pickrell" w:date="2019-02-10T20:48:00Z">
        <w:r w:rsidRPr="003879A9">
          <w:t>We used the Secure Anonymous Information Linkage databank (SAIL)</w:t>
        </w:r>
      </w:ins>
      <w:ins w:id="259" w:author="Owen Pickrell" w:date="2019-02-10T20:49:00Z">
        <w:r>
          <w:t xml:space="preserve"> [</w:t>
        </w:r>
        <w:proofErr w:type="gramStart"/>
        <w:r>
          <w:t>A,B</w:t>
        </w:r>
        <w:proofErr w:type="gramEnd"/>
        <w:r>
          <w:t>]</w:t>
        </w:r>
      </w:ins>
      <w:ins w:id="260" w:author="Owen Pickrell" w:date="2019-02-10T20:48:00Z">
        <w:r w:rsidRPr="003879A9">
          <w:t xml:space="preserve"> </w:t>
        </w:r>
      </w:ins>
      <w:ins w:id="261" w:author="Owen Pickrell" w:date="2019-02-10T20:54:00Z">
        <w:r w:rsidR="002439BA">
          <w:t xml:space="preserve">(Health Data Research UK, Swansea University) </w:t>
        </w:r>
      </w:ins>
      <w:ins w:id="262" w:author="Owen Pickrell" w:date="2019-02-10T20:48:00Z">
        <w:r w:rsidRPr="003879A9">
          <w:t xml:space="preserve">to </w:t>
        </w:r>
      </w:ins>
      <w:ins w:id="263" w:author="Owen Pickrell" w:date="2019-02-10T20:53:00Z">
        <w:r w:rsidR="002439BA">
          <w:t>anonymously link</w:t>
        </w:r>
      </w:ins>
      <w:ins w:id="264" w:author="Owen Pickrell" w:date="2019-02-10T20:48:00Z">
        <w:r w:rsidRPr="003879A9">
          <w:t xml:space="preserve"> </w:t>
        </w:r>
      </w:ins>
      <w:ins w:id="265" w:author="Owen Pickrell" w:date="2019-02-10T20:54:00Z">
        <w:r w:rsidR="002439BA">
          <w:t>the list of</w:t>
        </w:r>
      </w:ins>
      <w:ins w:id="266" w:author="Owen Pickrell" w:date="2019-02-10T20:55:00Z">
        <w:r w:rsidR="002439BA">
          <w:t xml:space="preserve"> patients</w:t>
        </w:r>
      </w:ins>
      <w:ins w:id="267" w:author="Owen Pickrell" w:date="2019-02-10T20:56:00Z">
        <w:r w:rsidR="002439BA">
          <w:t xml:space="preserve"> having had </w:t>
        </w:r>
        <w:proofErr w:type="spellStart"/>
        <w:r w:rsidR="002439BA">
          <w:t>resective</w:t>
        </w:r>
        <w:proofErr w:type="spellEnd"/>
        <w:r w:rsidR="002439BA">
          <w:t xml:space="preserve"> </w:t>
        </w:r>
      </w:ins>
      <w:ins w:id="268" w:author="Owen Pickrell" w:date="2019-02-10T20:48:00Z">
        <w:r w:rsidRPr="003879A9">
          <w:t xml:space="preserve">epilepsy </w:t>
        </w:r>
      </w:ins>
      <w:ins w:id="269" w:author="Owen Pickrell" w:date="2019-02-10T20:56:00Z">
        <w:r w:rsidR="002439BA">
          <w:t>surgery to routinely-collected primary care and hospital admission records.</w:t>
        </w:r>
      </w:ins>
      <w:ins w:id="270" w:author="Owen Pickrell" w:date="2019-02-10T20:57:00Z">
        <w:r w:rsidR="002439BA">
          <w:t xml:space="preserve"> </w:t>
        </w:r>
      </w:ins>
      <w:ins w:id="271" w:author="Owen Pickrell" w:date="2019-02-10T20:48:00Z">
        <w:r w:rsidRPr="003879A9">
          <w:t xml:space="preserve"> </w:t>
        </w:r>
      </w:ins>
      <w:ins w:id="272" w:author="Owen Pickrell" w:date="2019-02-10T20:57:00Z">
        <w:r w:rsidR="002439BA">
          <w:t>W</w:t>
        </w:r>
      </w:ins>
      <w:ins w:id="273" w:author="Owen Pickrell" w:date="2019-02-10T20:58:00Z">
        <w:r w:rsidR="002439BA">
          <w:t>e excluded patients who were not registered with a General Practice (primary care provider) for at least five years before and a</w:t>
        </w:r>
      </w:ins>
      <w:ins w:id="274" w:author="Owen Pickrell" w:date="2019-02-10T20:59:00Z">
        <w:r w:rsidR="002439BA">
          <w:t>fter the epilepsy surgery. We recorded the length of stay for all hospital admissions</w:t>
        </w:r>
      </w:ins>
      <w:ins w:id="275" w:author="Owen Pickrell" w:date="2019-02-10T21:12:00Z">
        <w:r w:rsidR="006608AF">
          <w:t xml:space="preserve"> before and after</w:t>
        </w:r>
      </w:ins>
      <w:ins w:id="276" w:author="Owen Pickrell" w:date="2019-02-10T21:14:00Z">
        <w:r w:rsidR="006608AF">
          <w:t xml:space="preserve"> surgery excluding the month/6 months</w:t>
        </w:r>
      </w:ins>
      <w:ins w:id="277" w:author="Owen Pickrell" w:date="2019-02-10T21:15:00Z">
        <w:r w:rsidR="006608AF">
          <w:t xml:space="preserve"> immediately after surgery to exclude specific peri-operative related hospital stays. We compared the rates of admission before and after surger</w:t>
        </w:r>
      </w:ins>
      <w:ins w:id="278" w:author="Owen Pickrell" w:date="2019-02-10T21:16:00Z">
        <w:r w:rsidR="006608AF">
          <w:t xml:space="preserve">y using a signed </w:t>
        </w:r>
      </w:ins>
      <w:ins w:id="279" w:author="Owen Pickrell" w:date="2019-02-10T21:18:00Z">
        <w:r w:rsidR="006608AF">
          <w:t>Wilcoxon Signed</w:t>
        </w:r>
      </w:ins>
      <w:ins w:id="280" w:author="Owen Pickrell" w:date="2019-02-10T21:19:00Z">
        <w:r w:rsidR="006608AF">
          <w:t xml:space="preserve">-Rank test. We </w:t>
        </w:r>
        <w:proofErr w:type="gramStart"/>
        <w:r w:rsidR="006608AF">
          <w:t xml:space="preserve">used </w:t>
        </w:r>
      </w:ins>
      <w:ins w:id="281" w:author="Owen Pickrell" w:date="2019-02-10T21:20:00Z">
        <w:r w:rsidR="006608AF">
          <w:t xml:space="preserve"> X</w:t>
        </w:r>
        <w:proofErr w:type="gramEnd"/>
        <w:r w:rsidR="006608AF">
          <w:t xml:space="preserve"> to estimate costs for hospital admission.</w:t>
        </w:r>
      </w:ins>
    </w:p>
    <w:p w14:paraId="2B50E760" w14:textId="77777777" w:rsidR="002439BA" w:rsidRDefault="002439BA" w:rsidP="00F94416">
      <w:pPr>
        <w:spacing w:line="480" w:lineRule="auto"/>
        <w:rPr>
          <w:ins w:id="282" w:author="Owen Pickrell" w:date="2019-02-10T20:57:00Z"/>
        </w:rPr>
      </w:pPr>
    </w:p>
    <w:p w14:paraId="1BA64ACB" w14:textId="38308633" w:rsidR="005C2C89" w:rsidDel="007B16E8" w:rsidRDefault="003879A9" w:rsidP="00F94416">
      <w:pPr>
        <w:spacing w:line="480" w:lineRule="auto"/>
        <w:rPr>
          <w:del w:id="283" w:author="Owen Pickrell" w:date="2019-02-10T20:44:00Z"/>
        </w:rPr>
      </w:pPr>
      <w:ins w:id="284" w:author="Owen Pickrell" w:date="2019-02-10T20:48:00Z">
        <w:r w:rsidRPr="003879A9">
          <w:t>All studies using SAIL data need independent Information Governance Review Panel (IGRP) approval</w:t>
        </w:r>
      </w:ins>
      <w:ins w:id="285" w:author="Owen Pickrell" w:date="2019-02-10T20:55:00Z">
        <w:r w:rsidR="002439BA">
          <w:t xml:space="preserve"> but do not require specific NHS research ethics committee approval</w:t>
        </w:r>
      </w:ins>
      <w:ins w:id="286" w:author="Owen Pickrell" w:date="2019-02-10T20:48:00Z">
        <w:r w:rsidRPr="003879A9">
          <w:t xml:space="preserve">. This study obtained IGRP approval ref </w:t>
        </w:r>
      </w:ins>
      <w:ins w:id="287" w:author="Owen Pickrell" w:date="2019-02-10T21:13:00Z">
        <w:r w:rsidR="006608AF">
          <w:t>0</w:t>
        </w:r>
      </w:ins>
      <w:ins w:id="288" w:author="Owen Pickrell" w:date="2019-02-10T21:14:00Z">
        <w:r w:rsidR="006608AF">
          <w:t>565</w:t>
        </w:r>
      </w:ins>
      <w:ins w:id="289" w:author="Owen Pickrell" w:date="2019-02-10T21:13:00Z">
        <w:r w:rsidR="006608AF">
          <w:t>.</w:t>
        </w:r>
      </w:ins>
      <w:commentRangeEnd w:id="257"/>
      <w:ins w:id="290" w:author="Owen Pickrell" w:date="2019-02-10T21:16:00Z">
        <w:r w:rsidR="006608AF">
          <w:rPr>
            <w:rStyle w:val="CommentReference"/>
          </w:rPr>
          <w:commentReference w:id="257"/>
        </w:r>
      </w:ins>
      <w:del w:id="291" w:author="Owen Pickrell" w:date="2019-02-10T20:44:00Z">
        <w:r w:rsidR="005C2C89" w:rsidRPr="005C2C89" w:rsidDel="007B16E8">
          <w:rPr>
            <w:highlight w:val="yellow"/>
          </w:rPr>
          <w:delText>ADD SAIL BITS HERE</w:delText>
        </w:r>
      </w:del>
    </w:p>
    <w:p w14:paraId="55901EAB" w14:textId="77777777" w:rsidR="00503280" w:rsidRDefault="00503280" w:rsidP="00F94416">
      <w:pPr>
        <w:spacing w:line="480" w:lineRule="auto"/>
      </w:pPr>
    </w:p>
    <w:p w14:paraId="14F5668F" w14:textId="77777777" w:rsidR="00AF7940" w:rsidRPr="00DC7E1A" w:rsidRDefault="00900D27" w:rsidP="00DC7E1A">
      <w:pPr>
        <w:spacing w:line="480" w:lineRule="auto"/>
        <w:rPr>
          <w:b/>
          <w:sz w:val="36"/>
          <w:szCs w:val="36"/>
        </w:rPr>
      </w:pPr>
      <w:r w:rsidRPr="00687D90">
        <w:rPr>
          <w:b/>
          <w:sz w:val="36"/>
          <w:szCs w:val="36"/>
        </w:rPr>
        <w:t>Results</w:t>
      </w:r>
    </w:p>
    <w:p w14:paraId="256C26A9" w14:textId="47B31CAC" w:rsidR="00AF7940" w:rsidRDefault="00387923" w:rsidP="00F94416">
      <w:pPr>
        <w:spacing w:line="480" w:lineRule="auto"/>
        <w:rPr>
          <w:color w:val="FF0000"/>
        </w:rPr>
      </w:pPr>
      <w:ins w:id="292" w:author="Owen Pickrell" w:date="2018-10-16T21:06:00Z">
        <w:r>
          <w:t>We identified</w:t>
        </w:r>
      </w:ins>
      <w:ins w:id="293" w:author="Owen Pickrell" w:date="2018-10-16T21:07:00Z">
        <w:r>
          <w:t xml:space="preserve"> </w:t>
        </w:r>
        <w:commentRangeStart w:id="294"/>
        <w:r w:rsidRPr="00BA68E4">
          <w:t>406 cases</w:t>
        </w:r>
        <w:r>
          <w:t xml:space="preserve"> </w:t>
        </w:r>
        <w:r w:rsidRPr="00BA68E4">
          <w:t>as having epilepsy and neurosurgery, f</w:t>
        </w:r>
        <w:r>
          <w:t xml:space="preserve">rom </w:t>
        </w:r>
        <w:r w:rsidRPr="00BA68E4">
          <w:t xml:space="preserve">which 84 </w:t>
        </w:r>
        <w:r>
          <w:t xml:space="preserve">were identified as having </w:t>
        </w:r>
        <w:proofErr w:type="spellStart"/>
        <w:r w:rsidRPr="00BA68E4">
          <w:t>resective</w:t>
        </w:r>
        <w:proofErr w:type="spellEnd"/>
        <w:r w:rsidRPr="00BA68E4">
          <w:t xml:space="preserve"> epilepsy surgery</w:t>
        </w:r>
        <w:commentRangeEnd w:id="294"/>
        <w:r>
          <w:rPr>
            <w:rStyle w:val="CommentReference"/>
          </w:rPr>
          <w:commentReference w:id="294"/>
        </w:r>
      </w:ins>
      <w:ins w:id="295" w:author="Owen Pickrell" w:date="2019-02-10T20:47:00Z">
        <w:r w:rsidR="003879A9">
          <w:t xml:space="preserve">. </w:t>
        </w:r>
      </w:ins>
      <w:del w:id="296" w:author="Owen Pickrell" w:date="2019-02-10T20:47:00Z">
        <w:r w:rsidR="00AF7940" w:rsidDel="003879A9">
          <w:delText xml:space="preserve">Of the 84 patients, </w:delText>
        </w:r>
      </w:del>
      <w:r w:rsidR="00AF7940">
        <w:t xml:space="preserve">64 sets of case notes were available for review. </w:t>
      </w:r>
      <w:ins w:id="297" w:author="Owen Pickrell" w:date="2018-10-16T21:07:00Z">
        <w:r>
          <w:t xml:space="preserve">We excluded a further </w:t>
        </w:r>
      </w:ins>
      <w:ins w:id="298" w:author="Owen Pickrell" w:date="2019-02-10T20:47:00Z">
        <w:r w:rsidR="003879A9">
          <w:t>s</w:t>
        </w:r>
      </w:ins>
      <w:del w:id="299" w:author="Owen Pickrell" w:date="2019-02-10T20:47:00Z">
        <w:r w:rsidR="00DC7E1A" w:rsidDel="003879A9">
          <w:delText>S</w:delText>
        </w:r>
      </w:del>
      <w:r w:rsidR="00DC7E1A">
        <w:t>even</w:t>
      </w:r>
      <w:r w:rsidR="00AF7940">
        <w:t xml:space="preserve"> </w:t>
      </w:r>
      <w:del w:id="300" w:author="Owen Pickrell" w:date="2018-10-16T21:07:00Z">
        <w:r w:rsidR="00AF7940" w:rsidDel="00387923">
          <w:delText>were excluded</w:delText>
        </w:r>
      </w:del>
      <w:ins w:id="301" w:author="Owen Pickrell" w:date="2018-10-16T21:07:00Z">
        <w:r>
          <w:t>cases</w:t>
        </w:r>
      </w:ins>
      <w:r w:rsidR="00AF7940">
        <w:t xml:space="preserve"> </w:t>
      </w:r>
      <w:ins w:id="302" w:author="Owen Pickrell" w:date="2019-02-10T20:48:00Z">
        <w:r w:rsidR="003879A9">
          <w:t>[</w:t>
        </w:r>
      </w:ins>
      <w:del w:id="303" w:author="Owen Pickrell" w:date="2019-02-10T20:48:00Z">
        <w:r w:rsidR="00AF7940" w:rsidDel="003879A9">
          <w:delText>(</w:delText>
        </w:r>
      </w:del>
      <w:r w:rsidR="00330F01">
        <w:t>three</w:t>
      </w:r>
      <w:r w:rsidR="005B5787">
        <w:t xml:space="preserve"> had </w:t>
      </w:r>
      <w:commentRangeStart w:id="304"/>
      <w:commentRangeStart w:id="305"/>
      <w:r w:rsidR="005B5787">
        <w:t xml:space="preserve">palliative </w:t>
      </w:r>
      <w:commentRangeEnd w:id="304"/>
      <w:r w:rsidR="0079427F">
        <w:rPr>
          <w:rStyle w:val="CommentReference"/>
        </w:rPr>
        <w:commentReference w:id="304"/>
      </w:r>
      <w:commentRangeEnd w:id="305"/>
      <w:r w:rsidR="00914E49">
        <w:rPr>
          <w:rStyle w:val="CommentReference"/>
        </w:rPr>
        <w:commentReference w:id="305"/>
      </w:r>
      <w:r w:rsidR="005B5787">
        <w:t xml:space="preserve">not </w:t>
      </w:r>
      <w:proofErr w:type="spellStart"/>
      <w:r w:rsidR="005B5787">
        <w:t>resective</w:t>
      </w:r>
      <w:proofErr w:type="spellEnd"/>
      <w:r w:rsidR="005B5787">
        <w:t xml:space="preserve"> procedures, </w:t>
      </w:r>
      <w:r w:rsidR="0033435A">
        <w:t>two</w:t>
      </w:r>
      <w:r w:rsidR="00164DE4">
        <w:t xml:space="preserve"> insufficient case notes</w:t>
      </w:r>
      <w:r w:rsidR="0079427F">
        <w:t>, and</w:t>
      </w:r>
      <w:r w:rsidR="002A1498">
        <w:t xml:space="preserve"> </w:t>
      </w:r>
      <w:r w:rsidR="0033435A">
        <w:t>two</w:t>
      </w:r>
      <w:r w:rsidR="0079427F">
        <w:t xml:space="preserve"> </w:t>
      </w:r>
      <w:r w:rsidR="0056730D">
        <w:rPr>
          <w:color w:val="000000" w:themeColor="text1"/>
        </w:rPr>
        <w:t>did not have neurosurgery (i</w:t>
      </w:r>
      <w:r w:rsidR="0079427F">
        <w:rPr>
          <w:color w:val="000000" w:themeColor="text1"/>
        </w:rPr>
        <w:t>ncorrectly identified)</w:t>
      </w:r>
      <w:ins w:id="306" w:author="Owen Pickrell" w:date="2019-02-10T20:48:00Z">
        <w:r w:rsidR="003879A9">
          <w:rPr>
            <w:color w:val="000000" w:themeColor="text1"/>
          </w:rPr>
          <w:t>]</w:t>
        </w:r>
      </w:ins>
      <w:r w:rsidR="005B5787">
        <w:t>, leaving a total of 57 patients</w:t>
      </w:r>
      <w:del w:id="307" w:author="Owen Pickrell" w:date="2019-02-10T20:48:00Z">
        <w:r w:rsidR="005B5787" w:rsidDel="003879A9">
          <w:delText xml:space="preserve"> who were included</w:delText>
        </w:r>
      </w:del>
      <w:r w:rsidR="005B5787">
        <w:t>.</w:t>
      </w:r>
    </w:p>
    <w:p w14:paraId="4113E967" w14:textId="7974CD83" w:rsidR="0056730D" w:rsidRDefault="008F383F" w:rsidP="00F94416">
      <w:pPr>
        <w:spacing w:line="480" w:lineRule="auto"/>
      </w:pPr>
      <w:commentRangeStart w:id="308"/>
      <w:del w:id="309" w:author="Owen Pickrell" w:date="2018-10-16T21:07:00Z">
        <w:r w:rsidDel="00387923">
          <w:delText xml:space="preserve">Forty </w:delText>
        </w:r>
      </w:del>
      <w:ins w:id="310" w:author="Owen Pickrell" w:date="2018-10-16T21:07:00Z">
        <w:r w:rsidR="00387923">
          <w:t xml:space="preserve">40 </w:t>
        </w:r>
      </w:ins>
      <w:r>
        <w:t>patients</w:t>
      </w:r>
      <w:r w:rsidR="00BD6B11">
        <w:t xml:space="preserve"> had </w:t>
      </w:r>
      <w:r>
        <w:t xml:space="preserve">undergone </w:t>
      </w:r>
      <w:r w:rsidR="00BD6B11">
        <w:t>anterior temporal lobectomy</w:t>
      </w:r>
      <w:r w:rsidR="00996631">
        <w:t xml:space="preserve"> </w:t>
      </w:r>
      <w:r w:rsidR="00996631" w:rsidRPr="00DC7E1A">
        <w:rPr>
          <w:highlight w:val="yellow"/>
        </w:rPr>
        <w:t>(</w:t>
      </w:r>
      <w:r w:rsidR="00225A51">
        <w:rPr>
          <w:highlight w:val="yellow"/>
        </w:rPr>
        <w:t>27</w:t>
      </w:r>
      <w:r w:rsidR="00374011">
        <w:rPr>
          <w:highlight w:val="yellow"/>
        </w:rPr>
        <w:t xml:space="preserve"> </w:t>
      </w:r>
      <w:r w:rsidR="00996631" w:rsidRPr="00DC7E1A">
        <w:rPr>
          <w:highlight w:val="yellow"/>
        </w:rPr>
        <w:t xml:space="preserve">left, </w:t>
      </w:r>
      <w:r w:rsidR="00260D0F">
        <w:rPr>
          <w:highlight w:val="yellow"/>
        </w:rPr>
        <w:t>13</w:t>
      </w:r>
      <w:r w:rsidR="00374011">
        <w:rPr>
          <w:highlight w:val="yellow"/>
        </w:rPr>
        <w:t xml:space="preserve"> </w:t>
      </w:r>
      <w:r w:rsidR="00996631" w:rsidRPr="00DC7E1A">
        <w:rPr>
          <w:highlight w:val="yellow"/>
        </w:rPr>
        <w:t>right</w:t>
      </w:r>
      <w:r w:rsidR="00996631">
        <w:t>)</w:t>
      </w:r>
      <w:ins w:id="311" w:author="Ben Kansu" w:date="2018-11-02T14:38:00Z">
        <w:r w:rsidR="00C738EC">
          <w:t xml:space="preserve"> </w:t>
        </w:r>
      </w:ins>
      <w:del w:id="312" w:author="Ben Kansu" w:date="2018-11-02T14:38:00Z">
        <w:r w:rsidR="00996631" w:rsidDel="00C738EC">
          <w:delText xml:space="preserve"> </w:delText>
        </w:r>
      </w:del>
      <w:r w:rsidR="00BD6B11">
        <w:t xml:space="preserve">, </w:t>
      </w:r>
      <w:r w:rsidR="00330F01">
        <w:t>seven</w:t>
      </w:r>
      <w:r w:rsidR="00BD6B11">
        <w:t xml:space="preserve"> had selective </w:t>
      </w:r>
      <w:r w:rsidR="00BD6B11" w:rsidRPr="00DD151C">
        <w:t>amygdalohippocampectomy</w:t>
      </w:r>
      <w:r w:rsidR="00BD6B11">
        <w:t xml:space="preserve"> </w:t>
      </w:r>
      <w:r w:rsidR="00996631" w:rsidRPr="00A65DCD">
        <w:rPr>
          <w:highlight w:val="yellow"/>
        </w:rPr>
        <w:t>(</w:t>
      </w:r>
      <w:r w:rsidR="00330F01">
        <w:rPr>
          <w:highlight w:val="yellow"/>
        </w:rPr>
        <w:t>five</w:t>
      </w:r>
      <w:r w:rsidR="00374011">
        <w:rPr>
          <w:highlight w:val="yellow"/>
        </w:rPr>
        <w:t xml:space="preserve"> </w:t>
      </w:r>
      <w:r w:rsidR="00996631" w:rsidRPr="00A65DCD">
        <w:rPr>
          <w:highlight w:val="yellow"/>
        </w:rPr>
        <w:t xml:space="preserve">left, </w:t>
      </w:r>
      <w:r w:rsidR="00330F01">
        <w:rPr>
          <w:highlight w:val="yellow"/>
        </w:rPr>
        <w:t>two</w:t>
      </w:r>
      <w:r w:rsidR="00374011">
        <w:rPr>
          <w:highlight w:val="yellow"/>
        </w:rPr>
        <w:t xml:space="preserve"> </w:t>
      </w:r>
      <w:r w:rsidR="00996631" w:rsidRPr="00A65DCD">
        <w:rPr>
          <w:highlight w:val="yellow"/>
        </w:rPr>
        <w:t>right)</w:t>
      </w:r>
      <w:r w:rsidR="00996631">
        <w:t xml:space="preserve"> </w:t>
      </w:r>
      <w:r w:rsidR="00BD6B11">
        <w:t xml:space="preserve">with the remaining </w:t>
      </w:r>
      <w:r w:rsidR="00330F01">
        <w:t>ten</w:t>
      </w:r>
      <w:r w:rsidR="00BD6B11">
        <w:t xml:space="preserve"> having </w:t>
      </w:r>
      <w:proofErr w:type="spellStart"/>
      <w:r w:rsidR="00BD6B11">
        <w:t>resective</w:t>
      </w:r>
      <w:proofErr w:type="spellEnd"/>
      <w:r w:rsidR="00BD6B11">
        <w:t xml:space="preserve"> surgery for space occupying lesions. </w:t>
      </w:r>
      <w:ins w:id="313" w:author="Owen Pickrell" w:date="2019-02-10T20:52:00Z">
        <w:r w:rsidR="002439BA">
          <w:t>49</w:t>
        </w:r>
      </w:ins>
      <w:del w:id="314" w:author="Owen Pickrell" w:date="2019-02-10T20:52:00Z">
        <w:r w:rsidR="0056730D" w:rsidDel="002439BA">
          <w:delText>Forty</w:delText>
        </w:r>
        <w:r w:rsidR="00593D4A" w:rsidDel="002439BA">
          <w:delText>-</w:delText>
        </w:r>
        <w:r w:rsidDel="002439BA">
          <w:delText>nine</w:delText>
        </w:r>
      </w:del>
      <w:r>
        <w:t xml:space="preserve"> were right handed, </w:t>
      </w:r>
      <w:r w:rsidR="00593D4A">
        <w:t>seven</w:t>
      </w:r>
      <w:r>
        <w:t xml:space="preserve"> left and </w:t>
      </w:r>
      <w:r w:rsidR="00593D4A">
        <w:t>one</w:t>
      </w:r>
      <w:r>
        <w:t xml:space="preserve"> ambidextrous.</w:t>
      </w:r>
      <w:r>
        <w:rPr>
          <w:color w:val="000000" w:themeColor="text1"/>
        </w:rPr>
        <w:t xml:space="preserve"> </w:t>
      </w:r>
      <w:r w:rsidR="003D13AC">
        <w:t>51% (29)</w:t>
      </w:r>
      <w:r w:rsidR="00AF7940">
        <w:t xml:space="preserve"> of patients had a h</w:t>
      </w:r>
      <w:r w:rsidR="004A768B">
        <w:t xml:space="preserve">istory of febrile seizures, </w:t>
      </w:r>
      <w:r w:rsidR="00AF7940">
        <w:t xml:space="preserve">47% </w:t>
      </w:r>
      <w:r w:rsidR="00DC7E1A">
        <w:t xml:space="preserve">were </w:t>
      </w:r>
      <w:r w:rsidR="00AF7940">
        <w:t>not</w:t>
      </w:r>
      <w:r w:rsidR="005C2C89">
        <w:t>ed</w:t>
      </w:r>
      <w:r w:rsidR="00AF7940">
        <w:t xml:space="preserve"> </w:t>
      </w:r>
      <w:r w:rsidR="004A768B">
        <w:t xml:space="preserve">to have </w:t>
      </w:r>
      <w:r w:rsidR="005C2C89">
        <w:t xml:space="preserve">not </w:t>
      </w:r>
      <w:r w:rsidR="00AF7940">
        <w:t>suffered</w:t>
      </w:r>
      <w:r>
        <w:t xml:space="preserve"> a febrile seizure and </w:t>
      </w:r>
      <w:r w:rsidR="00593D4A">
        <w:t>one</w:t>
      </w:r>
      <w:r>
        <w:t xml:space="preserve"> </w:t>
      </w:r>
      <w:r w:rsidR="005C2C89">
        <w:t xml:space="preserve">was </w:t>
      </w:r>
      <w:r>
        <w:t>undocumented</w:t>
      </w:r>
      <w:r w:rsidR="0056730D">
        <w:t>. Patients had a median</w:t>
      </w:r>
      <w:r w:rsidR="00AF7940">
        <w:t xml:space="preserve"> age of 34 at surgery, with the time between onset of </w:t>
      </w:r>
      <w:r w:rsidR="004A768B">
        <w:t xml:space="preserve">habitual </w:t>
      </w:r>
      <w:r w:rsidR="00AF7940">
        <w:t>seizures (</w:t>
      </w:r>
      <w:r w:rsidR="0056730D">
        <w:t xml:space="preserve">median of </w:t>
      </w:r>
      <w:r w:rsidR="00A21205">
        <w:t>one</w:t>
      </w:r>
      <w:r w:rsidR="00AF7940">
        <w:t xml:space="preserve"> years of age) and </w:t>
      </w:r>
      <w:r w:rsidR="004A768B">
        <w:t xml:space="preserve">surgery being 24 </w:t>
      </w:r>
      <w:commentRangeStart w:id="315"/>
      <w:r w:rsidR="004A768B">
        <w:t>years</w:t>
      </w:r>
      <w:commentRangeEnd w:id="315"/>
      <w:r w:rsidR="004A768B">
        <w:rPr>
          <w:rStyle w:val="CommentReference"/>
        </w:rPr>
        <w:commentReference w:id="315"/>
      </w:r>
      <w:r w:rsidR="00036C7F">
        <w:t xml:space="preserve"> (range</w:t>
      </w:r>
      <w:r w:rsidR="00A01266">
        <w:t xml:space="preserve"> 2-56</w:t>
      </w:r>
      <w:r w:rsidR="00CC6537">
        <w:t>)</w:t>
      </w:r>
      <w:r w:rsidR="00AF7940">
        <w:t xml:space="preserve">.  </w:t>
      </w:r>
      <w:r w:rsidR="0056730D">
        <w:t xml:space="preserve">Median duration of follow up since </w:t>
      </w:r>
      <w:r w:rsidR="001B4FCC">
        <w:t xml:space="preserve">surgery </w:t>
      </w:r>
      <w:r w:rsidR="004A768B">
        <w:t>for</w:t>
      </w:r>
      <w:r w:rsidR="0056730D">
        <w:t xml:space="preserve"> this study was </w:t>
      </w:r>
      <w:r w:rsidR="00A21205">
        <w:t>seven</w:t>
      </w:r>
      <w:r w:rsidR="0056730D">
        <w:t xml:space="preserve"> years</w:t>
      </w:r>
      <w:r w:rsidR="001B4FCC">
        <w:t>, with a range of 1-19 years</w:t>
      </w:r>
      <w:commentRangeEnd w:id="308"/>
      <w:r w:rsidR="00184F02">
        <w:rPr>
          <w:rStyle w:val="CommentReference"/>
        </w:rPr>
        <w:commentReference w:id="308"/>
      </w:r>
      <w:r w:rsidR="001B4FCC">
        <w:t>.</w:t>
      </w:r>
      <w:r w:rsidR="0056730D">
        <w:t xml:space="preserve"> </w:t>
      </w:r>
      <w:proofErr w:type="spellStart"/>
      <w:r w:rsidR="005C2C89">
        <w:t>Lateralisation</w:t>
      </w:r>
      <w:proofErr w:type="spellEnd"/>
      <w:r w:rsidR="00E63EDC">
        <w:t xml:space="preserve"> and h</w:t>
      </w:r>
      <w:r w:rsidR="0056730D">
        <w:t xml:space="preserve">istopathological </w:t>
      </w:r>
      <w:r w:rsidR="00E63EDC">
        <w:t xml:space="preserve">diagnoses are shown </w:t>
      </w:r>
      <w:r w:rsidR="004A768B">
        <w:t xml:space="preserve">in figure 1. </w:t>
      </w:r>
      <w:commentRangeStart w:id="316"/>
      <w:del w:id="317" w:author="Ben Kansu" w:date="2018-11-02T14:37:00Z">
        <w:r w:rsidR="004A768B" w:rsidDel="00347C31">
          <w:delText>T</w:delText>
        </w:r>
        <w:r w:rsidR="0056730D" w:rsidDel="00347C31">
          <w:delText>he largest nu</w:delText>
        </w:r>
        <w:r w:rsidR="004A768B" w:rsidDel="00347C31">
          <w:delText>mber of patients operated had</w:delText>
        </w:r>
        <w:r w:rsidR="0056730D" w:rsidDel="00347C31">
          <w:delText xml:space="preserve"> hippocampal sclerosis. </w:delText>
        </w:r>
        <w:commentRangeEnd w:id="316"/>
        <w:r w:rsidR="00184F02" w:rsidDel="00347C31">
          <w:rPr>
            <w:rStyle w:val="CommentReference"/>
          </w:rPr>
          <w:commentReference w:id="316"/>
        </w:r>
      </w:del>
    </w:p>
    <w:p w14:paraId="33EDDD40" w14:textId="77777777" w:rsidR="00AF7940" w:rsidRDefault="00AF7940" w:rsidP="00F94416">
      <w:pPr>
        <w:spacing w:line="480" w:lineRule="auto"/>
      </w:pPr>
    </w:p>
    <w:p w14:paraId="474DA901" w14:textId="77777777" w:rsidR="008247F3" w:rsidRDefault="005C2C89" w:rsidP="005C2C89">
      <w:pPr>
        <w:spacing w:line="480" w:lineRule="auto"/>
        <w:rPr>
          <w:b/>
        </w:rPr>
      </w:pPr>
      <w:r>
        <w:rPr>
          <w:b/>
        </w:rPr>
        <w:t>Po</w:t>
      </w:r>
      <w:r w:rsidR="00A65DCD">
        <w:rPr>
          <w:b/>
        </w:rPr>
        <w:t>st-operative s</w:t>
      </w:r>
      <w:r w:rsidR="008247F3" w:rsidRPr="00CF3C90">
        <w:rPr>
          <w:b/>
        </w:rPr>
        <w:t xml:space="preserve">eizure </w:t>
      </w:r>
      <w:r w:rsidR="00A65DCD">
        <w:rPr>
          <w:b/>
        </w:rPr>
        <w:t>out</w:t>
      </w:r>
      <w:r w:rsidR="00CA39ED">
        <w:rPr>
          <w:b/>
        </w:rPr>
        <w:t>c</w:t>
      </w:r>
      <w:r w:rsidR="00A65DCD">
        <w:rPr>
          <w:b/>
        </w:rPr>
        <w:t>omes</w:t>
      </w:r>
    </w:p>
    <w:p w14:paraId="09597384" w14:textId="3EF863A4" w:rsidR="00AF7940" w:rsidRDefault="00E9522E" w:rsidP="00E238E9">
      <w:pPr>
        <w:spacing w:line="480" w:lineRule="auto"/>
      </w:pPr>
      <w:r>
        <w:t>49</w:t>
      </w:r>
      <w:r w:rsidR="001C6A9C">
        <w:t>%</w:t>
      </w:r>
      <w:r w:rsidR="00CA39ED">
        <w:t xml:space="preserve"> of patients were at Engel</w:t>
      </w:r>
      <w:r w:rsidR="0003543E">
        <w:t xml:space="preserve"> </w:t>
      </w:r>
      <w:r w:rsidR="008247F3">
        <w:t>class 1 (free from disabling seizures</w:t>
      </w:r>
      <w:r w:rsidR="008247F3" w:rsidRPr="00CA39ED">
        <w:rPr>
          <w:highlight w:val="yellow"/>
        </w:rPr>
        <w:t>)</w:t>
      </w:r>
      <w:r w:rsidR="00CA39ED" w:rsidRPr="00CA39ED">
        <w:rPr>
          <w:highlight w:val="yellow"/>
        </w:rPr>
        <w:t xml:space="preserve">, </w:t>
      </w:r>
      <w:r w:rsidR="000D37A4">
        <w:rPr>
          <w:highlight w:val="yellow"/>
        </w:rPr>
        <w:t>16</w:t>
      </w:r>
      <w:r w:rsidR="00CA39ED" w:rsidRPr="00CA39ED">
        <w:rPr>
          <w:highlight w:val="yellow"/>
        </w:rPr>
        <w:t>% class 2(</w:t>
      </w:r>
      <w:r w:rsidR="000D37A4">
        <w:rPr>
          <w:highlight w:val="yellow"/>
        </w:rPr>
        <w:t>9</w:t>
      </w:r>
      <w:r w:rsidR="00CA39ED" w:rsidRPr="00CA39ED">
        <w:rPr>
          <w:highlight w:val="yellow"/>
        </w:rPr>
        <w:t xml:space="preserve">), </w:t>
      </w:r>
      <w:r>
        <w:rPr>
          <w:highlight w:val="yellow"/>
        </w:rPr>
        <w:t>23</w:t>
      </w:r>
      <w:r w:rsidR="00CA39ED" w:rsidRPr="00CA39ED">
        <w:rPr>
          <w:highlight w:val="yellow"/>
        </w:rPr>
        <w:t>% class 3</w:t>
      </w:r>
      <w:r w:rsidR="0054334A">
        <w:rPr>
          <w:highlight w:val="yellow"/>
        </w:rPr>
        <w:t xml:space="preserve"> (13</w:t>
      </w:r>
      <w:r w:rsidR="000D37A4">
        <w:rPr>
          <w:highlight w:val="yellow"/>
        </w:rPr>
        <w:t>)</w:t>
      </w:r>
      <w:r w:rsidR="00CA39ED" w:rsidRPr="00CA39ED">
        <w:rPr>
          <w:highlight w:val="yellow"/>
        </w:rPr>
        <w:t xml:space="preserve"> and </w:t>
      </w:r>
      <w:r w:rsidR="00681F46">
        <w:t xml:space="preserve">12% </w:t>
      </w:r>
      <w:r w:rsidR="00CA39ED">
        <w:t>at</w:t>
      </w:r>
      <w:r w:rsidR="008247F3">
        <w:t xml:space="preserve"> class 4</w:t>
      </w:r>
      <w:r w:rsidR="000D37A4">
        <w:t xml:space="preserve"> (7)</w:t>
      </w:r>
      <w:r w:rsidR="008247F3">
        <w:t xml:space="preserve"> (no worthwhile improvement)</w:t>
      </w:r>
      <w:r w:rsidR="005C2C89">
        <w:t xml:space="preserve"> (figure 2</w:t>
      </w:r>
      <w:r w:rsidR="00E238E9">
        <w:t>a</w:t>
      </w:r>
      <w:r w:rsidR="00CA39ED">
        <w:t>)</w:t>
      </w:r>
      <w:r w:rsidR="00A3027E" w:rsidRPr="00A3027E">
        <w:t xml:space="preserve"> </w:t>
      </w:r>
      <w:r w:rsidR="00A3027E">
        <w:fldChar w:fldCharType="begin"/>
      </w:r>
      <w:r w:rsidR="00A3027E">
        <w:instrText xml:space="preserve"> ADDIN EN.CITE &lt;EndNote&gt;&lt;Cite&gt;&lt;Author&gt;Engel&lt;/Author&gt;&lt;Year&gt;2012&lt;/Year&gt;&lt;IDText&gt;Early surgical therapy for drug-resistant temporal lobe epilepsy: a randomized trial&lt;/IDText&gt;&lt;DisplayText&gt;(11)&lt;/DisplayText&gt;&lt;record&gt;&lt;isbn&gt;0098-7484&lt;/isbn&gt;&lt;titles&gt;&lt;title&gt;Early surgical therapy for drug-resistant temporal lobe epilepsy: a randomized trial&lt;/title&gt;&lt;secondary-title&gt;Jama&lt;/secondary-title&gt;&lt;/titles&gt;&lt;pages&gt;922-930&lt;/pages&gt;&lt;number&gt;9&lt;/number&gt;&lt;contributors&gt;&lt;authors&gt;&lt;author&gt;Engel, Jerome&lt;/author&gt;&lt;author&gt;McDermott, Michael P&lt;/author&gt;&lt;author&gt;Wiebe, Samuel&lt;/author&gt;&lt;author&gt;Langfitt, John T&lt;/author&gt;&lt;author&gt;Stern, John M&lt;/author&gt;&lt;author&gt;Dewar, Sandra&lt;/author&gt;&lt;author&gt;Sperling, Michael R&lt;/author&gt;&lt;author&gt;Gardiner, Irenita&lt;/author&gt;&lt;author&gt;Erba, Giuseppe&lt;/author&gt;&lt;author&gt;Fried, Itzhak&lt;/author&gt;&lt;/authors&gt;&lt;/contributors&gt;&lt;added-date format="utc"&gt;1497281067&lt;/added-date&gt;&lt;ref-type name="Journal Article"&gt;17&lt;/ref-type&gt;&lt;dates&gt;&lt;year&gt;2012&lt;/year&gt;&lt;/dates&gt;&lt;rec-number&gt;308&lt;/rec-number&gt;&lt;last-updated-date format="utc"&gt;1497281067&lt;/last-updated-date&gt;&lt;volume&gt;307&lt;/volume&gt;&lt;/record&gt;&lt;/Cite&gt;&lt;/EndNote&gt;</w:instrText>
      </w:r>
      <w:r w:rsidR="00A3027E">
        <w:fldChar w:fldCharType="separate"/>
      </w:r>
      <w:r w:rsidR="00A3027E">
        <w:rPr>
          <w:noProof/>
        </w:rPr>
        <w:t>(11)</w:t>
      </w:r>
      <w:r w:rsidR="00A3027E">
        <w:fldChar w:fldCharType="end"/>
      </w:r>
      <w:r w:rsidR="008247F3">
        <w:t xml:space="preserve">. </w:t>
      </w:r>
      <w:r w:rsidR="00E238E9">
        <w:t xml:space="preserve">A </w:t>
      </w:r>
      <w:r w:rsidR="00AF7940">
        <w:t xml:space="preserve">more detailed </w:t>
      </w:r>
      <w:r w:rsidR="00E238E9">
        <w:lastRenderedPageBreak/>
        <w:t>breakdown of seizure type and frequency before and at one year following surgery was also determined, see figure 2b</w:t>
      </w:r>
      <w:r w:rsidR="007B1E86">
        <w:t xml:space="preserve"> and of seizure type and frequency at long term follow up (figure 2c)</w:t>
      </w:r>
      <w:r w:rsidR="00E238E9">
        <w:t xml:space="preserve">. </w:t>
      </w:r>
    </w:p>
    <w:p w14:paraId="44D17442" w14:textId="77777777" w:rsidR="000C4272" w:rsidRDefault="000C4272" w:rsidP="00E238E9">
      <w:pPr>
        <w:spacing w:line="480" w:lineRule="auto"/>
        <w:rPr>
          <w:b/>
        </w:rPr>
      </w:pPr>
      <w:r>
        <w:rPr>
          <w:b/>
        </w:rPr>
        <w:t>Post-operative morbidity outcomes.</w:t>
      </w:r>
    </w:p>
    <w:p w14:paraId="79F87C67" w14:textId="50852F6A" w:rsidR="000C4272" w:rsidRPr="00850C3A" w:rsidRDefault="00D31A15" w:rsidP="00E238E9">
      <w:pPr>
        <w:spacing w:line="480" w:lineRule="auto"/>
        <w:rPr>
          <w:b/>
        </w:rPr>
      </w:pPr>
      <w:r>
        <w:t>Six</w:t>
      </w:r>
      <w:r w:rsidR="005E0D5E">
        <w:t xml:space="preserve"> of the 57 patients suffered </w:t>
      </w:r>
      <w:del w:id="318" w:author="Owen Pickrell" w:date="2019-02-10T21:20:00Z">
        <w:r w:rsidR="005E0D5E" w:rsidDel="006608AF">
          <w:delText xml:space="preserve">infection of the </w:delText>
        </w:r>
      </w:del>
      <w:commentRangeStart w:id="319"/>
      <w:r w:rsidR="005E0D5E">
        <w:t xml:space="preserve">surgical site </w:t>
      </w:r>
      <w:ins w:id="320" w:author="Owen Pickrell" w:date="2019-02-10T21:20:00Z">
        <w:r w:rsidR="006608AF">
          <w:t xml:space="preserve">infections </w:t>
        </w:r>
      </w:ins>
      <w:r w:rsidR="005E0D5E">
        <w:t xml:space="preserve">with </w:t>
      </w:r>
      <w:r>
        <w:t>three</w:t>
      </w:r>
      <w:r w:rsidR="002E1F57">
        <w:t xml:space="preserve"> </w:t>
      </w:r>
      <w:del w:id="321" w:author="Owen Pickrell" w:date="2019-02-10T21:20:00Z">
        <w:r w:rsidR="002E1F57" w:rsidDel="006608AF">
          <w:delText xml:space="preserve">of these </w:delText>
        </w:r>
      </w:del>
      <w:r w:rsidR="002E1F57">
        <w:t>requiring cranioplasty and one requir</w:t>
      </w:r>
      <w:ins w:id="322" w:author="Owen Pickrell" w:date="2019-02-10T21:20:00Z">
        <w:r w:rsidR="003B1DB1">
          <w:t>ing</w:t>
        </w:r>
      </w:ins>
      <w:del w:id="323" w:author="Owen Pickrell" w:date="2019-02-10T21:20:00Z">
        <w:r w:rsidR="002E1F57" w:rsidDel="003B1DB1">
          <w:delText>ed</w:delText>
        </w:r>
      </w:del>
      <w:r w:rsidR="002E1F57">
        <w:t xml:space="preserve"> an ITU admission. </w:t>
      </w:r>
      <w:ins w:id="324" w:author="Ben Kansu" w:date="2018-11-04T14:43:00Z">
        <w:r w:rsidR="00756A87">
          <w:t>3</w:t>
        </w:r>
      </w:ins>
      <w:del w:id="325" w:author="Ben Kansu" w:date="2018-11-04T14:43:00Z">
        <w:r w:rsidDel="00756A87">
          <w:delText>Two</w:delText>
        </w:r>
      </w:del>
      <w:r w:rsidR="00ED3E18">
        <w:t xml:space="preserve"> patients </w:t>
      </w:r>
      <w:r w:rsidR="00160D1F">
        <w:t>experience</w:t>
      </w:r>
      <w:r w:rsidR="00673446">
        <w:t>d</w:t>
      </w:r>
      <w:r w:rsidR="00160D1F">
        <w:t xml:space="preserve"> de novo </w:t>
      </w:r>
      <w:ins w:id="326" w:author="Ben Kansu" w:date="2018-11-04T14:44:00Z">
        <w:del w:id="327" w:author="Owen Pickrell" w:date="2019-02-10T21:21:00Z">
          <w:r w:rsidR="002669FC" w:rsidDel="003B1DB1">
            <w:delText>phyciatric</w:delText>
          </w:r>
        </w:del>
      </w:ins>
      <w:ins w:id="328" w:author="Owen Pickrell" w:date="2019-02-10T21:21:00Z">
        <w:r w:rsidR="003B1DB1">
          <w:t>psychiatric</w:t>
        </w:r>
      </w:ins>
      <w:ins w:id="329" w:author="Ben Kansu" w:date="2018-11-04T14:44:00Z">
        <w:r w:rsidR="002669FC">
          <w:t xml:space="preserve"> event</w:t>
        </w:r>
        <w:r w:rsidR="00684401">
          <w:t>s</w:t>
        </w:r>
      </w:ins>
      <w:del w:id="330" w:author="Ben Kansu" w:date="2018-11-04T14:44:00Z">
        <w:r w:rsidR="00160D1F" w:rsidDel="002669FC">
          <w:delText>psychosis</w:delText>
        </w:r>
      </w:del>
      <w:r w:rsidR="00160D1F">
        <w:t xml:space="preserve"> post-surgery </w:t>
      </w:r>
      <w:ins w:id="331" w:author="Ben Kansu" w:date="2018-11-04T14:44:00Z">
        <w:r w:rsidR="00684401">
          <w:t xml:space="preserve">that required inpatient stays. </w:t>
        </w:r>
      </w:ins>
      <w:ins w:id="332" w:author="Ben Kansu" w:date="2018-11-04T14:45:00Z">
        <w:r w:rsidR="00684401">
          <w:t xml:space="preserve"> One of these </w:t>
        </w:r>
      </w:ins>
      <w:del w:id="333" w:author="Ben Kansu" w:date="2018-11-04T14:44:00Z">
        <w:r w:rsidR="00160D1F" w:rsidDel="00684401">
          <w:delText xml:space="preserve">and </w:delText>
        </w:r>
      </w:del>
      <w:r w:rsidR="00160D1F">
        <w:t xml:space="preserve">required </w:t>
      </w:r>
      <w:del w:id="334" w:author="Owen Pickrell" w:date="2019-02-10T21:21:00Z">
        <w:r w:rsidR="00160D1F" w:rsidDel="003B1DB1">
          <w:delText xml:space="preserve">sectioning </w:delText>
        </w:r>
      </w:del>
      <w:ins w:id="335" w:author="Owen Pickrell" w:date="2019-02-10T21:21:00Z">
        <w:r w:rsidR="003B1DB1">
          <w:t>involuntary detention</w:t>
        </w:r>
        <w:r w:rsidR="003B1DB1">
          <w:t xml:space="preserve"> </w:t>
        </w:r>
      </w:ins>
      <w:r w:rsidR="00673446">
        <w:t>under the mental health act after attempting suicide by violent means.</w:t>
      </w:r>
      <w:ins w:id="336" w:author="Ben Kansu" w:date="2018-11-04T14:45:00Z">
        <w:r w:rsidR="00684401">
          <w:t xml:space="preserve"> One other patient attempted </w:t>
        </w:r>
      </w:ins>
      <w:ins w:id="337" w:author="Ben Kansu" w:date="2018-11-04T14:46:00Z">
        <w:r w:rsidR="00684401">
          <w:t>suicide</w:t>
        </w:r>
      </w:ins>
      <w:ins w:id="338" w:author="Ben Kansu" w:date="2018-11-04T14:45:00Z">
        <w:r w:rsidR="00684401">
          <w:t xml:space="preserve"> with no previous </w:t>
        </w:r>
      </w:ins>
      <w:ins w:id="339" w:author="Ben Kansu" w:date="2018-11-04T14:46:00Z">
        <w:r w:rsidR="00684401">
          <w:t>psychiatric</w:t>
        </w:r>
      </w:ins>
      <w:ins w:id="340" w:author="Ben Kansu" w:date="2018-11-04T14:45:00Z">
        <w:r w:rsidR="00684401">
          <w:t xml:space="preserve"> </w:t>
        </w:r>
      </w:ins>
      <w:ins w:id="341" w:author="Ben Kansu" w:date="2018-11-04T14:46:00Z">
        <w:r w:rsidR="00684401">
          <w:t>history</w:t>
        </w:r>
      </w:ins>
      <w:ins w:id="342" w:author="Ben Kansu" w:date="2018-11-04T14:45:00Z">
        <w:r w:rsidR="00684401">
          <w:t>.</w:t>
        </w:r>
      </w:ins>
      <w:ins w:id="343" w:author="Ben Kansu" w:date="2018-11-04T14:46:00Z">
        <w:r w:rsidR="00684401">
          <w:t xml:space="preserve"> </w:t>
        </w:r>
      </w:ins>
      <w:r w:rsidR="00673446">
        <w:t xml:space="preserve"> </w:t>
      </w:r>
      <w:ins w:id="344" w:author="Ben Kansu" w:date="2018-11-04T14:18:00Z">
        <w:r w:rsidR="004B47EC">
          <w:t xml:space="preserve">23 patients experienced </w:t>
        </w:r>
        <w:r w:rsidR="00EE532A">
          <w:t>at least mild visual impairment on formal testing</w:t>
        </w:r>
      </w:ins>
      <w:ins w:id="345" w:author="Ben Kansu" w:date="2018-11-04T14:21:00Z">
        <w:r w:rsidR="0033261A">
          <w:t>.</w:t>
        </w:r>
      </w:ins>
      <w:del w:id="346" w:author="Ben Kansu" w:date="2018-11-04T14:21:00Z">
        <w:r w:rsidR="00160D1F" w:rsidDel="00D10036">
          <w:delText xml:space="preserve">  </w:delText>
        </w:r>
      </w:del>
      <w:del w:id="347" w:author="Ben Kansu" w:date="2018-11-04T14:22:00Z">
        <w:r w:rsidR="002E1F57" w:rsidDel="0033261A">
          <w:delText xml:space="preserve"> </w:delText>
        </w:r>
        <w:r w:rsidR="005E0D5E" w:rsidDel="0033261A">
          <w:delText xml:space="preserve">  </w:delText>
        </w:r>
        <w:r w:rsidR="000C4272" w:rsidDel="0033261A">
          <w:rPr>
            <w:b/>
          </w:rPr>
          <w:delText xml:space="preserve"> </w:delText>
        </w:r>
        <w:commentRangeEnd w:id="319"/>
        <w:r w:rsidR="00417DF4" w:rsidDel="0033261A">
          <w:rPr>
            <w:rStyle w:val="CommentReference"/>
          </w:rPr>
          <w:commentReference w:id="319"/>
        </w:r>
      </w:del>
    </w:p>
    <w:p w14:paraId="47B154DC" w14:textId="77777777" w:rsidR="007B1E86" w:rsidRDefault="007B1E86" w:rsidP="007B1E86">
      <w:pPr>
        <w:spacing w:line="480" w:lineRule="auto"/>
        <w:rPr>
          <w:b/>
        </w:rPr>
      </w:pPr>
    </w:p>
    <w:p w14:paraId="791167D1" w14:textId="77777777" w:rsidR="00AF7940" w:rsidRDefault="00B60DFB" w:rsidP="00B60DFB">
      <w:pPr>
        <w:spacing w:line="480" w:lineRule="auto"/>
        <w:jc w:val="both"/>
        <w:rPr>
          <w:b/>
        </w:rPr>
      </w:pPr>
      <w:r>
        <w:rPr>
          <w:b/>
        </w:rPr>
        <w:t xml:space="preserve">Anti-epileptic drug usage </w:t>
      </w:r>
    </w:p>
    <w:p w14:paraId="59327835" w14:textId="42F3A1BD" w:rsidR="00EB75DA" w:rsidRDefault="00AF7940" w:rsidP="00417DF4">
      <w:pPr>
        <w:spacing w:line="480" w:lineRule="auto"/>
      </w:pPr>
      <w:r>
        <w:t>As time progressing since surgery, the number of patient</w:t>
      </w:r>
      <w:r w:rsidR="00417DF4">
        <w:t xml:space="preserve"> follow up data</w:t>
      </w:r>
      <w:r>
        <w:t xml:space="preserve"> reduced, and therefore, total drug consumption was calculated per capita</w:t>
      </w:r>
      <w:ins w:id="348" w:author="Ben Kansu" w:date="2018-11-04T21:26:00Z">
        <w:r w:rsidR="00B520B5">
          <w:t xml:space="preserve"> (Figure 4)</w:t>
        </w:r>
      </w:ins>
      <w:r w:rsidR="00B83723">
        <w:t>.</w:t>
      </w:r>
      <w:r>
        <w:t xml:space="preserve"> </w:t>
      </w:r>
      <w:ins w:id="349" w:author="Ben Kansu" w:date="2018-11-04T21:26:00Z">
        <w:r w:rsidR="00B520B5">
          <w:t>The mean average number of AED</w:t>
        </w:r>
        <w:del w:id="350" w:author="Owen Pickrell" w:date="2019-02-10T21:22:00Z">
          <w:r w:rsidR="00B520B5" w:rsidDel="003B1DB1">
            <w:delText>’</w:delText>
          </w:r>
        </w:del>
        <w:r w:rsidR="00B520B5">
          <w:t xml:space="preserve">s patients were on </w:t>
        </w:r>
        <w:proofErr w:type="gramStart"/>
        <w:r w:rsidR="00B520B5">
          <w:t>pre surgery</w:t>
        </w:r>
        <w:proofErr w:type="gramEnd"/>
        <w:r w:rsidR="00B520B5">
          <w:t xml:space="preserve"> was 2.35, at last OP appointment this figure had dropped to 1.83 a reduction of 22%. </w:t>
        </w:r>
      </w:ins>
      <w:r>
        <w:t xml:space="preserve">Of the 20 patients who </w:t>
      </w:r>
      <w:del w:id="351" w:author="Ben Kansu" w:date="2018-11-05T15:59:00Z">
        <w:r w:rsidR="00F7217D" w:rsidDel="001F24D0">
          <w:delText xml:space="preserve"> </w:delText>
        </w:r>
      </w:del>
      <w:r w:rsidR="00F7217D">
        <w:t>s</w:t>
      </w:r>
      <w:r>
        <w:t>to</w:t>
      </w:r>
      <w:r w:rsidR="00417DF4">
        <w:t>p</w:t>
      </w:r>
      <w:r>
        <w:t>p</w:t>
      </w:r>
      <w:r w:rsidR="00F7217D">
        <w:t>ed</w:t>
      </w:r>
      <w:r>
        <w:t xml:space="preserve"> AEDs entirely only </w:t>
      </w:r>
      <w:r w:rsidR="0045169D">
        <w:t>three</w:t>
      </w:r>
      <w:r>
        <w:t xml:space="preserve"> remained </w:t>
      </w:r>
      <w:r w:rsidR="005A43E6">
        <w:t>seizure</w:t>
      </w:r>
      <w:r>
        <w:t xml:space="preserve"> free</w:t>
      </w:r>
      <w:r w:rsidR="00DC61A2">
        <w:t xml:space="preserve"> with the remaining 17 returning to some form of medication to help with seizure control.</w:t>
      </w:r>
      <w:r w:rsidR="001629F8">
        <w:t xml:space="preserve"> </w:t>
      </w:r>
      <w:r w:rsidR="00C65EAE">
        <w:t xml:space="preserve"> Of the three</w:t>
      </w:r>
      <w:r w:rsidR="00A36961">
        <w:t xml:space="preserve"> patients who succeeded</w:t>
      </w:r>
      <w:r w:rsidR="00B3545B">
        <w:t xml:space="preserve"> two</w:t>
      </w:r>
      <w:r w:rsidR="00A933BF">
        <w:t xml:space="preserve"> sto</w:t>
      </w:r>
      <w:r w:rsidR="00BB5F88">
        <w:t>pped medications</w:t>
      </w:r>
      <w:r w:rsidR="001F25E3">
        <w:t xml:space="preserve"> having previously taken </w:t>
      </w:r>
      <w:r w:rsidR="00D81182">
        <w:t>1500mg of levetiracetam</w:t>
      </w:r>
      <w:r w:rsidR="001F25E3">
        <w:t xml:space="preserve"> for one patient and 300mg of pregabalin</w:t>
      </w:r>
      <w:r w:rsidR="001B3332">
        <w:t xml:space="preserve"> for the second patient.</w:t>
      </w:r>
      <w:r w:rsidR="001F25E3">
        <w:t xml:space="preserve">  </w:t>
      </w:r>
      <w:r w:rsidR="001B3332">
        <w:t xml:space="preserve">Both came off medication at </w:t>
      </w:r>
      <w:proofErr w:type="gramStart"/>
      <w:r w:rsidR="00C71FCD">
        <w:t>one</w:t>
      </w:r>
      <w:r w:rsidR="00BB5F88">
        <w:t xml:space="preserve"> year</w:t>
      </w:r>
      <w:proofErr w:type="gramEnd"/>
      <w:r w:rsidR="00BB5F88">
        <w:t xml:space="preserve"> post-</w:t>
      </w:r>
      <w:r w:rsidR="00A933BF">
        <w:t>op and were</w:t>
      </w:r>
      <w:r w:rsidR="00285E8E">
        <w:t xml:space="preserve"> at</w:t>
      </w:r>
      <w:r w:rsidR="00C65EAE">
        <w:t xml:space="preserve"> three and five</w:t>
      </w:r>
      <w:r w:rsidR="00A933BF">
        <w:t xml:space="preserve"> years</w:t>
      </w:r>
      <w:r w:rsidR="00BB5F88">
        <w:t xml:space="preserve"> post-op</w:t>
      </w:r>
      <w:r w:rsidR="00A933BF">
        <w:t xml:space="preserve"> respectively at their last </w:t>
      </w:r>
      <w:r w:rsidR="00547290">
        <w:t>outpatient</w:t>
      </w:r>
      <w:r w:rsidR="00A933BF">
        <w:t xml:space="preserve"> app</w:t>
      </w:r>
      <w:r w:rsidR="00547290">
        <w:t>o</w:t>
      </w:r>
      <w:r w:rsidR="00A933BF">
        <w:t>intment</w:t>
      </w:r>
      <w:r w:rsidR="00547290">
        <w:t xml:space="preserve">. The third patient </w:t>
      </w:r>
      <w:r w:rsidR="004E2C5E">
        <w:t>attem</w:t>
      </w:r>
      <w:r w:rsidR="00776070">
        <w:t>pted to come off medication at four</w:t>
      </w:r>
      <w:r w:rsidR="004E2C5E">
        <w:t xml:space="preserve"> years</w:t>
      </w:r>
    </w:p>
    <w:p w14:paraId="2BC8AC59" w14:textId="54B0CF5A" w:rsidR="00AF7940" w:rsidRDefault="004E2C5E" w:rsidP="00654351">
      <w:pPr>
        <w:spacing w:line="480" w:lineRule="auto"/>
      </w:pPr>
      <w:r>
        <w:t xml:space="preserve"> but unfortunately relapsed on this attempt</w:t>
      </w:r>
      <w:r w:rsidR="00C310DD">
        <w:t xml:space="preserve"> and was placed back on a 1000mg dose of </w:t>
      </w:r>
      <w:r w:rsidR="0098599F">
        <w:t>carbamazepine</w:t>
      </w:r>
      <w:r w:rsidR="00C310DD">
        <w:t xml:space="preserve"> </w:t>
      </w:r>
      <w:r>
        <w:t xml:space="preserve">however, on their second attempt </w:t>
      </w:r>
      <w:r w:rsidR="00384796">
        <w:t>at eight</w:t>
      </w:r>
      <w:r w:rsidR="00F16E51">
        <w:t xml:space="preserve"> years post-op they remained </w:t>
      </w:r>
      <w:r w:rsidR="00F16E51">
        <w:lastRenderedPageBreak/>
        <w:t>seizure free</w:t>
      </w:r>
      <w:r w:rsidR="00654351">
        <w:t xml:space="preserve">, at the time of writing </w:t>
      </w:r>
      <w:r w:rsidR="009C7531">
        <w:t xml:space="preserve">13 years since their operation. </w:t>
      </w:r>
      <w:ins w:id="352" w:author="Ben Kansu" w:date="2018-11-04T11:19:00Z">
        <w:r w:rsidR="005D016E">
          <w:t>Of the remaining</w:t>
        </w:r>
      </w:ins>
      <w:ins w:id="353" w:author="Ben Kansu" w:date="2018-11-04T11:21:00Z">
        <w:r w:rsidR="00CE1152">
          <w:t xml:space="preserve"> 54 patients, 33 were on </w:t>
        </w:r>
        <w:proofErr w:type="gramStart"/>
        <w:r w:rsidR="00CE1152">
          <w:t>a</w:t>
        </w:r>
      </w:ins>
      <w:ins w:id="354" w:author="Ben Kansu" w:date="2018-11-04T11:22:00Z">
        <w:r w:rsidR="00B1317A">
          <w:t>n</w:t>
        </w:r>
      </w:ins>
      <w:proofErr w:type="gramEnd"/>
      <w:ins w:id="355" w:author="Ben Kansu" w:date="2018-11-04T11:21:00Z">
        <w:r w:rsidR="00CE1152">
          <w:t xml:space="preserve"> </w:t>
        </w:r>
        <w:r w:rsidR="00DC1A17">
          <w:t xml:space="preserve">reduced total AED load </w:t>
        </w:r>
        <w:r w:rsidR="00B1317A">
          <w:t>compared to pre-surgery</w:t>
        </w:r>
      </w:ins>
      <w:ins w:id="356" w:author="Ben Kansu" w:date="2018-11-04T11:23:00Z">
        <w:r w:rsidR="00F4142B">
          <w:t xml:space="preserve">, </w:t>
        </w:r>
        <w:r w:rsidR="00281DBA">
          <w:t xml:space="preserve">13 were on the same </w:t>
        </w:r>
        <w:r w:rsidR="00DC1A17">
          <w:t xml:space="preserve">and unfortunately </w:t>
        </w:r>
        <w:r w:rsidR="00281DBA">
          <w:t>8 were on a greater AED load.</w:t>
        </w:r>
      </w:ins>
      <w:ins w:id="357" w:author="Ben Kansu" w:date="2018-11-04T11:19:00Z">
        <w:r w:rsidR="005D016E">
          <w:t xml:space="preserve"> </w:t>
        </w:r>
      </w:ins>
    </w:p>
    <w:p w14:paraId="4C8889B4" w14:textId="77777777" w:rsidR="00C56849" w:rsidRDefault="00C56849" w:rsidP="00F94416">
      <w:pPr>
        <w:spacing w:line="480" w:lineRule="auto"/>
      </w:pPr>
    </w:p>
    <w:p w14:paraId="2D17A126" w14:textId="77777777" w:rsidR="00953F8E" w:rsidRDefault="00C56849" w:rsidP="00C56849">
      <w:pPr>
        <w:spacing w:line="480" w:lineRule="auto"/>
        <w:rPr>
          <w:b/>
        </w:rPr>
      </w:pPr>
      <w:r>
        <w:rPr>
          <w:b/>
        </w:rPr>
        <w:t>P</w:t>
      </w:r>
      <w:r w:rsidR="005D1E5C">
        <w:rPr>
          <w:b/>
        </w:rPr>
        <w:t>ostal survey</w:t>
      </w:r>
      <w:r>
        <w:rPr>
          <w:b/>
        </w:rPr>
        <w:t xml:space="preserve"> </w:t>
      </w:r>
      <w:r w:rsidR="005D1E5C">
        <w:rPr>
          <w:b/>
        </w:rPr>
        <w:t xml:space="preserve"> </w:t>
      </w:r>
    </w:p>
    <w:p w14:paraId="7E8DF1B6" w14:textId="2EF83462" w:rsidR="00C56849" w:rsidRDefault="00FA23FA" w:rsidP="00654351">
      <w:pPr>
        <w:spacing w:line="480" w:lineRule="auto"/>
      </w:pPr>
      <w:r>
        <w:t>Of the 84</w:t>
      </w:r>
      <w:r w:rsidR="006164B9">
        <w:t xml:space="preserve"> patients </w:t>
      </w:r>
      <w:r w:rsidR="000E1275">
        <w:t>identified, 34</w:t>
      </w:r>
      <w:r w:rsidR="006164B9">
        <w:t xml:space="preserve"> </w:t>
      </w:r>
      <w:r w:rsidR="00C56849">
        <w:t xml:space="preserve">(40%) completed </w:t>
      </w:r>
      <w:r w:rsidR="006164B9">
        <w:t>questionnaire</w:t>
      </w:r>
      <w:r w:rsidR="00C56849">
        <w:t>s where returned</w:t>
      </w:r>
      <w:r w:rsidR="00654351">
        <w:t>. R</w:t>
      </w:r>
      <w:r w:rsidR="001A4011">
        <w:t>esults</w:t>
      </w:r>
      <w:r w:rsidR="00654351">
        <w:t xml:space="preserve"> are</w:t>
      </w:r>
      <w:r w:rsidR="001A4011">
        <w:t xml:space="preserve"> </w:t>
      </w:r>
      <w:r w:rsidR="00D90CAB">
        <w:t>surmised</w:t>
      </w:r>
      <w:r w:rsidR="001A4011">
        <w:t xml:space="preserve"> in table 1</w:t>
      </w:r>
      <w:r w:rsidR="00D90CAB">
        <w:t>.</w:t>
      </w:r>
    </w:p>
    <w:tbl>
      <w:tblPr>
        <w:tblStyle w:val="TableGrid"/>
        <w:tblpPr w:leftFromText="180" w:rightFromText="180" w:vertAnchor="text" w:horzAnchor="page" w:tblpX="1630" w:tblpYSpec="top"/>
        <w:tblW w:w="0" w:type="auto"/>
        <w:tblLook w:val="04A0" w:firstRow="1" w:lastRow="0" w:firstColumn="1" w:lastColumn="0" w:noHBand="0" w:noVBand="1"/>
      </w:tblPr>
      <w:tblGrid>
        <w:gridCol w:w="3003"/>
        <w:gridCol w:w="3003"/>
        <w:gridCol w:w="3004"/>
      </w:tblGrid>
      <w:tr w:rsidR="000D6833" w14:paraId="081E7295" w14:textId="77777777" w:rsidTr="000D6833">
        <w:tc>
          <w:tcPr>
            <w:tcW w:w="3003" w:type="dxa"/>
          </w:tcPr>
          <w:p w14:paraId="40DBCA91" w14:textId="77777777" w:rsidR="000D6833" w:rsidRPr="009D084F" w:rsidRDefault="000D6833" w:rsidP="000D6833">
            <w:pPr>
              <w:spacing w:line="480" w:lineRule="auto"/>
              <w:rPr>
                <w:color w:val="000000" w:themeColor="text1"/>
              </w:rPr>
            </w:pPr>
          </w:p>
        </w:tc>
        <w:tc>
          <w:tcPr>
            <w:tcW w:w="3003" w:type="dxa"/>
          </w:tcPr>
          <w:p w14:paraId="4AF6F936" w14:textId="7861E5AB" w:rsidR="000D6833" w:rsidRPr="009D084F" w:rsidRDefault="000D6833" w:rsidP="000D6833">
            <w:pPr>
              <w:spacing w:line="480" w:lineRule="auto"/>
              <w:rPr>
                <w:color w:val="000000" w:themeColor="text1"/>
              </w:rPr>
            </w:pPr>
            <w:r w:rsidRPr="009D084F">
              <w:rPr>
                <w:color w:val="000000" w:themeColor="text1"/>
              </w:rPr>
              <w:t>Yes</w:t>
            </w:r>
          </w:p>
        </w:tc>
        <w:tc>
          <w:tcPr>
            <w:tcW w:w="3004" w:type="dxa"/>
          </w:tcPr>
          <w:p w14:paraId="7FC372F7" w14:textId="5EB4C136" w:rsidR="000D6833" w:rsidRPr="009D084F" w:rsidRDefault="000D6833" w:rsidP="000D6833">
            <w:pPr>
              <w:spacing w:line="480" w:lineRule="auto"/>
              <w:rPr>
                <w:color w:val="000000" w:themeColor="text1"/>
              </w:rPr>
            </w:pPr>
            <w:r w:rsidRPr="009D084F">
              <w:rPr>
                <w:color w:val="000000" w:themeColor="text1"/>
              </w:rPr>
              <w:t>No</w:t>
            </w:r>
          </w:p>
        </w:tc>
      </w:tr>
      <w:tr w:rsidR="000D6833" w14:paraId="3B07B0E6" w14:textId="77777777" w:rsidTr="000D6833">
        <w:tc>
          <w:tcPr>
            <w:tcW w:w="3003" w:type="dxa"/>
          </w:tcPr>
          <w:p w14:paraId="131E738E" w14:textId="1AC33306" w:rsidR="000D6833" w:rsidRPr="009D084F" w:rsidRDefault="000D6833" w:rsidP="009D084F">
            <w:pPr>
              <w:tabs>
                <w:tab w:val="left" w:pos="1915"/>
              </w:tabs>
              <w:spacing w:line="480" w:lineRule="auto"/>
              <w:rPr>
                <w:color w:val="000000" w:themeColor="text1"/>
              </w:rPr>
            </w:pPr>
            <w:r w:rsidRPr="009D084F">
              <w:rPr>
                <w:color w:val="000000" w:themeColor="text1"/>
              </w:rPr>
              <w:t>Employment</w:t>
            </w:r>
            <w:r w:rsidR="005B06C1">
              <w:rPr>
                <w:color w:val="000000" w:themeColor="text1"/>
              </w:rPr>
              <w:t xml:space="preserve"> (Full or part time)</w:t>
            </w:r>
          </w:p>
        </w:tc>
        <w:tc>
          <w:tcPr>
            <w:tcW w:w="3003" w:type="dxa"/>
          </w:tcPr>
          <w:p w14:paraId="1243D59F" w14:textId="2BD81158" w:rsidR="000D6833" w:rsidRPr="009D084F" w:rsidRDefault="005B06C1" w:rsidP="000D6833">
            <w:pPr>
              <w:spacing w:line="480" w:lineRule="auto"/>
              <w:rPr>
                <w:color w:val="000000" w:themeColor="text1"/>
              </w:rPr>
            </w:pPr>
            <w:r>
              <w:rPr>
                <w:color w:val="000000" w:themeColor="text1"/>
              </w:rPr>
              <w:t>12</w:t>
            </w:r>
          </w:p>
        </w:tc>
        <w:tc>
          <w:tcPr>
            <w:tcW w:w="3004" w:type="dxa"/>
          </w:tcPr>
          <w:p w14:paraId="4F66EFBB" w14:textId="1B1E1997" w:rsidR="000D6833" w:rsidRPr="009D084F" w:rsidRDefault="005B06C1" w:rsidP="000D6833">
            <w:pPr>
              <w:spacing w:line="480" w:lineRule="auto"/>
              <w:rPr>
                <w:color w:val="000000" w:themeColor="text1"/>
              </w:rPr>
            </w:pPr>
            <w:r>
              <w:rPr>
                <w:color w:val="000000" w:themeColor="text1"/>
              </w:rPr>
              <w:t>22</w:t>
            </w:r>
          </w:p>
        </w:tc>
      </w:tr>
      <w:tr w:rsidR="000D6833" w14:paraId="1095E420" w14:textId="77777777" w:rsidTr="000D6833">
        <w:tc>
          <w:tcPr>
            <w:tcW w:w="3003" w:type="dxa"/>
          </w:tcPr>
          <w:p w14:paraId="311A4AD6" w14:textId="5251FBEC" w:rsidR="000D6833" w:rsidRPr="009D084F" w:rsidRDefault="000D6833" w:rsidP="000D6833">
            <w:pPr>
              <w:spacing w:line="480" w:lineRule="auto"/>
              <w:rPr>
                <w:color w:val="000000" w:themeColor="text1"/>
              </w:rPr>
            </w:pPr>
            <w:commentRangeStart w:id="358"/>
            <w:r w:rsidRPr="009D084F">
              <w:rPr>
                <w:color w:val="000000" w:themeColor="text1"/>
              </w:rPr>
              <w:t>Driving</w:t>
            </w:r>
          </w:p>
        </w:tc>
        <w:tc>
          <w:tcPr>
            <w:tcW w:w="3003" w:type="dxa"/>
          </w:tcPr>
          <w:p w14:paraId="58B5C111" w14:textId="6CC8674E" w:rsidR="000D6833" w:rsidRPr="009D084F" w:rsidRDefault="005B06C1" w:rsidP="000D6833">
            <w:pPr>
              <w:spacing w:line="480" w:lineRule="auto"/>
              <w:rPr>
                <w:color w:val="000000" w:themeColor="text1"/>
              </w:rPr>
            </w:pPr>
            <w:commentRangeStart w:id="359"/>
            <w:r>
              <w:rPr>
                <w:color w:val="000000" w:themeColor="text1"/>
              </w:rPr>
              <w:t>7</w:t>
            </w:r>
          </w:p>
        </w:tc>
        <w:tc>
          <w:tcPr>
            <w:tcW w:w="3004" w:type="dxa"/>
          </w:tcPr>
          <w:p w14:paraId="4FBC9466" w14:textId="5F30170A" w:rsidR="000D6833" w:rsidRPr="009D084F" w:rsidRDefault="005B06C1" w:rsidP="000D6833">
            <w:pPr>
              <w:spacing w:line="480" w:lineRule="auto"/>
              <w:rPr>
                <w:color w:val="000000" w:themeColor="text1"/>
              </w:rPr>
            </w:pPr>
            <w:r>
              <w:rPr>
                <w:color w:val="000000" w:themeColor="text1"/>
              </w:rPr>
              <w:t>27</w:t>
            </w:r>
            <w:commentRangeEnd w:id="359"/>
            <w:r w:rsidR="00654351">
              <w:rPr>
                <w:rStyle w:val="CommentReference"/>
              </w:rPr>
              <w:commentReference w:id="359"/>
            </w:r>
            <w:r w:rsidR="00FD5A11">
              <w:rPr>
                <w:rStyle w:val="CommentReference"/>
              </w:rPr>
              <w:commentReference w:id="358"/>
            </w:r>
          </w:p>
        </w:tc>
      </w:tr>
      <w:commentRangeEnd w:id="358"/>
      <w:tr w:rsidR="000D6833" w14:paraId="4C7CD200" w14:textId="77777777" w:rsidTr="000D6833">
        <w:tc>
          <w:tcPr>
            <w:tcW w:w="3003" w:type="dxa"/>
          </w:tcPr>
          <w:p w14:paraId="615D55A6" w14:textId="3B72F341" w:rsidR="000D6833" w:rsidRPr="009D084F" w:rsidRDefault="00654351" w:rsidP="000D6833">
            <w:pPr>
              <w:spacing w:line="480" w:lineRule="auto"/>
              <w:rPr>
                <w:color w:val="000000" w:themeColor="text1"/>
              </w:rPr>
            </w:pPr>
            <w:r>
              <w:rPr>
                <w:color w:val="000000" w:themeColor="text1"/>
              </w:rPr>
              <w:t>S</w:t>
            </w:r>
            <w:r w:rsidR="005B06C1" w:rsidRPr="005B06C1">
              <w:rPr>
                <w:color w:val="000000" w:themeColor="text1"/>
              </w:rPr>
              <w:t>eizures</w:t>
            </w:r>
            <w:r>
              <w:rPr>
                <w:color w:val="000000" w:themeColor="text1"/>
              </w:rPr>
              <w:t xml:space="preserve"> free on </w:t>
            </w:r>
            <w:commentRangeStart w:id="360"/>
            <w:proofErr w:type="spellStart"/>
            <w:r>
              <w:rPr>
                <w:color w:val="000000" w:themeColor="text1"/>
              </w:rPr>
              <w:t>questionnare</w:t>
            </w:r>
            <w:commentRangeEnd w:id="360"/>
            <w:proofErr w:type="spellEnd"/>
            <w:r>
              <w:rPr>
                <w:rStyle w:val="CommentReference"/>
              </w:rPr>
              <w:commentReference w:id="360"/>
            </w:r>
          </w:p>
        </w:tc>
        <w:tc>
          <w:tcPr>
            <w:tcW w:w="3003" w:type="dxa"/>
          </w:tcPr>
          <w:p w14:paraId="54AB99B8" w14:textId="222BB36C" w:rsidR="000D6833" w:rsidRPr="009D084F" w:rsidRDefault="00654351" w:rsidP="000D6833">
            <w:pPr>
              <w:spacing w:line="480" w:lineRule="auto"/>
              <w:rPr>
                <w:color w:val="000000" w:themeColor="text1"/>
              </w:rPr>
            </w:pPr>
            <w:r>
              <w:rPr>
                <w:color w:val="000000" w:themeColor="text1"/>
              </w:rPr>
              <w:t>21</w:t>
            </w:r>
          </w:p>
        </w:tc>
        <w:tc>
          <w:tcPr>
            <w:tcW w:w="3004" w:type="dxa"/>
          </w:tcPr>
          <w:p w14:paraId="56350E92" w14:textId="018EF39B" w:rsidR="000D6833" w:rsidRPr="009D084F" w:rsidRDefault="00654351" w:rsidP="000D6833">
            <w:pPr>
              <w:spacing w:line="480" w:lineRule="auto"/>
              <w:rPr>
                <w:color w:val="000000" w:themeColor="text1"/>
              </w:rPr>
            </w:pPr>
            <w:r>
              <w:rPr>
                <w:color w:val="000000" w:themeColor="text1"/>
              </w:rPr>
              <w:t>13</w:t>
            </w:r>
          </w:p>
        </w:tc>
      </w:tr>
    </w:tbl>
    <w:p w14:paraId="426DBCC8" w14:textId="77777777" w:rsidR="00654351" w:rsidRDefault="00654351" w:rsidP="00E1611E">
      <w:pPr>
        <w:spacing w:line="480" w:lineRule="auto"/>
        <w:rPr>
          <w:highlight w:val="yellow"/>
        </w:rPr>
      </w:pPr>
    </w:p>
    <w:p w14:paraId="4E16BF0E" w14:textId="468D6CDF" w:rsidR="009D084F" w:rsidRDefault="00B30A07" w:rsidP="00E1611E">
      <w:pPr>
        <w:spacing w:line="480" w:lineRule="auto"/>
        <w:rPr>
          <w:highlight w:val="yellow"/>
        </w:rPr>
      </w:pPr>
      <w:r>
        <w:rPr>
          <w:highlight w:val="yellow"/>
        </w:rPr>
        <w:t xml:space="preserve">Table 1: </w:t>
      </w:r>
      <w:r w:rsidR="00441D62">
        <w:rPr>
          <w:highlight w:val="yellow"/>
        </w:rPr>
        <w:t xml:space="preserve">Figures on the </w:t>
      </w:r>
      <w:r w:rsidR="00F504AF">
        <w:rPr>
          <w:highlight w:val="yellow"/>
        </w:rPr>
        <w:t>patient’s</w:t>
      </w:r>
      <w:r w:rsidR="00441D62">
        <w:rPr>
          <w:highlight w:val="yellow"/>
        </w:rPr>
        <w:t xml:space="preserve"> employment, driving and </w:t>
      </w:r>
      <w:r w:rsidR="00F504AF">
        <w:rPr>
          <w:highlight w:val="yellow"/>
        </w:rPr>
        <w:t>seizure</w:t>
      </w:r>
      <w:r w:rsidR="00441D62">
        <w:rPr>
          <w:highlight w:val="yellow"/>
        </w:rPr>
        <w:t xml:space="preserve"> status from the questionnaire.</w:t>
      </w:r>
    </w:p>
    <w:p w14:paraId="1D9DBBE1" w14:textId="2D6E6D3E" w:rsidR="002F76DB" w:rsidRPr="00E1611E" w:rsidRDefault="00615925" w:rsidP="00E1611E">
      <w:pPr>
        <w:spacing w:line="480" w:lineRule="auto"/>
      </w:pPr>
      <w:r>
        <w:t>I</w:t>
      </w:r>
      <w:r w:rsidR="00687D90">
        <w:t>n</w:t>
      </w:r>
      <w:r>
        <w:t xml:space="preserve"> </w:t>
      </w:r>
      <w:r w:rsidR="006812FD">
        <w:t>term</w:t>
      </w:r>
      <w:r w:rsidR="00355A22">
        <w:t>s</w:t>
      </w:r>
      <w:r>
        <w:t xml:space="preserve"> of the </w:t>
      </w:r>
      <w:r w:rsidR="006812FD">
        <w:t>patient’s</w:t>
      </w:r>
      <w:r>
        <w:t xml:space="preserve"> employment status</w:t>
      </w:r>
      <w:r w:rsidR="00AD44B8">
        <w:t xml:space="preserve"> 22 wer</w:t>
      </w:r>
      <w:r w:rsidR="001A7D3F">
        <w:t xml:space="preserve">e unemployed with </w:t>
      </w:r>
      <w:r w:rsidR="00AD44B8">
        <w:t xml:space="preserve">12 </w:t>
      </w:r>
      <w:r w:rsidR="001A7D3F">
        <w:t xml:space="preserve">in part or full time work. </w:t>
      </w:r>
      <w:r w:rsidR="00384796">
        <w:t>Seven</w:t>
      </w:r>
      <w:r w:rsidR="00AD44B8">
        <w:t xml:space="preserve"> of the 34 patients were currently</w:t>
      </w:r>
      <w:r w:rsidR="00687D90">
        <w:t xml:space="preserve"> driving</w:t>
      </w:r>
      <w:ins w:id="361" w:author="Ben Kansu" w:date="2018-11-03T11:13:00Z">
        <w:r w:rsidR="00F979AB">
          <w:t xml:space="preserve"> with the </w:t>
        </w:r>
      </w:ins>
      <w:ins w:id="362" w:author="Ben Kansu" w:date="2018-11-03T11:14:00Z">
        <w:r w:rsidR="00E76352">
          <w:t xml:space="preserve">mean </w:t>
        </w:r>
      </w:ins>
      <w:ins w:id="363" w:author="Ben Kansu" w:date="2018-11-03T11:13:00Z">
        <w:r w:rsidR="00F979AB">
          <w:t xml:space="preserve">average time </w:t>
        </w:r>
      </w:ins>
      <w:ins w:id="364" w:author="Ben Kansu" w:date="2018-11-03T11:14:00Z">
        <w:r w:rsidR="00F979AB">
          <w:t>beginning</w:t>
        </w:r>
      </w:ins>
      <w:ins w:id="365" w:author="Ben Kansu" w:date="2018-11-03T11:13:00Z">
        <w:r w:rsidR="00F979AB">
          <w:t xml:space="preserve"> </w:t>
        </w:r>
      </w:ins>
      <w:ins w:id="366" w:author="Ben Kansu" w:date="2018-11-03T11:14:00Z">
        <w:r w:rsidR="00F979AB">
          <w:t xml:space="preserve">to </w:t>
        </w:r>
        <w:r w:rsidR="00E76352">
          <w:t>drive after the surgery 3.5 years.</w:t>
        </w:r>
      </w:ins>
      <w:del w:id="367" w:author="Ben Kansu" w:date="2018-11-03T11:13:00Z">
        <w:r w:rsidR="00036775" w:rsidDel="00F979AB">
          <w:delText>.</w:delText>
        </w:r>
        <w:r w:rsidDel="00F979AB">
          <w:delText xml:space="preserve"> </w:delText>
        </w:r>
      </w:del>
    </w:p>
    <w:p w14:paraId="473D6CCC" w14:textId="338A19F0" w:rsidR="006812FD" w:rsidRPr="002F76DB" w:rsidRDefault="00FD383E" w:rsidP="00F94416">
      <w:pPr>
        <w:spacing w:line="480" w:lineRule="auto"/>
        <w:rPr>
          <w:b/>
        </w:rPr>
      </w:pPr>
      <w:r>
        <w:t>Patients</w:t>
      </w:r>
      <w:r w:rsidR="00355A22">
        <w:t>’</w:t>
      </w:r>
      <w:r w:rsidR="0003368C">
        <w:t xml:space="preserve"> responses </w:t>
      </w:r>
      <w:r w:rsidR="00E1611E">
        <w:t xml:space="preserve">to seizures </w:t>
      </w:r>
      <w:r w:rsidR="004B3861">
        <w:t>frequency can be</w:t>
      </w:r>
      <w:r w:rsidR="002F2274">
        <w:t xml:space="preserve"> </w:t>
      </w:r>
      <w:r w:rsidR="00E1611E">
        <w:t>see</w:t>
      </w:r>
      <w:r w:rsidR="004B3861">
        <w:t>n in</w:t>
      </w:r>
      <w:r w:rsidR="00E1611E">
        <w:t xml:space="preserve"> figure 2d</w:t>
      </w:r>
      <w:r w:rsidR="00246BAF">
        <w:t xml:space="preserve">.  </w:t>
      </w:r>
      <w:r w:rsidR="00654351">
        <w:t>T</w:t>
      </w:r>
      <w:r w:rsidR="00A574E7">
        <w:t>wo</w:t>
      </w:r>
      <w:r w:rsidR="002F76DB">
        <w:t xml:space="preserve"> </w:t>
      </w:r>
      <w:r w:rsidR="00081A4B">
        <w:t>(</w:t>
      </w:r>
      <w:r w:rsidR="00403BC3">
        <w:t>6%</w:t>
      </w:r>
      <w:r w:rsidR="00081A4B">
        <w:t xml:space="preserve">) </w:t>
      </w:r>
      <w:r w:rsidR="002F76DB">
        <w:t xml:space="preserve">patients of the 34 experienced no </w:t>
      </w:r>
      <w:r>
        <w:t>reduction</w:t>
      </w:r>
      <w:r w:rsidR="002F76DB">
        <w:t xml:space="preserve"> in their </w:t>
      </w:r>
      <w:r w:rsidR="00933D3A">
        <w:t>frequency, with</w:t>
      </w:r>
      <w:r w:rsidR="00246BAF">
        <w:t xml:space="preserve"> the rest experiencing</w:t>
      </w:r>
      <w:r w:rsidR="00A7100F">
        <w:t xml:space="preserve"> at least</w:t>
      </w:r>
      <w:r w:rsidR="00644E3E">
        <w:t xml:space="preserve"> a</w:t>
      </w:r>
      <w:r w:rsidR="00A7100F">
        <w:t xml:space="preserve"> one </w:t>
      </w:r>
      <w:r w:rsidR="00644E3E">
        <w:t xml:space="preserve">class </w:t>
      </w:r>
      <w:r w:rsidR="00A7100F">
        <w:t>reduction</w:t>
      </w:r>
      <w:r w:rsidR="00644E3E">
        <w:t>.</w:t>
      </w:r>
      <w:r w:rsidR="00CC120F">
        <w:t xml:space="preserve"> </w:t>
      </w:r>
      <w:r w:rsidR="00D063D4">
        <w:t>13</w:t>
      </w:r>
      <w:r w:rsidR="00403BC3">
        <w:t xml:space="preserve"> (40%)</w:t>
      </w:r>
      <w:r w:rsidR="00D063D4">
        <w:t xml:space="preserve"> patien</w:t>
      </w:r>
      <w:r w:rsidR="00384DF1">
        <w:t>ts reported seizure free</w:t>
      </w:r>
      <w:r w:rsidR="00403BC3">
        <w:t>dom</w:t>
      </w:r>
      <w:r w:rsidR="00384DF1">
        <w:t>.</w:t>
      </w:r>
      <w:r w:rsidR="00403BC3">
        <w:t xml:space="preserve"> No patients reported worsening </w:t>
      </w:r>
      <w:commentRangeStart w:id="368"/>
      <w:commentRangeStart w:id="369"/>
      <w:r w:rsidR="00403BC3">
        <w:t>seizures</w:t>
      </w:r>
      <w:commentRangeEnd w:id="368"/>
      <w:r w:rsidR="00654351">
        <w:rPr>
          <w:rStyle w:val="CommentReference"/>
        </w:rPr>
        <w:commentReference w:id="368"/>
      </w:r>
      <w:commentRangeEnd w:id="369"/>
      <w:r w:rsidR="00D81E16">
        <w:rPr>
          <w:rStyle w:val="CommentReference"/>
        </w:rPr>
        <w:commentReference w:id="369"/>
      </w:r>
      <w:ins w:id="370" w:author="Ben Kansu" w:date="2018-11-03T11:23:00Z">
        <w:r w:rsidR="00B57ABC">
          <w:t xml:space="preserve"> </w:t>
        </w:r>
        <w:r w:rsidR="003F2AA6">
          <w:t>however</w:t>
        </w:r>
        <w:r w:rsidR="00B57ABC">
          <w:t xml:space="preserve">, </w:t>
        </w:r>
      </w:ins>
      <w:ins w:id="371" w:author="Ben Kansu" w:date="2018-11-03T11:58:00Z">
        <w:r w:rsidR="004678C4">
          <w:t xml:space="preserve">3 </w:t>
        </w:r>
        <w:r w:rsidR="001E5C98">
          <w:t xml:space="preserve">patients reported </w:t>
        </w:r>
      </w:ins>
      <w:ins w:id="372" w:author="Ben Kansu" w:date="2018-11-03T11:59:00Z">
        <w:r w:rsidR="00A65C72">
          <w:t xml:space="preserve">their </w:t>
        </w:r>
      </w:ins>
      <w:ins w:id="373" w:author="Ben Kansu" w:date="2018-11-03T12:00:00Z">
        <w:r w:rsidR="005E0E24">
          <w:t>QOL</w:t>
        </w:r>
      </w:ins>
      <w:ins w:id="374" w:author="Ben Kansu" w:date="2018-11-03T11:59:00Z">
        <w:r w:rsidR="005E0E24">
          <w:t xml:space="preserve"> has</w:t>
        </w:r>
        <w:r w:rsidR="00A65C72">
          <w:t xml:space="preserve"> decreased</w:t>
        </w:r>
      </w:ins>
      <w:ins w:id="375" w:author="Ben Kansu" w:date="2018-11-03T12:00:00Z">
        <w:r w:rsidR="005E0E24">
          <w:t xml:space="preserve">. </w:t>
        </w:r>
      </w:ins>
      <w:del w:id="376" w:author="Ben Kansu" w:date="2018-11-03T11:23:00Z">
        <w:r w:rsidR="00403BC3" w:rsidDel="003F2AA6">
          <w:delText>.</w:delText>
        </w:r>
      </w:del>
      <w:ins w:id="377" w:author="Ben Kansu" w:date="2018-11-03T11:20:00Z">
        <w:r w:rsidR="003C1B22">
          <w:t>26 (76%) of the 34 patients expressed the view that their QOL has improved to some extent.</w:t>
        </w:r>
      </w:ins>
    </w:p>
    <w:p w14:paraId="1A83A195" w14:textId="360C2D92" w:rsidR="008A1C7E" w:rsidRDefault="004441A3" w:rsidP="00216ED6">
      <w:pPr>
        <w:spacing w:line="480" w:lineRule="auto"/>
      </w:pPr>
      <w:commentRangeStart w:id="378"/>
      <w:commentRangeEnd w:id="378"/>
      <w:r>
        <w:rPr>
          <w:rStyle w:val="CommentReference"/>
        </w:rPr>
        <w:lastRenderedPageBreak/>
        <w:commentReference w:id="378"/>
      </w:r>
      <w:del w:id="379" w:author="Ben Kansu" w:date="2018-11-03T11:19:00Z">
        <w:r w:rsidR="00141294" w:rsidDel="007C58EA">
          <w:delText>Figure 4 shows responses to the question on</w:delText>
        </w:r>
        <w:r w:rsidR="000C7C8C" w:rsidDel="007C58EA">
          <w:delText xml:space="preserve"> how they thought their </w:delText>
        </w:r>
        <w:r w:rsidR="00EA30C3" w:rsidDel="007C58EA">
          <w:delText>QOL</w:delText>
        </w:r>
        <w:r w:rsidR="000C7C8C" w:rsidDel="007C58EA">
          <w:delText xml:space="preserve"> </w:delText>
        </w:r>
        <w:r w:rsidR="000B01B7" w:rsidDel="007C58EA">
          <w:delText xml:space="preserve">has </w:delText>
        </w:r>
        <w:r w:rsidR="00DF14D1" w:rsidDel="007C58EA">
          <w:delText>differed from before the surgery to present.</w:delText>
        </w:r>
      </w:del>
      <w:r w:rsidR="00DF14D1">
        <w:t xml:space="preserve"> </w:t>
      </w:r>
      <w:del w:id="380" w:author="Ben Kansu" w:date="2018-11-03T11:20:00Z">
        <w:r w:rsidR="00DF14D1" w:rsidDel="007C58EA">
          <w:delText>26</w:delText>
        </w:r>
        <w:r w:rsidR="00141294" w:rsidDel="007C58EA">
          <w:delText xml:space="preserve"> (76%)</w:delText>
        </w:r>
        <w:r w:rsidR="00DF14D1" w:rsidDel="007C58EA">
          <w:delText xml:space="preserve"> of the 34 patients expressed the view that </w:delText>
        </w:r>
        <w:r w:rsidR="004F658A" w:rsidDel="007C58EA">
          <w:delText>their QOL</w:delText>
        </w:r>
        <w:r w:rsidR="00141294" w:rsidDel="007C58EA">
          <w:delText xml:space="preserve"> has improved to some extent.</w:delText>
        </w:r>
      </w:del>
    </w:p>
    <w:p w14:paraId="5D4FA51C" w14:textId="77777777" w:rsidR="00654351" w:rsidRPr="00216ED6" w:rsidRDefault="00654351" w:rsidP="00216ED6">
      <w:pPr>
        <w:spacing w:line="480" w:lineRule="auto"/>
      </w:pPr>
    </w:p>
    <w:p w14:paraId="46DA91F1" w14:textId="77777777" w:rsidR="000D6C5E" w:rsidRPr="00EA25BF" w:rsidRDefault="00A97FE2" w:rsidP="00EA25BF">
      <w:pPr>
        <w:spacing w:line="480" w:lineRule="auto"/>
        <w:rPr>
          <w:b/>
          <w:bCs/>
        </w:rPr>
      </w:pPr>
      <w:r w:rsidRPr="00EA25BF">
        <w:rPr>
          <w:b/>
          <w:bCs/>
        </w:rPr>
        <w:t>Q</w:t>
      </w:r>
      <w:r w:rsidR="00933D3A" w:rsidRPr="00EA25BF">
        <w:rPr>
          <w:b/>
          <w:bCs/>
        </w:rPr>
        <w:t>OL</w:t>
      </w:r>
      <w:r w:rsidR="00EA25BF" w:rsidRPr="00EA25BF">
        <w:rPr>
          <w:b/>
          <w:bCs/>
        </w:rPr>
        <w:t xml:space="preserve">IE-P31 </w:t>
      </w:r>
      <w:r w:rsidR="0007557D" w:rsidRPr="00EA25BF">
        <w:rPr>
          <w:b/>
          <w:bCs/>
        </w:rPr>
        <w:t>questionnaire</w:t>
      </w:r>
    </w:p>
    <w:p w14:paraId="6EE7BA1C" w14:textId="05F1F8E1" w:rsidR="00674B40" w:rsidRDefault="00421353" w:rsidP="00216ED6">
      <w:pPr>
        <w:spacing w:line="480" w:lineRule="auto"/>
      </w:pPr>
      <w:r>
        <w:t>Four</w:t>
      </w:r>
      <w:r w:rsidR="00D6110A">
        <w:t xml:space="preserve"> </w:t>
      </w:r>
      <w:r w:rsidR="008E5F54">
        <w:t xml:space="preserve">responses </w:t>
      </w:r>
      <w:r w:rsidR="00EA25BF">
        <w:t xml:space="preserve">were excluded due to incomplete </w:t>
      </w:r>
      <w:r w:rsidR="0081346C">
        <w:t>responses</w:t>
      </w:r>
      <w:r w:rsidR="00EA25BF">
        <w:t xml:space="preserve"> to the questions.</w:t>
      </w:r>
      <w:ins w:id="381" w:author="Ben Kansu" w:date="2018-11-03T12:11:00Z">
        <w:r w:rsidR="0079523C">
          <w:rPr>
            <w:color w:val="000000" w:themeColor="text1"/>
          </w:rPr>
          <w:t xml:space="preserve"> The </w:t>
        </w:r>
      </w:ins>
      <w:del w:id="382" w:author="Ben Kansu" w:date="2018-11-03T12:11:00Z">
        <w:r w:rsidR="00EA25BF" w:rsidDel="0079523C">
          <w:delText xml:space="preserve"> </w:delText>
        </w:r>
      </w:del>
      <w:ins w:id="383" w:author="Ben Kansu" w:date="2018-11-03T12:03:00Z">
        <w:r w:rsidR="000D2AC6">
          <w:rPr>
            <w:color w:val="000000" w:themeColor="text1"/>
          </w:rPr>
          <w:t xml:space="preserve"> remaining </w:t>
        </w:r>
        <w:r w:rsidR="00DE2B30">
          <w:rPr>
            <w:color w:val="000000" w:themeColor="text1"/>
          </w:rPr>
          <w:t xml:space="preserve">30 scores were calculated. </w:t>
        </w:r>
      </w:ins>
      <w:ins w:id="384" w:author="Ben Kansu" w:date="2018-11-03T12:13:00Z">
        <w:r w:rsidR="001B7614">
          <w:rPr>
            <w:color w:val="000000" w:themeColor="text1"/>
          </w:rPr>
          <w:t>The final score is a scale ranging from</w:t>
        </w:r>
      </w:ins>
      <w:ins w:id="385" w:author="Ben Kansu" w:date="2018-11-03T12:03:00Z">
        <w:r w:rsidR="00DE2B30">
          <w:rPr>
            <w:color w:val="000000" w:themeColor="text1"/>
          </w:rPr>
          <w:t xml:space="preserve"> 0</w:t>
        </w:r>
      </w:ins>
      <w:ins w:id="386" w:author="Ben Kansu" w:date="2018-11-03T12:13:00Z">
        <w:r w:rsidR="001B7614">
          <w:rPr>
            <w:color w:val="000000" w:themeColor="text1"/>
          </w:rPr>
          <w:t>, suggesting</w:t>
        </w:r>
        <w:r w:rsidR="00865665">
          <w:rPr>
            <w:color w:val="000000" w:themeColor="text1"/>
          </w:rPr>
          <w:t xml:space="preserve"> the patient has </w:t>
        </w:r>
        <w:r w:rsidR="001B7614">
          <w:rPr>
            <w:color w:val="000000" w:themeColor="text1"/>
          </w:rPr>
          <w:t>ab</w:t>
        </w:r>
        <w:r w:rsidR="005B7983">
          <w:rPr>
            <w:color w:val="000000" w:themeColor="text1"/>
          </w:rPr>
          <w:t xml:space="preserve">solutely no QOL, with a </w:t>
        </w:r>
        <w:r w:rsidR="001B7614">
          <w:rPr>
            <w:color w:val="000000" w:themeColor="text1"/>
          </w:rPr>
          <w:t>score of 100</w:t>
        </w:r>
      </w:ins>
      <w:ins w:id="387" w:author="Ben Kansu" w:date="2018-11-03T12:15:00Z">
        <w:r w:rsidR="00AD38C3">
          <w:rPr>
            <w:color w:val="000000" w:themeColor="text1"/>
          </w:rPr>
          <w:t xml:space="preserve"> being t</w:t>
        </w:r>
        <w:r w:rsidR="00EA4924">
          <w:rPr>
            <w:color w:val="000000" w:themeColor="text1"/>
          </w:rPr>
          <w:t>he best possible QOL. The</w:t>
        </w:r>
      </w:ins>
      <w:ins w:id="388" w:author="Ben Kansu" w:date="2018-11-03T12:13:00Z">
        <w:r w:rsidR="00EA4924">
          <w:rPr>
            <w:color w:val="000000" w:themeColor="text1"/>
          </w:rPr>
          <w:t xml:space="preserve"> </w:t>
        </w:r>
      </w:ins>
      <w:commentRangeStart w:id="389"/>
      <w:commentRangeStart w:id="390"/>
      <w:del w:id="391" w:author="Ben Kansu" w:date="2018-11-03T12:03:00Z">
        <w:r w:rsidR="00455778" w:rsidRPr="00421353" w:rsidDel="000D2AC6">
          <w:rPr>
            <w:color w:val="000000" w:themeColor="text1"/>
          </w:rPr>
          <w:delText>34</w:delText>
        </w:r>
        <w:commentRangeEnd w:id="389"/>
        <w:r w:rsidR="00EA25BF" w:rsidRPr="00421353" w:rsidDel="000D2AC6">
          <w:rPr>
            <w:rStyle w:val="CommentReference"/>
            <w:color w:val="000000" w:themeColor="text1"/>
          </w:rPr>
          <w:commentReference w:id="389"/>
        </w:r>
        <w:commentRangeEnd w:id="390"/>
        <w:r w:rsidR="00AD7096" w:rsidRPr="00421353" w:rsidDel="000D2AC6">
          <w:rPr>
            <w:rStyle w:val="CommentReference"/>
            <w:color w:val="000000" w:themeColor="text1"/>
          </w:rPr>
          <w:commentReference w:id="390"/>
        </w:r>
        <w:r w:rsidR="00455778" w:rsidRPr="00421353" w:rsidDel="000D2AC6">
          <w:rPr>
            <w:color w:val="000000" w:themeColor="text1"/>
          </w:rPr>
          <w:delText xml:space="preserve"> p</w:delText>
        </w:r>
      </w:del>
      <w:del w:id="392" w:author="Ben Kansu" w:date="2018-11-03T12:04:00Z">
        <w:r w:rsidR="00455778" w:rsidRPr="00421353" w:rsidDel="00D7383A">
          <w:rPr>
            <w:color w:val="000000" w:themeColor="text1"/>
          </w:rPr>
          <w:delText>atients</w:delText>
        </w:r>
        <w:r w:rsidR="00E440E4" w:rsidRPr="00421353" w:rsidDel="00D7383A">
          <w:rPr>
            <w:color w:val="000000" w:themeColor="text1"/>
          </w:rPr>
          <w:delText xml:space="preserve"> </w:delText>
        </w:r>
        <w:r w:rsidR="00455778" w:rsidRPr="00421353" w:rsidDel="00D7383A">
          <w:rPr>
            <w:color w:val="000000" w:themeColor="text1"/>
          </w:rPr>
          <w:delText>r</w:delText>
        </w:r>
      </w:del>
      <w:del w:id="393" w:author="Ben Kansu" w:date="2018-11-03T12:03:00Z">
        <w:r w:rsidR="00455778" w:rsidRPr="00421353" w:rsidDel="00D7383A">
          <w:rPr>
            <w:color w:val="000000" w:themeColor="text1"/>
          </w:rPr>
          <w:delText>esponded</w:delText>
        </w:r>
        <w:r w:rsidR="00E440E4" w:rsidRPr="00421353" w:rsidDel="00D7383A">
          <w:rPr>
            <w:color w:val="000000" w:themeColor="text1"/>
          </w:rPr>
          <w:delText xml:space="preserve"> </w:delText>
        </w:r>
        <w:r w:rsidR="00455778" w:rsidRPr="00421353" w:rsidDel="00D7383A">
          <w:rPr>
            <w:color w:val="000000" w:themeColor="text1"/>
          </w:rPr>
          <w:delText>with</w:delText>
        </w:r>
        <w:r w:rsidR="008D35B0" w:rsidDel="00D7383A">
          <w:rPr>
            <w:color w:val="000000" w:themeColor="text1"/>
          </w:rPr>
          <w:delText>…</w:delText>
        </w:r>
      </w:del>
      <w:del w:id="394" w:author="Ben Kansu" w:date="2018-11-03T12:04:00Z">
        <w:r w:rsidR="00455778" w:rsidRPr="00421353" w:rsidDel="00D7383A">
          <w:rPr>
            <w:color w:val="000000" w:themeColor="text1"/>
          </w:rPr>
          <w:delText xml:space="preserve"> </w:delText>
        </w:r>
      </w:del>
      <w:commentRangeStart w:id="395"/>
      <w:del w:id="396" w:author="Ben Kansu" w:date="2018-11-03T12:07:00Z">
        <w:r w:rsidR="00455778" w:rsidRPr="00CD7337" w:rsidDel="008D0156">
          <w:rPr>
            <w:color w:val="FF0000"/>
          </w:rPr>
          <w:delText>t</w:delText>
        </w:r>
        <w:r w:rsidR="004E2A5A" w:rsidRPr="00CD7337" w:rsidDel="008D0156">
          <w:rPr>
            <w:color w:val="FF0000"/>
          </w:rPr>
          <w:delText xml:space="preserve">he </w:delText>
        </w:r>
      </w:del>
      <w:r w:rsidR="004E2A5A" w:rsidRPr="00CD7337">
        <w:rPr>
          <w:color w:val="FF0000"/>
        </w:rPr>
        <w:t xml:space="preserve">mean </w:t>
      </w:r>
      <w:r w:rsidR="001D444E" w:rsidRPr="00CD7337">
        <w:rPr>
          <w:color w:val="FF0000"/>
        </w:rPr>
        <w:t>average of all respondents</w:t>
      </w:r>
      <w:r w:rsidR="008D0B1E" w:rsidRPr="00CD7337">
        <w:rPr>
          <w:color w:val="FF0000"/>
        </w:rPr>
        <w:t xml:space="preserve"> </w:t>
      </w:r>
      <w:r w:rsidR="004F5AAE" w:rsidRPr="00CD7337">
        <w:rPr>
          <w:color w:val="FF0000"/>
        </w:rPr>
        <w:t>55.2</w:t>
      </w:r>
      <w:r w:rsidR="00D6110A" w:rsidRPr="00CD7337">
        <w:rPr>
          <w:color w:val="FF0000"/>
        </w:rPr>
        <w:t xml:space="preserve">, </w:t>
      </w:r>
      <w:r w:rsidR="0020370C" w:rsidRPr="00CD7337">
        <w:rPr>
          <w:color w:val="FF0000"/>
        </w:rPr>
        <w:t xml:space="preserve">with a standard deviation of </w:t>
      </w:r>
      <w:r w:rsidR="00A440AF" w:rsidRPr="00CD7337">
        <w:rPr>
          <w:color w:val="FF0000"/>
        </w:rPr>
        <w:t>21.7.</w:t>
      </w:r>
      <w:r w:rsidR="00184535" w:rsidRPr="00CD7337">
        <w:rPr>
          <w:color w:val="FF0000"/>
        </w:rPr>
        <w:t xml:space="preserve"> Those free of seizures scored a mean of </w:t>
      </w:r>
      <w:r w:rsidR="00CB446E" w:rsidRPr="00CD7337">
        <w:rPr>
          <w:color w:val="FF0000"/>
        </w:rPr>
        <w:t>67.9 whereas</w:t>
      </w:r>
      <w:r w:rsidR="00184535" w:rsidRPr="00CD7337">
        <w:rPr>
          <w:color w:val="FF0000"/>
        </w:rPr>
        <w:t xml:space="preserve"> those who </w:t>
      </w:r>
      <w:r w:rsidR="00CB446E" w:rsidRPr="00CD7337">
        <w:rPr>
          <w:color w:val="FF0000"/>
        </w:rPr>
        <w:t>did not achieve seizure freedom scoured 46.1</w:t>
      </w:r>
      <w:r w:rsidR="004441A3" w:rsidRPr="00CD7337">
        <w:rPr>
          <w:color w:val="FF0000"/>
        </w:rPr>
        <w:t xml:space="preserve">, giving a </w:t>
      </w:r>
      <w:r w:rsidR="00A75148" w:rsidRPr="00CD7337">
        <w:rPr>
          <w:color w:val="FF0000"/>
        </w:rPr>
        <w:t xml:space="preserve">difference </w:t>
      </w:r>
      <w:r w:rsidR="004441A3" w:rsidRPr="00CD7337">
        <w:rPr>
          <w:color w:val="FF0000"/>
        </w:rPr>
        <w:t>of</w:t>
      </w:r>
      <w:r w:rsidR="00F84B50" w:rsidRPr="00CD7337">
        <w:rPr>
          <w:color w:val="FF0000"/>
        </w:rPr>
        <w:t xml:space="preserve"> 21.6</w:t>
      </w:r>
      <w:r w:rsidR="001D444E" w:rsidRPr="00CD7337">
        <w:rPr>
          <w:color w:val="FF0000"/>
        </w:rPr>
        <w:t xml:space="preserve"> (CI 7.0,37.9) and was statistically significant</w:t>
      </w:r>
      <w:ins w:id="397" w:author="Ben Kansu" w:date="2018-11-05T16:17:00Z">
        <w:r w:rsidR="006726FF">
          <w:rPr>
            <w:color w:val="FF0000"/>
          </w:rPr>
          <w:t xml:space="preserve"> </w:t>
        </w:r>
      </w:ins>
      <w:ins w:id="398" w:author="Ben Kansu" w:date="2018-11-05T16:18:00Z">
        <w:r w:rsidR="006726FF">
          <w:rPr>
            <w:color w:val="FF0000"/>
          </w:rPr>
          <w:t>(</w:t>
        </w:r>
      </w:ins>
      <w:ins w:id="399" w:author="Ben Kansu" w:date="2018-11-05T16:17:00Z">
        <w:r w:rsidR="006726FF">
          <w:rPr>
            <w:color w:val="FF0000"/>
          </w:rPr>
          <w:t>using a 2 tailed hypothesis Mann-Wh</w:t>
        </w:r>
      </w:ins>
      <w:ins w:id="400" w:author="Ben Kansu" w:date="2018-11-05T16:18:00Z">
        <w:r w:rsidR="006726FF">
          <w:rPr>
            <w:color w:val="FF0000"/>
          </w:rPr>
          <w:t>itney U)</w:t>
        </w:r>
      </w:ins>
      <w:r w:rsidR="001D444E" w:rsidRPr="00CD7337">
        <w:rPr>
          <w:color w:val="FF0000"/>
        </w:rPr>
        <w:t xml:space="preserve"> at p&lt;0.006</w:t>
      </w:r>
      <w:commentRangeEnd w:id="395"/>
      <w:r w:rsidR="00E56C5B">
        <w:rPr>
          <w:rStyle w:val="CommentReference"/>
        </w:rPr>
        <w:commentReference w:id="395"/>
      </w:r>
      <w:r w:rsidR="001D444E" w:rsidRPr="00CD7337">
        <w:rPr>
          <w:color w:val="FF0000"/>
        </w:rPr>
        <w:t xml:space="preserve">. </w:t>
      </w:r>
      <w:del w:id="401" w:author="Ben Kansu" w:date="2018-11-03T12:04:00Z">
        <w:r w:rsidR="001D444E" w:rsidRPr="00CD7337" w:rsidDel="00D7383A">
          <w:rPr>
            <w:color w:val="FF0000"/>
          </w:rPr>
          <w:delText xml:space="preserve">   </w:delText>
        </w:r>
        <w:r w:rsidR="008D35B0" w:rsidRPr="00CF2C0E" w:rsidDel="00D7383A">
          <w:rPr>
            <w:color w:val="000000" w:themeColor="text1"/>
          </w:rPr>
          <w:delText>….t</w:delText>
        </w:r>
        <w:commentRangeStart w:id="402"/>
        <w:commentRangeStart w:id="403"/>
        <w:r w:rsidR="002E5420" w:rsidRPr="00CF2C0E" w:rsidDel="00D7383A">
          <w:rPr>
            <w:color w:val="000000" w:themeColor="text1"/>
          </w:rPr>
          <w:delText xml:space="preserve">he </w:delText>
        </w:r>
        <w:r w:rsidR="002E5420" w:rsidDel="00D7383A">
          <w:delText>difference between</w:delText>
        </w:r>
        <w:r w:rsidR="00AE1823" w:rsidDel="00D7383A">
          <w:delText xml:space="preserve"> those who achieved</w:delText>
        </w:r>
        <w:r w:rsidR="00473D2A" w:rsidDel="00D7383A">
          <w:delText xml:space="preserve"> seizure freedom and those who</w:delText>
        </w:r>
        <w:r w:rsidR="006D1175" w:rsidDel="00D7383A">
          <w:delText xml:space="preserve"> did not can be seen in </w:delText>
        </w:r>
        <w:r w:rsidR="004B067D" w:rsidDel="00D7383A">
          <w:delText>figure</w:delText>
        </w:r>
        <w:r w:rsidR="006D1175" w:rsidDel="00D7383A">
          <w:delText xml:space="preserve"> 4, w</w:delText>
        </w:r>
        <w:r w:rsidR="003C7EEE" w:rsidDel="00D7383A">
          <w:delText>ith the median</w:delText>
        </w:r>
        <w:r w:rsidR="00552DC8" w:rsidDel="00D7383A">
          <w:delText xml:space="preserve"> QOL score of those s</w:delText>
        </w:r>
        <w:r w:rsidR="001D444E" w:rsidDel="00D7383A">
          <w:delText xml:space="preserve">eizure free of </w:delText>
        </w:r>
        <w:r w:rsidR="003A03A1" w:rsidDel="00D7383A">
          <w:delText xml:space="preserve">71.3 verses </w:delText>
        </w:r>
        <w:r w:rsidR="001D444E" w:rsidDel="00D7383A">
          <w:delText>47.9.</w:delText>
        </w:r>
        <w:commentRangeEnd w:id="402"/>
        <w:r w:rsidR="004441A3" w:rsidDel="00D7383A">
          <w:rPr>
            <w:rStyle w:val="CommentReference"/>
          </w:rPr>
          <w:commentReference w:id="402"/>
        </w:r>
        <w:commentRangeEnd w:id="403"/>
        <w:r w:rsidR="00E263ED" w:rsidDel="00D7383A">
          <w:rPr>
            <w:rStyle w:val="CommentReference"/>
          </w:rPr>
          <w:commentReference w:id="403"/>
        </w:r>
      </w:del>
    </w:p>
    <w:p w14:paraId="4ADBAEB8" w14:textId="77777777" w:rsidR="00216ED6" w:rsidRDefault="00216ED6" w:rsidP="00216ED6">
      <w:pPr>
        <w:spacing w:line="480" w:lineRule="auto"/>
      </w:pPr>
    </w:p>
    <w:p w14:paraId="68CAAE12" w14:textId="7F406CE6" w:rsidR="00216ED6" w:rsidRDefault="00216ED6" w:rsidP="00216ED6">
      <w:pPr>
        <w:spacing w:line="480" w:lineRule="auto"/>
        <w:rPr>
          <w:b/>
        </w:rPr>
      </w:pPr>
      <w:commentRangeStart w:id="404"/>
      <w:del w:id="405" w:author="Owen Pickrell" w:date="2019-02-10T21:05:00Z">
        <w:r w:rsidRPr="00216ED6" w:rsidDel="00696C42">
          <w:rPr>
            <w:highlight w:val="yellow"/>
          </w:rPr>
          <w:delText>SAIL Findings</w:delText>
        </w:r>
      </w:del>
      <w:ins w:id="406" w:author="Owen Pickrell" w:date="2019-02-10T21:05:00Z">
        <w:r w:rsidR="00696C42">
          <w:t>There w</w:t>
        </w:r>
      </w:ins>
      <w:ins w:id="407" w:author="Owen Pickrell" w:date="2019-02-10T21:06:00Z">
        <w:r w:rsidR="00696C42">
          <w:t>as a significant decrease in the</w:t>
        </w:r>
      </w:ins>
      <w:ins w:id="408" w:author="Owen Pickrell" w:date="2019-02-10T21:07:00Z">
        <w:r w:rsidR="00696C42">
          <w:t xml:space="preserve"> </w:t>
        </w:r>
      </w:ins>
      <w:ins w:id="409" w:author="Owen Pickrell" w:date="2019-02-10T21:06:00Z">
        <w:r w:rsidR="00696C42">
          <w:t>rate of hospital admissions for any cause</w:t>
        </w:r>
      </w:ins>
      <w:ins w:id="410" w:author="Owen Pickrell" w:date="2019-02-10T21:07:00Z">
        <w:r w:rsidR="00696C42">
          <w:t xml:space="preserve"> when comparing the five years after surgery with the five years immediately prior to surgery (X vs Y, P&lt;0.05) see figure 6.</w:t>
        </w:r>
      </w:ins>
      <w:commentRangeEnd w:id="404"/>
      <w:ins w:id="411" w:author="Owen Pickrell" w:date="2019-02-10T21:08:00Z">
        <w:r w:rsidR="00696C42">
          <w:rPr>
            <w:rStyle w:val="CommentReference"/>
          </w:rPr>
          <w:commentReference w:id="404"/>
        </w:r>
      </w:ins>
    </w:p>
    <w:p w14:paraId="4284D197" w14:textId="77777777" w:rsidR="006659C0" w:rsidRPr="00674B40" w:rsidRDefault="006659C0" w:rsidP="00F94416">
      <w:pPr>
        <w:spacing w:line="480" w:lineRule="auto"/>
      </w:pPr>
    </w:p>
    <w:p w14:paraId="7C695AA7" w14:textId="77777777" w:rsidR="006659C0" w:rsidRDefault="006659C0" w:rsidP="00F94416">
      <w:pPr>
        <w:spacing w:line="480" w:lineRule="auto"/>
        <w:rPr>
          <w:b/>
        </w:rPr>
      </w:pPr>
    </w:p>
    <w:p w14:paraId="70C7BFD6" w14:textId="77777777" w:rsidR="006659C0" w:rsidRDefault="006659C0" w:rsidP="00F94416">
      <w:pPr>
        <w:spacing w:line="480" w:lineRule="auto"/>
        <w:rPr>
          <w:b/>
        </w:rPr>
      </w:pPr>
    </w:p>
    <w:p w14:paraId="3A1768A8" w14:textId="77777777" w:rsidR="00C8423F" w:rsidRDefault="00C8423F" w:rsidP="00F94416">
      <w:pPr>
        <w:spacing w:line="480" w:lineRule="auto"/>
      </w:pPr>
    </w:p>
    <w:p w14:paraId="2F16CEDF" w14:textId="77777777" w:rsidR="00C8423F" w:rsidRDefault="00C8423F" w:rsidP="00F94416">
      <w:pPr>
        <w:spacing w:line="480" w:lineRule="auto"/>
      </w:pPr>
    </w:p>
    <w:p w14:paraId="190B12B0" w14:textId="77777777" w:rsidR="00D22BA4" w:rsidRDefault="00D22BA4" w:rsidP="00F94416">
      <w:pPr>
        <w:spacing w:line="480" w:lineRule="auto"/>
      </w:pPr>
    </w:p>
    <w:p w14:paraId="58D89CF6" w14:textId="77777777" w:rsidR="009C4CAC" w:rsidRDefault="009C4CAC" w:rsidP="00F94416">
      <w:pPr>
        <w:spacing w:line="480" w:lineRule="auto"/>
        <w:rPr>
          <w:b/>
          <w:sz w:val="36"/>
          <w:szCs w:val="36"/>
        </w:rPr>
      </w:pPr>
    </w:p>
    <w:p w14:paraId="090A7DF6" w14:textId="77777777" w:rsidR="009C4CAC" w:rsidRDefault="009C4CAC" w:rsidP="00F94416">
      <w:pPr>
        <w:spacing w:line="480" w:lineRule="auto"/>
        <w:rPr>
          <w:b/>
          <w:sz w:val="36"/>
          <w:szCs w:val="36"/>
        </w:rPr>
      </w:pPr>
    </w:p>
    <w:p w14:paraId="25087663" w14:textId="77777777" w:rsidR="00696C42" w:rsidRDefault="00696C42">
      <w:pPr>
        <w:rPr>
          <w:ins w:id="412" w:author="Owen Pickrell" w:date="2019-02-10T21:08:00Z"/>
          <w:b/>
        </w:rPr>
      </w:pPr>
      <w:ins w:id="413" w:author="Owen Pickrell" w:date="2019-02-10T21:08:00Z">
        <w:r>
          <w:rPr>
            <w:b/>
          </w:rPr>
          <w:br w:type="page"/>
        </w:r>
      </w:ins>
    </w:p>
    <w:p w14:paraId="728EEBC1" w14:textId="329BFB67" w:rsidR="00D22BA4" w:rsidRPr="00272CDA" w:rsidRDefault="0056127E" w:rsidP="00F94416">
      <w:pPr>
        <w:spacing w:line="480" w:lineRule="auto"/>
        <w:rPr>
          <w:b/>
        </w:rPr>
      </w:pPr>
      <w:commentRangeStart w:id="414"/>
      <w:r w:rsidRPr="00272CDA">
        <w:rPr>
          <w:b/>
        </w:rPr>
        <w:lastRenderedPageBreak/>
        <w:t>Discussion</w:t>
      </w:r>
      <w:commentRangeEnd w:id="414"/>
      <w:r w:rsidR="009B7F8F">
        <w:rPr>
          <w:rStyle w:val="CommentReference"/>
        </w:rPr>
        <w:commentReference w:id="414"/>
      </w:r>
    </w:p>
    <w:p w14:paraId="672BB683" w14:textId="032E3223" w:rsidR="00F84F99" w:rsidRPr="00216ED6" w:rsidRDefault="00E56C5B" w:rsidP="00E56C5B">
      <w:pPr>
        <w:spacing w:line="480" w:lineRule="auto"/>
        <w:rPr>
          <w:bCs/>
        </w:rPr>
      </w:pPr>
      <w:r>
        <w:rPr>
          <w:highlight w:val="yellow"/>
        </w:rPr>
        <w:t>We conducted a</w:t>
      </w:r>
      <w:ins w:id="415" w:author="Owen Pickrell" w:date="2018-10-16T21:17:00Z">
        <w:r w:rsidR="00184F02">
          <w:rPr>
            <w:highlight w:val="yellow"/>
          </w:rPr>
          <w:t>n</w:t>
        </w:r>
      </w:ins>
      <w:del w:id="416" w:author="Owen Pickrell" w:date="2018-10-16T21:17:00Z">
        <w:r w:rsidDel="00184F02">
          <w:rPr>
            <w:highlight w:val="yellow"/>
          </w:rPr>
          <w:delText>s</w:delText>
        </w:r>
      </w:del>
      <w:r>
        <w:rPr>
          <w:highlight w:val="yellow"/>
        </w:rPr>
        <w:t xml:space="preserve"> evaluation of long term outcomes in patient</w:t>
      </w:r>
      <w:ins w:id="417" w:author="Owen Pickrell" w:date="2018-10-16T21:17:00Z">
        <w:r w:rsidR="00184F02">
          <w:rPr>
            <w:highlight w:val="yellow"/>
          </w:rPr>
          <w:t>s</w:t>
        </w:r>
      </w:ins>
      <w:r>
        <w:rPr>
          <w:highlight w:val="yellow"/>
        </w:rPr>
        <w:t xml:space="preserve"> having undergone epilepsy surgery in Cardiff, UK. </w:t>
      </w:r>
      <w:r w:rsidR="00650AE3" w:rsidRPr="00216ED6">
        <w:rPr>
          <w:bCs/>
        </w:rPr>
        <w:t>We found that</w:t>
      </w:r>
      <w:r w:rsidR="00F84F99" w:rsidRPr="00216ED6">
        <w:rPr>
          <w:bCs/>
        </w:rPr>
        <w:t xml:space="preserve"> </w:t>
      </w:r>
      <w:r w:rsidR="00CA3B09">
        <w:rPr>
          <w:bCs/>
        </w:rPr>
        <w:t>48</w:t>
      </w:r>
      <w:r w:rsidR="00F84F99" w:rsidRPr="00216ED6">
        <w:rPr>
          <w:bCs/>
        </w:rPr>
        <w:t xml:space="preserve">% of patients </w:t>
      </w:r>
      <w:r w:rsidR="00650AE3" w:rsidRPr="00216ED6">
        <w:rPr>
          <w:bCs/>
        </w:rPr>
        <w:t>were free of disabling seizures</w:t>
      </w:r>
      <w:r w:rsidR="00CA3B09">
        <w:rPr>
          <w:bCs/>
        </w:rPr>
        <w:t xml:space="preserve"> (Engel class 1)</w:t>
      </w:r>
      <w:r w:rsidR="00650AE3" w:rsidRPr="00216ED6">
        <w:rPr>
          <w:bCs/>
        </w:rPr>
        <w:t xml:space="preserve"> at their most recent outpatient visit</w:t>
      </w:r>
      <w:ins w:id="418" w:author="Owen Pickrell" w:date="2018-10-16T21:17:00Z">
        <w:r w:rsidR="00184F02">
          <w:rPr>
            <w:bCs/>
          </w:rPr>
          <w:t xml:space="preserve">, </w:t>
        </w:r>
      </w:ins>
      <w:del w:id="419" w:author="Owen Pickrell" w:date="2018-10-16T21:17:00Z">
        <w:r w:rsidR="00650AE3" w:rsidRPr="00216ED6" w:rsidDel="00184F02">
          <w:rPr>
            <w:bCs/>
          </w:rPr>
          <w:delText xml:space="preserve"> at </w:delText>
        </w:r>
      </w:del>
      <w:r w:rsidR="00650AE3" w:rsidRPr="00216ED6">
        <w:rPr>
          <w:bCs/>
        </w:rPr>
        <w:t xml:space="preserve">a median </w:t>
      </w:r>
      <w:del w:id="420" w:author="Owen Pickrell" w:date="2018-10-16T21:18:00Z">
        <w:r w:rsidR="00650AE3" w:rsidRPr="00216ED6" w:rsidDel="00184F02">
          <w:rPr>
            <w:bCs/>
          </w:rPr>
          <w:delText xml:space="preserve">time interval </w:delText>
        </w:r>
      </w:del>
      <w:r w:rsidR="00650AE3" w:rsidRPr="00216ED6">
        <w:rPr>
          <w:bCs/>
        </w:rPr>
        <w:t xml:space="preserve">of </w:t>
      </w:r>
      <w:r w:rsidR="00A574E7">
        <w:rPr>
          <w:bCs/>
        </w:rPr>
        <w:t>seven</w:t>
      </w:r>
      <w:r w:rsidR="00650AE3" w:rsidRPr="00216ED6">
        <w:rPr>
          <w:bCs/>
        </w:rPr>
        <w:t xml:space="preserve"> </w:t>
      </w:r>
      <w:del w:id="421" w:author="Owen Pickrell" w:date="2018-10-16T21:18:00Z">
        <w:r w:rsidR="00650AE3" w:rsidRPr="00216ED6" w:rsidDel="00184F02">
          <w:rPr>
            <w:bCs/>
          </w:rPr>
          <w:delText xml:space="preserve"> </w:delText>
        </w:r>
      </w:del>
      <w:r w:rsidR="00650AE3" w:rsidRPr="00216ED6">
        <w:rPr>
          <w:bCs/>
        </w:rPr>
        <w:t>years post</w:t>
      </w:r>
      <w:r w:rsidR="00C022F7">
        <w:rPr>
          <w:bCs/>
        </w:rPr>
        <w:t>-</w:t>
      </w:r>
      <w:r w:rsidR="00650AE3" w:rsidRPr="00216ED6">
        <w:rPr>
          <w:bCs/>
        </w:rPr>
        <w:t>surgery</w:t>
      </w:r>
      <w:ins w:id="422" w:author="Ben Kansu" w:date="2018-11-03T12:24:00Z">
        <w:r w:rsidR="00157F1E">
          <w:rPr>
            <w:bCs/>
          </w:rPr>
          <w:t xml:space="preserve"> (Range 2-19)</w:t>
        </w:r>
      </w:ins>
      <w:r w:rsidR="00650AE3" w:rsidRPr="00216ED6">
        <w:rPr>
          <w:bCs/>
        </w:rPr>
        <w:t xml:space="preserve">. </w:t>
      </w:r>
    </w:p>
    <w:p w14:paraId="1305BA66" w14:textId="77777777" w:rsidR="0093146C" w:rsidRPr="0098644C" w:rsidRDefault="0093146C" w:rsidP="00F94416">
      <w:pPr>
        <w:spacing w:line="480" w:lineRule="auto"/>
        <w:rPr>
          <w:b/>
        </w:rPr>
      </w:pPr>
    </w:p>
    <w:p w14:paraId="2E5911EB" w14:textId="5CC05D11" w:rsidR="00E56C5B" w:rsidRPr="00216ED6" w:rsidRDefault="00E2538E" w:rsidP="00E56C5B">
      <w:pPr>
        <w:spacing w:line="480" w:lineRule="auto"/>
        <w:rPr>
          <w:bCs/>
        </w:rPr>
      </w:pPr>
      <w:r>
        <w:t xml:space="preserve">The </w:t>
      </w:r>
      <w:del w:id="423" w:author="Owen Pickrell" w:date="2019-02-10T21:08:00Z">
        <w:r w:rsidR="0093146C" w:rsidDel="00696C42">
          <w:delText>long term</w:delText>
        </w:r>
      </w:del>
      <w:ins w:id="424" w:author="Owen Pickrell" w:date="2019-02-10T21:08:00Z">
        <w:r w:rsidR="00696C42">
          <w:t>long-term</w:t>
        </w:r>
      </w:ins>
      <w:r w:rsidR="0093146C">
        <w:t xml:space="preserve"> outcomes of epilepsy surgery </w:t>
      </w:r>
      <w:r w:rsidR="0098644C">
        <w:t>are</w:t>
      </w:r>
      <w:r w:rsidR="0093146C">
        <w:t xml:space="preserve">, in the broad view, positive with a majority of patients taking </w:t>
      </w:r>
      <w:del w:id="425" w:author="Owen Pickrell" w:date="2019-02-10T21:09:00Z">
        <w:r w:rsidR="0093146C" w:rsidDel="00696C42">
          <w:delText xml:space="preserve">less </w:delText>
        </w:r>
      </w:del>
      <w:ins w:id="426" w:author="Owen Pickrell" w:date="2019-02-10T21:09:00Z">
        <w:r w:rsidR="00696C42">
          <w:t>fewer</w:t>
        </w:r>
        <w:r w:rsidR="00696C42">
          <w:t xml:space="preserve"> </w:t>
        </w:r>
      </w:ins>
      <w:r w:rsidR="0093146C">
        <w:t>AED</w:t>
      </w:r>
      <w:ins w:id="427" w:author="Owen Pickrell" w:date="2019-02-10T20:51:00Z">
        <w:r w:rsidR="002439BA">
          <w:t>s</w:t>
        </w:r>
      </w:ins>
      <w:del w:id="428" w:author="Owen Pickrell" w:date="2019-02-10T20:51:00Z">
        <w:r w:rsidR="0093146C" w:rsidDel="002439BA">
          <w:delText>S</w:delText>
        </w:r>
      </w:del>
      <w:ins w:id="429" w:author="Owen Pickrell" w:date="2019-02-10T21:09:00Z">
        <w:r w:rsidR="00696C42">
          <w:t xml:space="preserve"> and </w:t>
        </w:r>
      </w:ins>
      <w:del w:id="430" w:author="Owen Pickrell" w:date="2019-02-10T21:09:00Z">
        <w:r w:rsidR="0093146C" w:rsidDel="00696C42">
          <w:delText xml:space="preserve">, </w:delText>
        </w:r>
      </w:del>
      <w:r w:rsidR="0093146C">
        <w:t xml:space="preserve">experiencing </w:t>
      </w:r>
      <w:del w:id="431" w:author="Owen Pickrell" w:date="2019-02-10T21:09:00Z">
        <w:r w:rsidR="0093146C" w:rsidDel="00696C42">
          <w:delText xml:space="preserve">less </w:delText>
        </w:r>
      </w:del>
      <w:ins w:id="432" w:author="Owen Pickrell" w:date="2019-02-10T21:09:00Z">
        <w:r w:rsidR="00696C42">
          <w:t>fewer and less severe</w:t>
        </w:r>
        <w:r w:rsidR="00696C42">
          <w:t xml:space="preserve"> </w:t>
        </w:r>
      </w:ins>
      <w:r w:rsidR="0093146C">
        <w:t>seizures</w:t>
      </w:r>
      <w:del w:id="433" w:author="Owen Pickrell" w:date="2019-02-10T21:09:00Z">
        <w:r w:rsidR="0093146C" w:rsidDel="00696C42">
          <w:delText xml:space="preserve"> and the nature of the seizures being less severe</w:delText>
        </w:r>
      </w:del>
      <w:r w:rsidR="0093146C">
        <w:t xml:space="preserve">. </w:t>
      </w:r>
      <w:commentRangeStart w:id="434"/>
      <w:del w:id="435" w:author="Ben Kansu" w:date="2018-11-03T12:25:00Z">
        <w:r w:rsidR="0093146C" w:rsidDel="00157F1E">
          <w:delText xml:space="preserve">At the last outpatient clinic (OPC), (mean average of </w:delText>
        </w:r>
        <w:r w:rsidR="00C602CD" w:rsidDel="00157F1E">
          <w:delText>eight</w:delText>
        </w:r>
        <w:r w:rsidR="0093146C" w:rsidDel="00157F1E">
          <w:delText xml:space="preserve"> years</w:delText>
        </w:r>
        <w:r w:rsidR="00E56C5B" w:rsidDel="00157F1E">
          <w:delText xml:space="preserve"> </w:delText>
        </w:r>
        <w:r w:rsidR="00E56C5B" w:rsidRPr="00216ED6" w:rsidDel="00157F1E">
          <w:rPr>
            <w:bCs/>
          </w:rPr>
          <w:delText>(range 2 to 19)</w:delText>
        </w:r>
        <w:r w:rsidR="0093146C" w:rsidDel="00157F1E">
          <w:delText xml:space="preserve">) </w:delText>
        </w:r>
        <w:r w:rsidR="00CA3B09" w:rsidDel="00157F1E">
          <w:delText>48</w:delText>
        </w:r>
        <w:r w:rsidR="0093146C" w:rsidDel="00157F1E">
          <w:delText>% were seizure free for at least the previous year</w:delText>
        </w:r>
        <w:commentRangeEnd w:id="434"/>
        <w:r w:rsidR="009B7F8F" w:rsidDel="00157F1E">
          <w:rPr>
            <w:rStyle w:val="CommentReference"/>
          </w:rPr>
          <w:commentReference w:id="434"/>
        </w:r>
        <w:r w:rsidR="0093146C" w:rsidDel="00157F1E">
          <w:delText xml:space="preserve">. </w:delText>
        </w:r>
      </w:del>
      <w:r w:rsidR="0093146C">
        <w:t xml:space="preserve">This is similar to the result reported at </w:t>
      </w:r>
      <w:r w:rsidR="00C602CD">
        <w:t>one</w:t>
      </w:r>
      <w:r w:rsidR="0093146C">
        <w:t xml:space="preserve">-year post surgery by Wiebe et al </w:t>
      </w:r>
      <w:r w:rsidR="0093146C">
        <w:fldChar w:fldCharType="begin"/>
      </w:r>
      <w:r w:rsidR="009B54B7">
        <w:instrText xml:space="preserve"> ADDIN EN.CITE &lt;EndNote&gt;&lt;Cite&gt;&lt;Author&gt;Wiebe&lt;/Author&gt;&lt;Year&gt;2001&lt;/Year&gt;&lt;RecNum&gt;0&lt;/RecNum&gt;&lt;IDText&gt;A randomized, controlled trial of surgery for temporal-lobe epilepsy&lt;/IDText&gt;&lt;DisplayText&gt;(9)&lt;/DisplayText&gt;&lt;record&gt;&lt;isbn&gt;0028-4793&lt;/isbn&gt;&lt;titles&gt;&lt;title&gt;A randomized, controlled trial of surgery for temporal-lobe epilepsy&lt;/title&gt;&lt;secondary-title&gt;New England Journal of Medicine&lt;/secondary-title&gt;&lt;/titles&gt;&lt;pages&gt;311-318&lt;/pages&gt;&lt;number&gt;5&lt;/number&gt;&lt;contributors&gt;&lt;authors&gt;&lt;author&gt;Wiebe, Samuel&lt;/author&gt;&lt;author&gt;Blume, Warren T&lt;/author&gt;&lt;author&gt;Girvin, John P&lt;/author&gt;&lt;author&gt;Eliasziw, Michael&lt;/author&gt;&lt;/authors&gt;&lt;/contributors&gt;&lt;added-date format="utc"&gt;1497280878&lt;/added-date&gt;&lt;ref-type name="Journal Article"&gt;17&lt;/ref-type&gt;&lt;dates&gt;&lt;year&gt;2001&lt;/year&gt;&lt;/dates&gt;&lt;rec-number&gt;307&lt;/rec-number&gt;&lt;last-updated-date format="utc"&gt;1497280878&lt;/last-updated-date&gt;&lt;volume&gt;345&lt;/volume&gt;&lt;/record&gt;&lt;/Cite&gt;&lt;/EndNote&gt;</w:instrText>
      </w:r>
      <w:r w:rsidR="0093146C">
        <w:fldChar w:fldCharType="separate"/>
      </w:r>
      <w:r w:rsidR="009B54B7">
        <w:rPr>
          <w:noProof/>
        </w:rPr>
        <w:t>(9)</w:t>
      </w:r>
      <w:r w:rsidR="0093146C">
        <w:fldChar w:fldCharType="end"/>
      </w:r>
      <w:r w:rsidR="0093146C">
        <w:t xml:space="preserve">. Reid demonstrated similar percentages (45%) up to </w:t>
      </w:r>
      <w:r w:rsidR="00C602CD">
        <w:t>six</w:t>
      </w:r>
      <w:r w:rsidR="0093146C">
        <w:t xml:space="preserve"> years post-surgery </w:t>
      </w:r>
      <w:r w:rsidR="0093146C">
        <w:fldChar w:fldCharType="begin"/>
      </w:r>
      <w:r w:rsidR="00B417AB">
        <w:instrText xml:space="preserve"> ADDIN EN.CITE &lt;EndNote&gt;&lt;Cite&gt;&lt;Author&gt;Reid&lt;/Author&gt;&lt;Year&gt;2004&lt;/Year&gt;&lt;RecNum&gt;0&lt;/RecNum&gt;&lt;IDText&gt;Epilepsy surgery: patient-perceived long-term costs and benefits&lt;/IDText&gt;&lt;DisplayText&gt;(18)&lt;/DisplayText&gt;&lt;record&gt;&lt;isbn&gt;1525-5050&lt;/isbn&gt;&lt;titles&gt;&lt;title&gt;Epilepsy surgery: patient-perceived long-term costs and benefits&lt;/title&gt;&lt;secondary-title&gt;Epilepsy &amp;amp; Behavior&lt;/secondary-title&gt;&lt;/titles&gt;&lt;pages&gt;81-87&lt;/pages&gt;&lt;number&gt;1&lt;/number&gt;&lt;contributors&gt;&lt;authors&gt;&lt;author&gt;Reid, Katie&lt;/author&gt;&lt;author&gt;Herbert, Andrea&lt;/author&gt;&lt;author&gt;Baker, Gus A&lt;/author&gt;&lt;/authors&gt;&lt;/contributors&gt;&lt;added-date format="utc"&gt;1499008150&lt;/added-date&gt;&lt;ref-type name="Journal Article"&gt;17&lt;/ref-type&gt;&lt;dates&gt;&lt;year&gt;2004&lt;/year&gt;&lt;/dates&gt;&lt;rec-number&gt;315&lt;/rec-number&gt;&lt;last-updated-date format="utc"&gt;1499008150&lt;/last-updated-date&gt;&lt;volume&gt;5&lt;/volume&gt;&lt;/record&gt;&lt;/Cite&gt;&lt;/EndNote&gt;</w:instrText>
      </w:r>
      <w:r w:rsidR="0093146C">
        <w:fldChar w:fldCharType="separate"/>
      </w:r>
      <w:r w:rsidR="00B417AB">
        <w:rPr>
          <w:noProof/>
        </w:rPr>
        <w:t>(18)</w:t>
      </w:r>
      <w:r w:rsidR="0093146C">
        <w:fldChar w:fldCharType="end"/>
      </w:r>
      <w:r w:rsidR="0093146C">
        <w:t xml:space="preserve">. This shows the longer term outcomes of epilepsy surgery are comparable to the shorter term outcomes. </w:t>
      </w:r>
      <w:r w:rsidR="00D10E44">
        <w:t xml:space="preserve"> </w:t>
      </w:r>
      <w:commentRangeStart w:id="436"/>
      <w:r w:rsidR="0093146C" w:rsidRPr="00216ED6">
        <w:rPr>
          <w:highlight w:val="yellow"/>
        </w:rPr>
        <w:t>P</w:t>
      </w:r>
      <w:del w:id="437" w:author="Ben Kansu" w:date="2018-11-03T12:22:00Z">
        <w:r w:rsidR="0093146C" w:rsidRPr="00216ED6" w:rsidDel="00483C8C">
          <w:rPr>
            <w:highlight w:val="yellow"/>
          </w:rPr>
          <w:delText>e</w:delText>
        </w:r>
      </w:del>
      <w:r w:rsidR="0093146C" w:rsidRPr="00216ED6">
        <w:rPr>
          <w:highlight w:val="yellow"/>
        </w:rPr>
        <w:t>r</w:t>
      </w:r>
      <w:ins w:id="438" w:author="Ben Kansu" w:date="2018-11-03T12:22:00Z">
        <w:r w:rsidR="00483C8C">
          <w:rPr>
            <w:highlight w:val="yellow"/>
          </w:rPr>
          <w:t>e</w:t>
        </w:r>
      </w:ins>
      <w:r w:rsidR="0093146C" w:rsidRPr="00216ED6">
        <w:rPr>
          <w:highlight w:val="yellow"/>
        </w:rPr>
        <w:t>vious</w:t>
      </w:r>
      <w:r w:rsidR="00CF1413" w:rsidRPr="00216ED6">
        <w:rPr>
          <w:highlight w:val="yellow"/>
        </w:rPr>
        <w:t xml:space="preserve"> </w:t>
      </w:r>
      <w:del w:id="439" w:author="Ben Kansu" w:date="2018-11-03T12:22:00Z">
        <w:r w:rsidR="00CF1413" w:rsidRPr="00216ED6" w:rsidDel="00A37A08">
          <w:rPr>
            <w:highlight w:val="yellow"/>
          </w:rPr>
          <w:delText>other</w:delText>
        </w:r>
        <w:r w:rsidR="0093146C" w:rsidRPr="00216ED6" w:rsidDel="00A37A08">
          <w:rPr>
            <w:highlight w:val="yellow"/>
          </w:rPr>
          <w:delText xml:space="preserve"> </w:delText>
        </w:r>
      </w:del>
      <w:r w:rsidR="0093146C" w:rsidRPr="00216ED6">
        <w:rPr>
          <w:highlight w:val="yellow"/>
        </w:rPr>
        <w:t>long term studies</w:t>
      </w:r>
      <w:r w:rsidR="00D21934">
        <w:rPr>
          <w:highlight w:val="yellow"/>
        </w:rPr>
        <w:t xml:space="preserve"> that assess s</w:t>
      </w:r>
      <w:r w:rsidR="00A636EE">
        <w:rPr>
          <w:highlight w:val="yellow"/>
        </w:rPr>
        <w:t>eizure outcomes beyond 5 years for temporal lobe epilepsy range from 45%-69%</w:t>
      </w:r>
      <w:r w:rsidR="003A1895">
        <w:rPr>
          <w:highlight w:val="yellow"/>
        </w:rPr>
        <w:t xml:space="preserve"> </w:t>
      </w:r>
      <w:r w:rsidR="003A1895">
        <w:rPr>
          <w:highlight w:val="yellow"/>
        </w:rPr>
        <w:fldChar w:fldCharType="begin">
          <w:fldData xml:space="preserve">PEVuZE5vdGU+PENpdGU+PEF1dGhvcj5IZW1iPC9BdXRob3I+PFllYXI+MjAxMzwvWWVhcj48SURU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</w:fldData>
        </w:fldChar>
      </w:r>
      <w:r w:rsidR="007D3781">
        <w:rPr>
          <w:highlight w:val="yellow"/>
        </w:rPr>
        <w:instrText xml:space="preserve"> ADDIN EN.CITE </w:instrText>
      </w:r>
      <w:r w:rsidR="007D3781">
        <w:rPr>
          <w:highlight w:val="yellow"/>
        </w:rPr>
        <w:fldChar w:fldCharType="begin">
          <w:fldData xml:space="preserve">PEVuZE5vdGU+PENpdGU+PEF1dGhvcj5IZW1iPC9BdXRob3I+PFllYXI+MjAxMzwvWWVhcj48SURU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</w:fldData>
        </w:fldChar>
      </w:r>
      <w:r w:rsidR="007D3781">
        <w:rPr>
          <w:highlight w:val="yellow"/>
        </w:rPr>
        <w:instrText xml:space="preserve"> ADDIN EN.CITE.DATA </w:instrText>
      </w:r>
      <w:r w:rsidR="007D3781">
        <w:rPr>
          <w:highlight w:val="yellow"/>
        </w:rPr>
      </w:r>
      <w:r w:rsidR="007D3781">
        <w:rPr>
          <w:highlight w:val="yellow"/>
        </w:rPr>
        <w:fldChar w:fldCharType="end"/>
      </w:r>
      <w:r w:rsidR="003A1895">
        <w:rPr>
          <w:highlight w:val="yellow"/>
        </w:rPr>
      </w:r>
      <w:r w:rsidR="003A1895">
        <w:rPr>
          <w:highlight w:val="yellow"/>
        </w:rPr>
        <w:fldChar w:fldCharType="separate"/>
      </w:r>
      <w:r w:rsidR="007D3781">
        <w:rPr>
          <w:noProof/>
          <w:highlight w:val="yellow"/>
        </w:rPr>
        <w:t>(18-20)</w:t>
      </w:r>
      <w:r w:rsidR="003A1895">
        <w:rPr>
          <w:highlight w:val="yellow"/>
        </w:rPr>
        <w:fldChar w:fldCharType="end"/>
      </w:r>
      <w:r w:rsidR="002E0C17">
        <w:rPr>
          <w:highlight w:val="yellow"/>
        </w:rPr>
        <w:t xml:space="preserve"> </w:t>
      </w:r>
      <w:commentRangeEnd w:id="436"/>
      <w:r w:rsidR="009B7F8F">
        <w:rPr>
          <w:rStyle w:val="CommentReference"/>
        </w:rPr>
        <w:commentReference w:id="436"/>
      </w:r>
      <w:r w:rsidR="002E0C17">
        <w:rPr>
          <w:highlight w:val="yellow"/>
        </w:rPr>
        <w:t xml:space="preserve">with </w:t>
      </w:r>
      <w:ins w:id="440" w:author="Ben Kansu" w:date="2018-11-05T12:29:00Z">
        <w:r w:rsidR="002C30D2">
          <w:rPr>
            <w:highlight w:val="yellow"/>
          </w:rPr>
          <w:t>3</w:t>
        </w:r>
      </w:ins>
      <w:del w:id="441" w:author="Ben Kansu" w:date="2018-11-05T12:29:00Z">
        <w:r w:rsidR="002E0C17" w:rsidDel="002C30D2">
          <w:rPr>
            <w:highlight w:val="yellow"/>
          </w:rPr>
          <w:delText>two</w:delText>
        </w:r>
      </w:del>
      <w:r w:rsidR="002E0C17">
        <w:rPr>
          <w:highlight w:val="yellow"/>
        </w:rPr>
        <w:t xml:space="preserve"> studies focusing on </w:t>
      </w:r>
      <w:proofErr w:type="spellStart"/>
      <w:r w:rsidR="002E0C17">
        <w:rPr>
          <w:highlight w:val="yellow"/>
        </w:rPr>
        <w:t>res</w:t>
      </w:r>
      <w:del w:id="442" w:author="Ben Kansu" w:date="2018-11-05T12:28:00Z">
        <w:r w:rsidR="002E0C17" w:rsidDel="00ED3AF1">
          <w:rPr>
            <w:highlight w:val="yellow"/>
          </w:rPr>
          <w:delText>p</w:delText>
        </w:r>
      </w:del>
      <w:r w:rsidR="002E0C17">
        <w:rPr>
          <w:highlight w:val="yellow"/>
        </w:rPr>
        <w:t>ective</w:t>
      </w:r>
      <w:proofErr w:type="spellEnd"/>
      <w:r w:rsidR="002E0C17">
        <w:rPr>
          <w:highlight w:val="yellow"/>
        </w:rPr>
        <w:t xml:space="preserve"> surgery finding </w:t>
      </w:r>
      <w:ins w:id="443" w:author="Ben Kansu" w:date="2018-11-05T12:29:00Z">
        <w:r w:rsidR="002C30D2">
          <w:rPr>
            <w:highlight w:val="yellow"/>
          </w:rPr>
          <w:t>between 60-</w:t>
        </w:r>
      </w:ins>
      <w:del w:id="444" w:author="Ben Kansu" w:date="2018-11-05T12:29:00Z">
        <w:r w:rsidR="007418FA" w:rsidDel="002C30D2">
          <w:rPr>
            <w:highlight w:val="yellow"/>
          </w:rPr>
          <w:delText xml:space="preserve">65% and </w:delText>
        </w:r>
      </w:del>
      <w:r w:rsidR="007418FA">
        <w:rPr>
          <w:highlight w:val="yellow"/>
        </w:rPr>
        <w:t xml:space="preserve">72% seizure freedom </w:t>
      </w:r>
      <w:r w:rsidR="009C389E">
        <w:rPr>
          <w:highlight w:val="yellow"/>
        </w:rPr>
        <w:fldChar w:fldCharType="begin">
          <w:fldData xml:space="preserve">PEVuZE5vdGU+PENpdGU+PEF1dGhvcj5Uw6lsbGV6LVplbnRlbm88L0F1dGhvcj48WWVhcj4yMDA1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</w:fldData>
        </w:fldChar>
      </w:r>
      <w:r w:rsidR="00916AF5">
        <w:rPr>
          <w:highlight w:val="yellow"/>
        </w:rPr>
        <w:instrText xml:space="preserve"> ADDIN EN.CITE </w:instrText>
      </w:r>
      <w:r w:rsidR="00916AF5">
        <w:rPr>
          <w:highlight w:val="yellow"/>
        </w:rPr>
        <w:fldChar w:fldCharType="begin">
          <w:fldData xml:space="preserve">PEVuZE5vdGU+PENpdGU+PEF1dGhvcj5Uw6lsbGV6LVplbnRlbm88L0F1dGhvcj48WWVhcj4yMDA1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</w:fldData>
        </w:fldChar>
      </w:r>
      <w:r w:rsidR="00916AF5">
        <w:rPr>
          <w:highlight w:val="yellow"/>
        </w:rPr>
        <w:instrText xml:space="preserve"> ADDIN EN.CITE.DATA </w:instrText>
      </w:r>
      <w:r w:rsidR="00916AF5">
        <w:rPr>
          <w:highlight w:val="yellow"/>
        </w:rPr>
      </w:r>
      <w:r w:rsidR="00916AF5">
        <w:rPr>
          <w:highlight w:val="yellow"/>
        </w:rPr>
        <w:fldChar w:fldCharType="end"/>
      </w:r>
      <w:r w:rsidR="009C389E">
        <w:rPr>
          <w:highlight w:val="yellow"/>
        </w:rPr>
      </w:r>
      <w:r w:rsidR="009C389E">
        <w:rPr>
          <w:highlight w:val="yellow"/>
        </w:rPr>
        <w:fldChar w:fldCharType="separate"/>
      </w:r>
      <w:r w:rsidR="00916AF5">
        <w:rPr>
          <w:noProof/>
          <w:highlight w:val="yellow"/>
        </w:rPr>
        <w:t>(21-23)</w:t>
      </w:r>
      <w:r w:rsidR="009C389E">
        <w:rPr>
          <w:highlight w:val="yellow"/>
        </w:rPr>
        <w:fldChar w:fldCharType="end"/>
      </w:r>
      <w:r w:rsidR="00F632E5">
        <w:rPr>
          <w:highlight w:val="yellow"/>
        </w:rPr>
        <w:t xml:space="preserve">. </w:t>
      </w:r>
      <w:del w:id="445" w:author="Ben Kansu" w:date="2018-11-03T12:22:00Z">
        <w:r w:rsidR="00942431" w:rsidDel="00A37A08">
          <w:rPr>
            <w:highlight w:val="yellow"/>
          </w:rPr>
          <w:delText xml:space="preserve"> </w:delText>
        </w:r>
        <w:r w:rsidR="00A636EE" w:rsidDel="00A37A08">
          <w:rPr>
            <w:highlight w:val="yellow"/>
          </w:rPr>
          <w:delText xml:space="preserve">  </w:delText>
        </w:r>
        <w:r w:rsidR="0093146C" w:rsidRPr="00216ED6" w:rsidDel="00A37A08">
          <w:rPr>
            <w:highlight w:val="yellow"/>
          </w:rPr>
          <w:delText xml:space="preserve"> are surmised in table 1</w:delText>
        </w:r>
        <w:r w:rsidR="00216ED6" w:rsidRPr="00216ED6" w:rsidDel="00A37A08">
          <w:rPr>
            <w:highlight w:val="yellow"/>
          </w:rPr>
          <w:delText xml:space="preserve"> – table removed – see end, we need to put a narrative of key points</w:delText>
        </w:r>
        <w:r w:rsidR="0093146C" w:rsidDel="00A37A08">
          <w:delText xml:space="preserve">. </w:delText>
        </w:r>
      </w:del>
      <w:r w:rsidR="0093146C">
        <w:t>These studies also reported similar ratios of those who achieved seizure freedom.</w:t>
      </w:r>
      <w:r w:rsidR="00E56C5B">
        <w:t xml:space="preserve"> </w:t>
      </w:r>
      <w:r w:rsidR="00E56C5B" w:rsidRPr="00216ED6">
        <w:rPr>
          <w:bCs/>
        </w:rPr>
        <w:t xml:space="preserve">QOLIE-P31 scores showed a </w:t>
      </w:r>
      <w:r w:rsidR="00E56C5B">
        <w:rPr>
          <w:bCs/>
        </w:rPr>
        <w:t>significant difference in quality of life between those who achieved seizure freedom and those who did not</w:t>
      </w:r>
      <w:r w:rsidR="00E56C5B" w:rsidRPr="00216ED6">
        <w:rPr>
          <w:bCs/>
          <w:highlight w:val="yellow"/>
        </w:rPr>
        <w:t>.</w:t>
      </w:r>
      <w:r w:rsidR="00E56C5B" w:rsidRPr="00216ED6">
        <w:rPr>
          <w:bCs/>
        </w:rPr>
        <w:t xml:space="preserve"> There was close correlation between seizure outcomes, subjective quality of life questionnaire responses and QOLIE-P31 scores. The majority of patients responded </w:t>
      </w:r>
      <w:r w:rsidR="00E56C5B">
        <w:rPr>
          <w:bCs/>
        </w:rPr>
        <w:t xml:space="preserve">positively </w:t>
      </w:r>
      <w:r w:rsidR="00E56C5B" w:rsidRPr="00216ED6">
        <w:rPr>
          <w:bCs/>
        </w:rPr>
        <w:t xml:space="preserve">that they had </w:t>
      </w:r>
      <w:r w:rsidR="00E56C5B">
        <w:rPr>
          <w:bCs/>
        </w:rPr>
        <w:t>under</w:t>
      </w:r>
      <w:r w:rsidR="00E56C5B" w:rsidRPr="00216ED6">
        <w:rPr>
          <w:bCs/>
        </w:rPr>
        <w:t>gone epilepsy surgery and that it had a positive outcome for them.</w:t>
      </w:r>
    </w:p>
    <w:p w14:paraId="5DCCA9BA" w14:textId="03ED4B6F" w:rsidR="0093146C" w:rsidRPr="00CD7337" w:rsidRDefault="00E56C5B" w:rsidP="00E56C5B">
      <w:pPr>
        <w:spacing w:line="480" w:lineRule="auto"/>
        <w:rPr>
          <w:bCs/>
        </w:rPr>
      </w:pPr>
      <w:r w:rsidRPr="00216ED6">
        <w:rPr>
          <w:bCs/>
        </w:rPr>
        <w:t xml:space="preserve">Using a novel measure of AED </w:t>
      </w:r>
      <w:proofErr w:type="gramStart"/>
      <w:r w:rsidRPr="00216ED6">
        <w:rPr>
          <w:bCs/>
        </w:rPr>
        <w:t>burden</w:t>
      </w:r>
      <w:proofErr w:type="gramEnd"/>
      <w:r w:rsidRPr="00216ED6">
        <w:rPr>
          <w:bCs/>
        </w:rPr>
        <w:t xml:space="preserve"> we found a measurable reduction in the total AED dosing following surgery, as a ratio of maximum recommended dose, a</w:t>
      </w:r>
      <w:r>
        <w:rPr>
          <w:bCs/>
        </w:rPr>
        <w:t>lo</w:t>
      </w:r>
      <w:r w:rsidRPr="00216ED6">
        <w:rPr>
          <w:bCs/>
        </w:rPr>
        <w:t>n</w:t>
      </w:r>
      <w:r>
        <w:rPr>
          <w:bCs/>
        </w:rPr>
        <w:t>g</w:t>
      </w:r>
      <w:r w:rsidRPr="00216ED6">
        <w:rPr>
          <w:bCs/>
        </w:rPr>
        <w:t xml:space="preserve"> </w:t>
      </w:r>
      <w:r>
        <w:rPr>
          <w:bCs/>
        </w:rPr>
        <w:t>with</w:t>
      </w:r>
      <w:r w:rsidRPr="00216ED6">
        <w:rPr>
          <w:bCs/>
        </w:rPr>
        <w:t xml:space="preserve"> the total number of AEDs taken per person. </w:t>
      </w:r>
      <w:r w:rsidR="00A130B1">
        <w:t xml:space="preserve">Although studies have </w:t>
      </w:r>
      <w:r>
        <w:t xml:space="preserve">reported </w:t>
      </w:r>
      <w:r w:rsidR="00BD1837">
        <w:t>AED use and seizure freedom</w:t>
      </w:r>
      <w:r w:rsidR="00793E49">
        <w:t xml:space="preserve"> </w:t>
      </w:r>
      <w:r w:rsidR="0037309A">
        <w:fldChar w:fldCharType="begin"/>
      </w:r>
      <w:r w:rsidR="007D3781">
        <w:instrText xml:space="preserve"> ADDIN EN.CITE &lt;EndNote&gt;&lt;Cite&gt;&lt;Author&gt;Schmidt&lt;/Author&gt;&lt;Year&gt;2004&lt;/Year&gt;&lt;IDText&gt;Seizure recurrence after planned discontinuation of antiepileptic drugs in seizure‐free patients after epilepsy surgery: a review of current clinical experience&lt;/IDText&gt;&lt;DisplayText&gt;(21, 26)&lt;/DisplayText&gt;&lt;record&gt;&lt;isbn&gt;0013-9580&lt;/isbn&gt;&lt;titles&gt;&lt;title&gt;Seizure recurrence after planned discontinuation of antiepileptic drugs in seizure‐free patients after epilepsy surgery: a review of current clinical experience&lt;/title&gt;&lt;secondary-title&gt;Epilepsia&lt;/secondary-title&gt;&lt;/titles&gt;&lt;pages&gt;179-186&lt;/pages&gt;&lt;number&gt;2&lt;/number&gt;&lt;contributors&gt;&lt;authors&gt;&lt;author&gt;Schmidt, Dieter&lt;/author&gt;&lt;author&gt;Baumgartner, Christoph&lt;/author&gt;&lt;author&gt;Löscher, Wolfgang&lt;/author&gt;&lt;/authors&gt;&lt;/contributors&gt;&lt;added-date format="utc"&gt;1535184238&lt;/added-date&gt;&lt;ref-type name="Journal Article"&gt;17&lt;/ref-type&gt;&lt;dates&gt;&lt;year&gt;2004&lt;/year&gt;&lt;/dates&gt;&lt;rec-number&gt;357&lt;/rec-number&gt;&lt;last-updated-date format="utc"&gt;1535184238&lt;/last-updated-date&gt;&lt;volume&gt;45&lt;/volume&gt;&lt;/record&gt;&lt;/Cite&gt;&lt;Cite&gt;&lt;Author&gt;Téllez-Zenteno&lt;/Author&gt;&lt;Year&gt;2005&lt;/Year&gt;&lt;IDText&gt;Long-term seizure outcomes following epilepsy surgery: a systematic review and meta-analysis&lt;/IDText&gt;&lt;record&gt;&lt;isbn&gt;1460-2156&lt;/isbn&gt;&lt;titles&gt;&lt;title&gt;Long-term seizure outcomes following epilepsy surgery: a systematic review and meta-analysis&lt;/title&gt;&lt;secondary-title&gt;Brain&lt;/secondary-title&gt;&lt;/titles&gt;&lt;pages&gt;1188-1198&lt;/pages&gt;&lt;number&gt;5&lt;/number&gt;&lt;contributors&gt;&lt;authors&gt;&lt;author&gt;Téllez-Zenteno, José F&lt;/author&gt;&lt;author&gt;Dhar, Raj&lt;/author&gt;&lt;author&gt;Wiebe, Samuel&lt;/author&gt;&lt;/authors&gt;&lt;/contributors&gt;&lt;added-date format="utc"&gt;1514110994&lt;/added-date&gt;&lt;ref-type name="Journal Article"&gt;17&lt;/ref-type&gt;&lt;dates&gt;&lt;year&gt;2005&lt;/year&gt;&lt;/dates&gt;&lt;rec-number&gt;337&lt;/rec-number&gt;&lt;last-updated-date format="utc"&gt;1514110994&lt;/last-updated-date&gt;&lt;volume&gt;128&lt;/volume&gt;&lt;/record&gt;&lt;/Cite&gt;&lt;/EndNote&gt;</w:instrText>
      </w:r>
      <w:r w:rsidR="0037309A">
        <w:fldChar w:fldCharType="separate"/>
      </w:r>
      <w:r w:rsidR="007D3781">
        <w:rPr>
          <w:noProof/>
        </w:rPr>
        <w:t>(21, 26)</w:t>
      </w:r>
      <w:r w:rsidR="0037309A">
        <w:fldChar w:fldCharType="end"/>
      </w:r>
      <w:r w:rsidR="00BD1837">
        <w:t xml:space="preserve"> w</w:t>
      </w:r>
      <w:r w:rsidR="0093146C">
        <w:t xml:space="preserve">hat many studies failed to report on was how the </w:t>
      </w:r>
      <w:r w:rsidR="00B978D8">
        <w:t>patient’s</w:t>
      </w:r>
      <w:r w:rsidR="0093146C">
        <w:t xml:space="preserve"> medications evolved over time and </w:t>
      </w:r>
      <w:r>
        <w:t>sourced</w:t>
      </w:r>
      <w:r w:rsidR="0093146C">
        <w:t xml:space="preserve"> patients</w:t>
      </w:r>
      <w:r>
        <w:t>’</w:t>
      </w:r>
      <w:r w:rsidR="0093146C">
        <w:t xml:space="preserve"> </w:t>
      </w:r>
      <w:r>
        <w:t>opinions on</w:t>
      </w:r>
      <w:r w:rsidR="0093146C">
        <w:t xml:space="preserve"> the</w:t>
      </w:r>
      <w:r>
        <w:t>ir</w:t>
      </w:r>
      <w:r w:rsidR="0093146C">
        <w:t xml:space="preserve"> decision to under</w:t>
      </w:r>
      <w:r>
        <w:t>go</w:t>
      </w:r>
      <w:r w:rsidR="0093146C">
        <w:t xml:space="preserve"> surgery.  </w:t>
      </w:r>
    </w:p>
    <w:p w14:paraId="5DFB03F7" w14:textId="77777777" w:rsidR="0093146C" w:rsidRPr="00CD7337" w:rsidRDefault="0093146C" w:rsidP="00CD7337">
      <w:pPr>
        <w:spacing w:line="480" w:lineRule="auto"/>
        <w:rPr>
          <w:b/>
        </w:rPr>
      </w:pPr>
    </w:p>
    <w:p w14:paraId="7DD8A7F3" w14:textId="0F8494D7" w:rsidR="00D435ED" w:rsidRDefault="005D7FF1" w:rsidP="00F94416">
      <w:pPr>
        <w:spacing w:line="480" w:lineRule="auto"/>
      </w:pPr>
      <w:r>
        <w:t>Our</w:t>
      </w:r>
      <w:r w:rsidR="00F6179B">
        <w:t xml:space="preserve"> cohort </w:t>
      </w:r>
      <w:r w:rsidR="00216ED6">
        <w:t xml:space="preserve">was made up of those with </w:t>
      </w:r>
      <w:proofErr w:type="spellStart"/>
      <w:r w:rsidR="00216ED6">
        <w:t>lesional</w:t>
      </w:r>
      <w:proofErr w:type="spellEnd"/>
      <w:r w:rsidR="00216ED6">
        <w:t xml:space="preserve"> epilepsy, </w:t>
      </w:r>
      <w:r w:rsidR="007B54CA">
        <w:t xml:space="preserve">76% (43 patients) </w:t>
      </w:r>
      <w:r w:rsidR="00005258">
        <w:t xml:space="preserve">had hippocampal </w:t>
      </w:r>
      <w:proofErr w:type="spellStart"/>
      <w:r w:rsidR="00216ED6">
        <w:t>sclerosist</w:t>
      </w:r>
      <w:proofErr w:type="spellEnd"/>
      <w:r w:rsidR="00216ED6">
        <w:t xml:space="preserve"> t</w:t>
      </w:r>
      <w:r w:rsidR="00355BE8">
        <w:t>he remaining 24%</w:t>
      </w:r>
      <w:r w:rsidR="00AF31FA">
        <w:t xml:space="preserve"> </w:t>
      </w:r>
      <w:r w:rsidR="00E3260C">
        <w:t>(14 patients) had</w:t>
      </w:r>
      <w:r w:rsidR="00355BE8">
        <w:t xml:space="preserve"> either focal cortical dysplasia or </w:t>
      </w:r>
      <w:r w:rsidR="00A71D23">
        <w:t>space occupying lesions.</w:t>
      </w:r>
      <w:r w:rsidR="002528BE">
        <w:t xml:space="preserve"> 89</w:t>
      </w:r>
      <w:r w:rsidR="00A4479C">
        <w:t>% (</w:t>
      </w:r>
      <w:r w:rsidR="002528BE">
        <w:t>51</w:t>
      </w:r>
      <w:r w:rsidR="00E3260C">
        <w:t xml:space="preserve"> patients) underwent temporal </w:t>
      </w:r>
      <w:r w:rsidR="00DC07D7">
        <w:t>lobe surgery with the rema</w:t>
      </w:r>
      <w:r w:rsidR="000954A6">
        <w:t>ining patients undergoing extra-</w:t>
      </w:r>
      <w:r w:rsidR="00DC07D7">
        <w:t xml:space="preserve">temporal resections. </w:t>
      </w:r>
      <w:r w:rsidR="00FA6860">
        <w:t>It has previously been reported that extra temporal resections carry poorer outcomes with seizure freedom</w:t>
      </w:r>
      <w:r w:rsidR="007B4832">
        <w:t xml:space="preserve"> ranging between 27%</w:t>
      </w:r>
      <w:r w:rsidR="007E045B">
        <w:t xml:space="preserve">-46% </w:t>
      </w:r>
      <w:del w:id="446" w:author="Owen Pickrell" w:date="2018-10-16T21:22:00Z">
        <w:r w:rsidR="007E045B" w:rsidDel="009B7F8F">
          <w:delText xml:space="preserve">depending on which lobe was operated on </w:delText>
        </w:r>
      </w:del>
      <w:r w:rsidR="007E045B">
        <w:fldChar w:fldCharType="begin"/>
      </w:r>
      <w:r w:rsidR="007D3781">
        <w:instrText xml:space="preserve"> ADDIN EN.CITE &lt;EndNote&gt;&lt;Cite&gt;&lt;Author&gt;Téllez-Zenteno&lt;/Author&gt;&lt;Year&gt;2005&lt;/Year&gt;&lt;RecNum&gt;0&lt;/RecNum&gt;&lt;IDText&gt;Long-term seizure outcomes following epilepsy surgery: a systematic review and meta-analysis&lt;/IDText&gt;&lt;DisplayText&gt;(21)&lt;/DisplayText&gt;&lt;record&gt;&lt;isbn&gt;1460-2156&lt;/isbn&gt;&lt;titles&gt;&lt;title&gt;Long-term seizure outcomes following epilepsy surgery: a systematic review and meta-analysis&lt;/title&gt;&lt;secondary-title&gt;Brain&lt;/secondary-title&gt;&lt;/titles&gt;&lt;pages&gt;1188-1198&lt;/pages&gt;&lt;number&gt;5&lt;/number&gt;&lt;contributors&gt;&lt;authors&gt;&lt;author&gt;Téllez-Zenteno, José F&lt;/author&gt;&lt;author&gt;Dhar, Raj&lt;/author&gt;&lt;author&gt;Wiebe, Samuel&lt;/author&gt;&lt;/authors&gt;&lt;/contributors&gt;&lt;added-date format="utc"&gt;1514110994&lt;/added-date&gt;&lt;ref-type name="Journal Article"&gt;17&lt;/ref-type&gt;&lt;dates&gt;&lt;year&gt;2005&lt;/year&gt;&lt;/dates&gt;&lt;rec-number&gt;337&lt;/rec-number&gt;&lt;last-updated-date format="utc"&gt;1514110994&lt;/last-updated-date&gt;&lt;volume&gt;128&lt;/volume&gt;&lt;/record&gt;&lt;/Cite&gt;&lt;/EndNote&gt;</w:instrText>
      </w:r>
      <w:r w:rsidR="007E045B">
        <w:fldChar w:fldCharType="separate"/>
      </w:r>
      <w:r w:rsidR="007D3781">
        <w:rPr>
          <w:noProof/>
        </w:rPr>
        <w:t>(21)</w:t>
      </w:r>
      <w:r w:rsidR="007E045B">
        <w:fldChar w:fldCharType="end"/>
      </w:r>
      <w:r w:rsidR="00094B01">
        <w:t xml:space="preserve">. Of our </w:t>
      </w:r>
      <w:r w:rsidR="00FB3343">
        <w:t>six</w:t>
      </w:r>
      <w:r w:rsidR="00094B01">
        <w:t xml:space="preserve"> patients who underwent extra </w:t>
      </w:r>
      <w:r w:rsidR="0060291A">
        <w:t xml:space="preserve">temporal surgery </w:t>
      </w:r>
      <w:r w:rsidR="00FB3343">
        <w:t>three</w:t>
      </w:r>
      <w:r w:rsidR="0060291A">
        <w:t xml:space="preserve"> were still experiencing daily seizures with only </w:t>
      </w:r>
      <w:r w:rsidR="00A574E7">
        <w:t xml:space="preserve">two </w:t>
      </w:r>
      <w:r w:rsidR="0060291A">
        <w:t>achieving seizure freedom</w:t>
      </w:r>
      <w:r w:rsidR="006B4CC0">
        <w:t xml:space="preserve">. Although the number are too small to draw any significant conclusions it was interesting to note that </w:t>
      </w:r>
      <w:r w:rsidR="00D435ED">
        <w:t>the patients in our cohort who had extra temporal</w:t>
      </w:r>
      <w:r w:rsidR="00486379">
        <w:t xml:space="preserve"> surgery had</w:t>
      </w:r>
      <w:r w:rsidR="00D435ED">
        <w:t xml:space="preserve"> some of the poorest outcomes. </w:t>
      </w:r>
    </w:p>
    <w:p w14:paraId="7BB00298" w14:textId="1B5206E0" w:rsidR="005D7FF1" w:rsidRDefault="00D435ED" w:rsidP="003E314A">
      <w:pPr>
        <w:spacing w:line="480" w:lineRule="auto"/>
      </w:pPr>
      <w:r>
        <w:t>Another finding of note was</w:t>
      </w:r>
      <w:r w:rsidR="00952B78">
        <w:t xml:space="preserve"> there was a significant difference in the number of patients operated with left (n=28 ) and right (n=14)</w:t>
      </w:r>
      <w:r w:rsidR="003E314A">
        <w:t xml:space="preserve"> </w:t>
      </w:r>
      <w:r w:rsidR="00952B78">
        <w:t xml:space="preserve">hippocampal sclerosis was significant at p&lt;0.02 </w:t>
      </w:r>
      <w:r w:rsidR="003E314A">
        <w:t>(</w:t>
      </w:r>
      <w:r w:rsidR="00952B78">
        <w:t>one sample binomial test</w:t>
      </w:r>
      <w:r w:rsidR="003E314A">
        <w:t>);</w:t>
      </w:r>
      <w:r w:rsidR="00952B78">
        <w:t xml:space="preserve"> </w:t>
      </w:r>
      <w:r w:rsidR="00EB2661">
        <w:t xml:space="preserve">this has </w:t>
      </w:r>
      <w:r w:rsidR="00952B78">
        <w:t xml:space="preserve">also been reported by other centers </w:t>
      </w:r>
      <w:r w:rsidR="00952B78">
        <w:fldChar w:fldCharType="begin"/>
      </w:r>
      <w:r w:rsidR="00F25412">
        <w:instrText xml:space="preserve"> ADDIN EN.CITE &lt;EndNote&gt;&lt;Cite&gt;&lt;Author&gt;Besson&lt;/Author&gt;&lt;Year&gt;2014&lt;/Year&gt;&lt;IDText&gt;Structural connectivity differences in left and right temporal lobe epilepsy&lt;/IDText&gt;&lt;DisplayText&gt;(27)&lt;/DisplayText&gt;&lt;record&gt;&lt;isbn&gt;1053-8119&lt;/isbn&gt;&lt;titles&gt;&lt;title&gt;Structural connectivity differences in left and right temporal lobe epilepsy&lt;/title&gt;&lt;secondary-title&gt;Neuroimage&lt;/secondary-title&gt;&lt;/titles&gt;&lt;pages&gt;135-144&lt;/pages&gt;&lt;contributors&gt;&lt;authors&gt;&lt;author&gt;Besson, Pierre&lt;/author&gt;&lt;author&gt;Dinkelacker, Vera&lt;/author&gt;&lt;author&gt;Valabregue, Romain&lt;/author&gt;&lt;author&gt;Thivard, Lionel&lt;/author&gt;&lt;author&gt;Leclerc, Xavier&lt;/author&gt;&lt;author&gt;Baulac, Michel&lt;/author&gt;&lt;author&gt;Sammler, Daniela&lt;/author&gt;&lt;author&gt;Colliot, Olivier&lt;/author&gt;&lt;author&gt;Lehéricy, Stéphane&lt;/author&gt;&lt;author&gt;Samson, Séverine&lt;/author&gt;&lt;/authors&gt;&lt;/contributors&gt;&lt;added-date format="utc"&gt;1534709950&lt;/added-date&gt;&lt;ref-type name="Journal Article"&gt;17&lt;/ref-type&gt;&lt;dates&gt;&lt;year&gt;2014&lt;/year&gt;&lt;/dates&gt;&lt;rec-number&gt;356&lt;/rec-number&gt;&lt;last-updated-date format="utc"&gt;1534709950&lt;/last-updated-date&gt;&lt;volume&gt;100&lt;/volume&gt;&lt;/record&gt;&lt;/Cite&gt;&lt;/EndNote&gt;</w:instrText>
      </w:r>
      <w:r w:rsidR="00952B78">
        <w:fldChar w:fldCharType="separate"/>
      </w:r>
      <w:r w:rsidR="00F25412">
        <w:rPr>
          <w:noProof/>
        </w:rPr>
        <w:t>(27)</w:t>
      </w:r>
      <w:r w:rsidR="00952B78">
        <w:fldChar w:fldCharType="end"/>
      </w:r>
      <w:r w:rsidR="00952B78">
        <w:t xml:space="preserve"> </w:t>
      </w:r>
      <w:r w:rsidR="00216ED6">
        <w:t xml:space="preserve">The reasons are unclear, and we do not have a denominator figure of </w:t>
      </w:r>
      <w:r w:rsidR="00DA4109">
        <w:t xml:space="preserve">prevalence of all HS in our epilepsy population. </w:t>
      </w:r>
      <w:r w:rsidR="003E314A">
        <w:t xml:space="preserve">Two previous papers that investigated temporal lobe epilepsy found a majority of patients had left sided pathology however, the magnitude of the difference was  smaller at 54% </w:t>
      </w:r>
      <w:r w:rsidR="003E314A">
        <w:fldChar w:fldCharType="begin"/>
      </w:r>
      <w:r w:rsidR="00F25412">
        <w:instrText xml:space="preserve"> ADDIN EN.CITE &lt;EndNote&gt;&lt;Cite&gt;&lt;Author&gt;Janszky&lt;/Author&gt;&lt;Year&gt;2005&lt;/Year&gt;&lt;RecNum&gt;0&lt;/RecNum&gt;&lt;IDText&gt;Temporal lobe epilepsy with hippocampal sclerosis: predictors for long-term surgical outcome&lt;/IDText&gt;&lt;DisplayText&gt;(28, 29)&lt;/DisplayText&gt;&lt;record&gt;&lt;isbn&gt;1460-2156&lt;/isbn&gt;&lt;titles&gt;&lt;title&gt;Temporal lobe epilepsy with hippocampal sclerosis: predictors for long-term surgical outcome&lt;/title&gt;&lt;secondary-title&gt;Brain&lt;/secondary-title&gt;&lt;/titles&gt;&lt;pages&gt;395-404&lt;/pages&gt;&lt;number&gt;2&lt;/number&gt;&lt;contributors&gt;&lt;authors&gt;&lt;author&gt;Janszky, J&lt;/author&gt;&lt;author&gt;Janszky, I&lt;/author&gt;&lt;author&gt;Schulz, R&lt;/author&gt;&lt;author&gt;Hoppe, M&lt;/author&gt;&lt;author&gt;Behne, F&lt;/author&gt;&lt;author&gt;Pannek, HW&lt;/author&gt;&lt;author&gt;Ebner, A&lt;/author&gt;&lt;/authors&gt;&lt;/contributors&gt;&lt;added-date format="utc"&gt;1514666892&lt;/added-date&gt;&lt;ref-type name="Journal Article"&gt;17&lt;/ref-type&gt;&lt;dates&gt;&lt;year&gt;2005&lt;/year&gt;&lt;/dates&gt;&lt;rec-number&gt;341&lt;/rec-number&gt;&lt;last-updated-date format="utc"&gt;1514666892&lt;/last-updated-date&gt;&lt;volume&gt;128&lt;/volume&gt;&lt;/record&gt;&lt;/Cite&gt;&lt;Cite&gt;&lt;Author&gt;Aull‐Watschinger&lt;/Author&gt;&lt;Year&gt;2008&lt;/Year&gt;&lt;RecNum&gt;0&lt;/RecNum&gt;&lt;IDText&gt;Outcome predictors for surgical treatment of temporal lobe epilepsy with hippocampal sclerosis&lt;/IDText&gt;&lt;record&gt;&lt;isbn&gt;1528-1167&lt;/isbn&gt;&lt;titles&gt;&lt;title&gt;Outcome predictors for surgical treatment of temporal lobe epilepsy with hippocampal sclerosis&lt;/title&gt;&lt;secondary-title&gt;Epilepsia&lt;/secondary-title&gt;&lt;/titles&gt;&lt;pages&gt;1308-1316&lt;/pages&gt;&lt;number&gt;8&lt;/number&gt;&lt;contributors&gt;&lt;authors&gt;&lt;author&gt;Aull‐Watschinger, Susanne&lt;/author&gt;&lt;author&gt;Pataraia, Ekaterina&lt;/author&gt;&lt;author&gt;Czech, Thomas&lt;/author&gt;&lt;author&gt;Baumgartner, Christoph&lt;/author&gt;&lt;/authors&gt;&lt;/contributors&gt;&lt;added-date format="utc"&gt;1514666986&lt;/added-date&gt;&lt;ref-type name="Journal Article"&gt;17&lt;/ref-type&gt;&lt;dates&gt;&lt;year&gt;2008&lt;/year&gt;&lt;/dates&gt;&lt;rec-number&gt;342&lt;/rec-number&gt;&lt;last-updated-date format="utc"&gt;1514666986&lt;/last-updated-date&gt;&lt;volume&gt;49&lt;/volume&gt;&lt;/record&gt;&lt;/Cite&gt;&lt;/EndNote&gt;</w:instrText>
      </w:r>
      <w:r w:rsidR="003E314A">
        <w:fldChar w:fldCharType="separate"/>
      </w:r>
      <w:r w:rsidR="00F25412">
        <w:rPr>
          <w:noProof/>
        </w:rPr>
        <w:t>(28, 29)</w:t>
      </w:r>
      <w:r w:rsidR="003E314A">
        <w:fldChar w:fldCharType="end"/>
      </w:r>
      <w:r w:rsidR="003E314A">
        <w:t xml:space="preserve">. We postulate that </w:t>
      </w:r>
      <w:r w:rsidR="00DA4109">
        <w:t xml:space="preserve">that prevalence of left and right HS </w:t>
      </w:r>
      <w:r w:rsidR="003E314A">
        <w:t xml:space="preserve">may be </w:t>
      </w:r>
      <w:r w:rsidR="00DA4109">
        <w:t>equal but that those with left HS suffer more</w:t>
      </w:r>
      <w:r w:rsidR="002A5DF9">
        <w:t xml:space="preserve"> debilitating </w:t>
      </w:r>
      <w:r w:rsidR="00DA4109">
        <w:t>seizures</w:t>
      </w:r>
      <w:r w:rsidR="002A5DF9">
        <w:t xml:space="preserve"> </w:t>
      </w:r>
      <w:r w:rsidR="003E314A">
        <w:t xml:space="preserve">(with loss of awareness), compared to right HS </w:t>
      </w:r>
      <w:r w:rsidR="00DA4109">
        <w:t xml:space="preserve">and hence more likely to come to surgery </w:t>
      </w:r>
      <w:r w:rsidR="00901CA6">
        <w:fldChar w:fldCharType="begin"/>
      </w:r>
      <w:r w:rsidR="00F25412">
        <w:instrText xml:space="preserve"> ADDIN EN.CITE &lt;EndNote&gt;&lt;Cite&gt;&lt;Author&gt;Ahmadi&lt;/Author&gt;&lt;Year&gt;2009&lt;/Year&gt;&lt;RecNum&gt;0&lt;/RecNum&gt;&lt;IDText&gt;Side matters: diffusion tensor imaging tractography in left and right temporal lobe epilepsy&lt;/IDText&gt;&lt;DisplayText&gt;(30)&lt;/DisplayText&gt;&lt;record&gt;&lt;isbn&gt;0195-6108&lt;/isbn&gt;&lt;titles&gt;&lt;title&gt;Side matters: diffusion tensor imaging tractography in left and right temporal lobe epilepsy&lt;/title&gt;&lt;secondary-title&gt;American journal of neuroradiology&lt;/secondary-title&gt;&lt;/titles&gt;&lt;pages&gt;1740-1747&lt;/pages&gt;&lt;number&gt;9&lt;/number&gt;&lt;contributors&gt;&lt;authors&gt;&lt;author&gt;Ahmadi, Mazyar E&lt;/author&gt;&lt;author&gt;Hagler, DJ&lt;/author&gt;&lt;author&gt;McDonald, Carrie R&lt;/author&gt;&lt;author&gt;Tecoma, ES&lt;/author&gt;&lt;author&gt;Iragui, VJ&lt;/author&gt;&lt;author&gt;Dale, Anders M&lt;/author&gt;&lt;author&gt;Halgren, Eric&lt;/author&gt;&lt;/authors&gt;&lt;/contributors&gt;&lt;added-date format="utc"&gt;1514636958&lt;/added-date&gt;&lt;ref-type name="Journal Article"&gt;17&lt;/ref-type&gt;&lt;dates&gt;&lt;year&gt;2009&lt;/year&gt;&lt;/dates&gt;&lt;rec-number&gt;340&lt;/rec-number&gt;&lt;last-updated-date format="utc"&gt;1514636958&lt;/last-updated-date&gt;&lt;volume&gt;30&lt;/volume&gt;&lt;/record&gt;&lt;/Cite&gt;&lt;/EndNote&gt;</w:instrText>
      </w:r>
      <w:r w:rsidR="00901CA6">
        <w:fldChar w:fldCharType="separate"/>
      </w:r>
      <w:r w:rsidR="00F25412">
        <w:rPr>
          <w:noProof/>
        </w:rPr>
        <w:t>(30)</w:t>
      </w:r>
      <w:r w:rsidR="00901CA6">
        <w:fldChar w:fldCharType="end"/>
      </w:r>
      <w:r w:rsidR="004D77CB">
        <w:t xml:space="preserve">. </w:t>
      </w:r>
    </w:p>
    <w:p w14:paraId="78F115AA" w14:textId="0B842EF0" w:rsidR="00F85509" w:rsidRDefault="00DA4109" w:rsidP="002D51B3">
      <w:pPr>
        <w:spacing w:line="480" w:lineRule="auto"/>
      </w:pPr>
      <w:r>
        <w:t>The Engel classification is a commonly used outcome measure in epilepsy surgery.</w:t>
      </w:r>
      <w:r w:rsidR="0093146C">
        <w:t xml:space="preserve"> </w:t>
      </w:r>
      <w:r>
        <w:t>However</w:t>
      </w:r>
      <w:ins w:id="447" w:author="Ben Kansu" w:date="2018-11-05T12:46:00Z">
        <w:r w:rsidR="0019250D">
          <w:t>,</w:t>
        </w:r>
      </w:ins>
      <w:r>
        <w:t xml:space="preserve"> this does not always capture changes in seizure type or severity. </w:t>
      </w:r>
      <w:r w:rsidR="0093146C">
        <w:t xml:space="preserve"> Only 14% of patients showed no improvement in frequency of seizures and therefore received a class IV Engel’s score. The severity of s</w:t>
      </w:r>
      <w:r w:rsidR="00EB7E47">
        <w:t>eizures dropped, for example</w:t>
      </w:r>
      <w:r w:rsidR="00F71F06">
        <w:t>,</w:t>
      </w:r>
      <w:r w:rsidR="00EB7E47">
        <w:t xml:space="preserve"> 38 of the </w:t>
      </w:r>
      <w:r w:rsidR="0093146C">
        <w:t xml:space="preserve">57 patients experiencing at least yearly tonic </w:t>
      </w:r>
      <w:del w:id="448" w:author="Owen Pickrell" w:date="2018-10-16T21:24:00Z">
        <w:r w:rsidR="0093146C" w:rsidDel="009B7F8F">
          <w:delText xml:space="preserve">colonic </w:delText>
        </w:r>
      </w:del>
      <w:proofErr w:type="spellStart"/>
      <w:ins w:id="449" w:author="Owen Pickrell" w:date="2018-10-16T21:24:00Z">
        <w:r w:rsidR="009B7F8F">
          <w:t>clonic</w:t>
        </w:r>
        <w:proofErr w:type="spellEnd"/>
        <w:r w:rsidR="009B7F8F">
          <w:t xml:space="preserve"> </w:t>
        </w:r>
      </w:ins>
      <w:r w:rsidR="0093146C">
        <w:t xml:space="preserve">seizure (TCS) in comparison to </w:t>
      </w:r>
      <w:r w:rsidR="00D209BF">
        <w:t>eight</w:t>
      </w:r>
      <w:r w:rsidR="0093146C">
        <w:t xml:space="preserve"> at the most recent </w:t>
      </w:r>
      <w:r w:rsidR="008F5C41">
        <w:t xml:space="preserve">outpatient </w:t>
      </w:r>
      <w:r w:rsidR="008F5C41">
        <w:lastRenderedPageBreak/>
        <w:t>visit</w:t>
      </w:r>
      <w:r w:rsidR="0093146C">
        <w:t xml:space="preserve">. </w:t>
      </w:r>
      <w:r w:rsidR="00610AB2">
        <w:t>One case developed de novo</w:t>
      </w:r>
      <w:ins w:id="450" w:author="Ben Kansu" w:date="2018-11-03T13:02:00Z">
        <w:r w:rsidR="008660B7">
          <w:t xml:space="preserve"> monthly</w:t>
        </w:r>
      </w:ins>
      <w:r w:rsidR="00610AB2">
        <w:t xml:space="preserve"> </w:t>
      </w:r>
      <w:ins w:id="451" w:author="Ben Kansu" w:date="2018-11-03T12:27:00Z">
        <w:r w:rsidR="00837267">
          <w:t xml:space="preserve">bilateral to </w:t>
        </w:r>
      </w:ins>
      <w:del w:id="452" w:author="Ben Kansu" w:date="2018-11-03T12:27:00Z">
        <w:r w:rsidDel="00837267">
          <w:delText>bilateral</w:delText>
        </w:r>
        <w:r w:rsidDel="004921B6">
          <w:delText xml:space="preserve"> to</w:delText>
        </w:r>
        <w:r w:rsidDel="00837267">
          <w:delText xml:space="preserve"> </w:delText>
        </w:r>
      </w:del>
      <w:r>
        <w:t xml:space="preserve">tonic </w:t>
      </w:r>
      <w:proofErr w:type="spellStart"/>
      <w:r>
        <w:t>clonic</w:t>
      </w:r>
      <w:proofErr w:type="spellEnd"/>
      <w:r>
        <w:t xml:space="preserve"> seizures</w:t>
      </w:r>
      <w:r w:rsidR="00FE2297">
        <w:t xml:space="preserve"> following surgery, </w:t>
      </w:r>
      <w:r w:rsidR="006A327C">
        <w:t xml:space="preserve">having </w:t>
      </w:r>
      <w:r w:rsidR="00FE2297">
        <w:t>p</w:t>
      </w:r>
      <w:r>
        <w:t xml:space="preserve">reviously suffered with </w:t>
      </w:r>
      <w:ins w:id="453" w:author="Ben Kansu" w:date="2018-11-03T13:03:00Z">
        <w:r w:rsidR="008660B7">
          <w:t>weekly</w:t>
        </w:r>
      </w:ins>
      <w:del w:id="454" w:author="Ben Kansu" w:date="2018-11-03T13:03:00Z">
        <w:r w:rsidDel="008660B7">
          <w:delText>only</w:delText>
        </w:r>
      </w:del>
      <w:r>
        <w:t xml:space="preserve"> focal seizures</w:t>
      </w:r>
      <w:del w:id="455" w:author="Ben Kansu" w:date="2018-11-03T12:32:00Z">
        <w:r w:rsidR="001720E9" w:rsidDel="00326EB2">
          <w:delText xml:space="preserve"> </w:delText>
        </w:r>
      </w:del>
      <w:r w:rsidR="006A327C">
        <w:t xml:space="preserve"> and in</w:t>
      </w:r>
      <w:ins w:id="456" w:author="Ben Kansu" w:date="2018-11-03T13:00:00Z">
        <w:r w:rsidR="00EC7C6F">
          <w:t xml:space="preserve"> 2 </w:t>
        </w:r>
      </w:ins>
      <w:del w:id="457" w:author="Ben Kansu" w:date="2018-11-03T13:00:00Z">
        <w:r w:rsidR="006A327C" w:rsidDel="00EC7C6F">
          <w:delText xml:space="preserve"> an</w:delText>
        </w:r>
      </w:del>
      <w:r w:rsidR="006A327C">
        <w:t xml:space="preserve">other </w:t>
      </w:r>
      <w:commentRangeStart w:id="458"/>
      <w:commentRangeStart w:id="459"/>
      <w:r w:rsidR="006A327C">
        <w:t>patient</w:t>
      </w:r>
      <w:commentRangeEnd w:id="458"/>
      <w:r w:rsidR="008F5C41">
        <w:rPr>
          <w:rStyle w:val="CommentReference"/>
        </w:rPr>
        <w:commentReference w:id="458"/>
      </w:r>
      <w:commentRangeEnd w:id="459"/>
      <w:ins w:id="460" w:author="Ben Kansu" w:date="2018-11-03T13:03:00Z">
        <w:r w:rsidR="008660B7">
          <w:t>s</w:t>
        </w:r>
      </w:ins>
      <w:r w:rsidR="00B310FE">
        <w:rPr>
          <w:rStyle w:val="CommentReference"/>
        </w:rPr>
        <w:commentReference w:id="459"/>
      </w:r>
      <w:r w:rsidR="006A327C">
        <w:t xml:space="preserve">, </w:t>
      </w:r>
      <w:r>
        <w:t xml:space="preserve">bilateral to tonic </w:t>
      </w:r>
      <w:proofErr w:type="spellStart"/>
      <w:r>
        <w:t>clonic</w:t>
      </w:r>
      <w:proofErr w:type="spellEnd"/>
      <w:r>
        <w:t xml:space="preserve"> seizure rate increased</w:t>
      </w:r>
      <w:ins w:id="461" w:author="Ben Kansu" w:date="2018-11-03T12:41:00Z">
        <w:r w:rsidR="008C51AA">
          <w:t xml:space="preserve"> from annually</w:t>
        </w:r>
        <w:r w:rsidR="00A61E98">
          <w:t xml:space="preserve"> to monthly </w:t>
        </w:r>
        <w:r w:rsidR="008660B7">
          <w:t>in one case and monthly to week</w:t>
        </w:r>
        <w:r w:rsidR="00A61E98">
          <w:t>ly in the other.</w:t>
        </w:r>
        <w:r w:rsidR="008C51AA">
          <w:t xml:space="preserve"> </w:t>
        </w:r>
      </w:ins>
      <w:del w:id="462" w:author="Ben Kansu" w:date="2018-11-03T12:41:00Z">
        <w:r w:rsidDel="008C51AA">
          <w:delText>.</w:delText>
        </w:r>
      </w:del>
      <w:r>
        <w:t xml:space="preserve"> </w:t>
      </w:r>
      <w:ins w:id="463" w:author="Ben Kansu" w:date="2018-11-03T13:01:00Z">
        <w:r w:rsidR="00A61E98">
          <w:t xml:space="preserve">The </w:t>
        </w:r>
      </w:ins>
      <w:del w:id="464" w:author="Ben Kansu" w:date="2018-11-03T13:01:00Z">
        <w:r w:rsidDel="00A61E98">
          <w:delText>B</w:delText>
        </w:r>
        <w:r w:rsidR="00FE2297" w:rsidDel="00A61E98">
          <w:delText xml:space="preserve">oth </w:delText>
        </w:r>
      </w:del>
      <w:r w:rsidR="00FE2297">
        <w:t xml:space="preserve">cases </w:t>
      </w:r>
      <w:r>
        <w:t xml:space="preserve">were classified as Engel </w:t>
      </w:r>
      <w:r w:rsidR="00FE2297">
        <w:t>class II based on the fact the overall rat</w:t>
      </w:r>
      <w:r>
        <w:t>e of disabling seizures</w:t>
      </w:r>
      <w:r w:rsidR="00FE2297">
        <w:t xml:space="preserve"> however, the </w:t>
      </w:r>
      <w:r>
        <w:t xml:space="preserve">change to bilateral tonic </w:t>
      </w:r>
      <w:proofErr w:type="spellStart"/>
      <w:r>
        <w:t>clonic</w:t>
      </w:r>
      <w:proofErr w:type="spellEnd"/>
      <w:r>
        <w:t xml:space="preserve"> seizures was not captured by the scale. </w:t>
      </w:r>
    </w:p>
    <w:p w14:paraId="70068B4C" w14:textId="49B6F1D5" w:rsidR="00A22E0A" w:rsidRDefault="00DA4109" w:rsidP="002D51B3">
      <w:pPr>
        <w:spacing w:line="480" w:lineRule="auto"/>
        <w:rPr>
          <w:ins w:id="465" w:author="Ben Kansu" w:date="2018-11-04T13:11:00Z"/>
        </w:rPr>
      </w:pPr>
      <w:r>
        <w:t xml:space="preserve">The dosage of drugs also steadily dropped with a 30% reduction in drug dosage </w:t>
      </w:r>
      <w:r w:rsidR="007562D4">
        <w:t>five</w:t>
      </w:r>
      <w:r>
        <w:t xml:space="preserve"> years post-surgery, in comparison to pre-surgery. </w:t>
      </w:r>
      <w:commentRangeStart w:id="466"/>
      <w:r>
        <w:t xml:space="preserve">There appeared </w:t>
      </w:r>
      <w:r w:rsidR="00FE3F48">
        <w:t xml:space="preserve">to be </w:t>
      </w:r>
      <w:r>
        <w:t>a</w:t>
      </w:r>
      <w:r w:rsidR="009F17C0">
        <w:t xml:space="preserve"> </w:t>
      </w:r>
      <w:r w:rsidR="002D51B3">
        <w:t xml:space="preserve">levelling of AED decrease </w:t>
      </w:r>
      <w:r w:rsidR="00B91CF4">
        <w:t xml:space="preserve">from </w:t>
      </w:r>
      <w:r w:rsidR="00D209BF">
        <w:t>eight</w:t>
      </w:r>
      <w:r w:rsidR="00B91CF4">
        <w:t xml:space="preserve"> years post-</w:t>
      </w:r>
      <w:r w:rsidR="009861D4">
        <w:t>surgery and beyond</w:t>
      </w:r>
      <w:commentRangeEnd w:id="466"/>
      <w:r>
        <w:rPr>
          <w:rStyle w:val="CommentReference"/>
        </w:rPr>
        <w:commentReference w:id="466"/>
      </w:r>
      <w:r w:rsidR="009861D4">
        <w:t xml:space="preserve">. </w:t>
      </w:r>
      <w:r w:rsidR="007A23F7">
        <w:t xml:space="preserve">Previous literature has drawn associations with the AED’s themselves reducing </w:t>
      </w:r>
      <w:r w:rsidR="00E75902">
        <w:t>QOL</w:t>
      </w:r>
      <w:r w:rsidR="00E457E0">
        <w:t xml:space="preserve"> </w:t>
      </w:r>
      <w:r w:rsidR="00E457E0">
        <w:fldChar w:fldCharType="begin"/>
      </w:r>
      <w:r w:rsidR="00F25412">
        <w:instrText xml:space="preserve"> ADDIN EN.CITE &lt;EndNote&gt;&lt;Cite&gt;&lt;Author&gt;Sillanpää&lt;/Author&gt;&lt;Year&gt;2004&lt;/Year&gt;&lt;RecNum&gt;0&lt;/RecNum&gt;&lt;IDText&gt;Perceived Impact of Childhood‐onset Epilepsy on Quality of Life as an Adult&lt;/IDText&gt;&lt;DisplayText&gt;(31)&lt;/DisplayText&gt;&lt;record&gt;&lt;isbn&gt;1528-1167&lt;/isbn&gt;&lt;titles&gt;&lt;title&gt;Perceived Impact of Childhood‐onset Epilepsy on Quality of Life as an Adult&lt;/title&gt;&lt;secondary-title&gt;Epilepsia&lt;/secondary-title&gt;&lt;/titles&gt;&lt;pages&gt;971-977&lt;/pages&gt;&lt;number&gt;8&lt;/number&gt;&lt;contributors&gt;&lt;authors&gt;&lt;author&gt;Sillanpää, Matti&lt;/author&gt;&lt;author&gt;Haataja, Leena&lt;/author&gt;&lt;author&gt;Shinnar, Shlomo&lt;/author&gt;&lt;/authors&gt;&lt;/contributors&gt;&lt;added-date format="utc"&gt;1514669933&lt;/added-date&gt;&lt;ref-type name="Journal Article"&gt;17&lt;/ref-type&gt;&lt;dates&gt;&lt;year&gt;2004&lt;/year&gt;&lt;/dates&gt;&lt;rec-number&gt;343&lt;/rec-number&gt;&lt;last-updated-date format="utc"&gt;1514669933&lt;/last-updated-date&gt;&lt;volume&gt;45&lt;/volume&gt;&lt;/record&gt;&lt;/Cite&gt;&lt;/EndNote&gt;</w:instrText>
      </w:r>
      <w:r w:rsidR="00E457E0">
        <w:fldChar w:fldCharType="separate"/>
      </w:r>
      <w:r w:rsidR="00F25412">
        <w:rPr>
          <w:noProof/>
        </w:rPr>
        <w:t>(31)</w:t>
      </w:r>
      <w:r w:rsidR="00E457E0">
        <w:fldChar w:fldCharType="end"/>
      </w:r>
      <w:r w:rsidR="00CC4157">
        <w:t xml:space="preserve"> and the cessation of them improves cognition </w:t>
      </w:r>
      <w:r w:rsidR="00B70222">
        <w:fldChar w:fldCharType="begin"/>
      </w:r>
      <w:r w:rsidR="00F25412">
        <w:instrText xml:space="preserve"> ADDIN EN.CITE &lt;EndNote&gt;&lt;Cite&gt;&lt;Author&gt;Skirrow&lt;/Author&gt;&lt;Year&gt;2011&lt;/Year&gt;&lt;RecNum&gt;0&lt;/RecNum&gt;&lt;IDText&gt;Long-term intellectual outcome after temporal lobe surgery in childhood&lt;/IDText&gt;&lt;DisplayText&gt;(32)&lt;/DisplayText&gt;&lt;record&gt;&lt;isbn&gt;0028-3878&lt;/isbn&gt;&lt;titles&gt;&lt;title&gt;Long-term intellectual outcome after temporal lobe surgery in childhood&lt;/title&gt;&lt;secondary-title&gt;Neurology&lt;/secondary-title&gt;&lt;/titles&gt;&lt;pages&gt;1330-1337&lt;/pages&gt;&lt;number&gt;15&lt;/number&gt;&lt;contributors&gt;&lt;authors&gt;&lt;author&gt;Skirrow, C&lt;/author&gt;&lt;author&gt;Cross, JH&lt;/author&gt;&lt;author&gt;Cormack, F&lt;/author&gt;&lt;author&gt;Harkness, W&lt;/author&gt;&lt;author&gt;Vargha-Khadem, F&lt;/author&gt;&lt;author&gt;Baldeweg, T&lt;/author&gt;&lt;/authors&gt;&lt;/contributors&gt;&lt;added-date format="utc"&gt;1514670149&lt;/added-date&gt;&lt;ref-type name="Journal Article"&gt;17&lt;/ref-type&gt;&lt;dates&gt;&lt;year&gt;2011&lt;/year&gt;&lt;/dates&gt;&lt;rec-number&gt;344&lt;/rec-number&gt;&lt;last-updated-date format="utc"&gt;1514670149&lt;/last-updated-date&gt;&lt;volume&gt;76&lt;/volume&gt;&lt;/record&gt;&lt;/Cite&gt;&lt;/EndNote&gt;</w:instrText>
      </w:r>
      <w:r w:rsidR="00B70222">
        <w:fldChar w:fldCharType="separate"/>
      </w:r>
      <w:r w:rsidR="00F25412">
        <w:rPr>
          <w:noProof/>
        </w:rPr>
        <w:t>(32)</w:t>
      </w:r>
      <w:r w:rsidR="00B70222">
        <w:fldChar w:fldCharType="end"/>
      </w:r>
      <w:r w:rsidR="00CD360B">
        <w:t xml:space="preserve">. </w:t>
      </w:r>
      <w:r w:rsidR="00505FC9">
        <w:t>However,</w:t>
      </w:r>
      <w:r w:rsidR="00CD360B">
        <w:t xml:space="preserve"> despite there being a</w:t>
      </w:r>
      <w:r w:rsidR="00EF7A15">
        <w:t>n</w:t>
      </w:r>
      <w:r w:rsidR="00CD360B">
        <w:t xml:space="preserve"> overall reduction in AED’S</w:t>
      </w:r>
      <w:r w:rsidR="00EF7A15">
        <w:t xml:space="preserve"> only 20 of the 57 </w:t>
      </w:r>
      <w:r w:rsidR="007525A8">
        <w:t>patients</w:t>
      </w:r>
      <w:r w:rsidR="00EF7A15">
        <w:t xml:space="preserve"> </w:t>
      </w:r>
      <w:r>
        <w:t>had a trial of complete AED withdrawal</w:t>
      </w:r>
      <w:r w:rsidR="00505FC9">
        <w:t xml:space="preserve"> and </w:t>
      </w:r>
      <w:r w:rsidR="00C75A7C">
        <w:t>of those only</w:t>
      </w:r>
      <w:r w:rsidR="00C26DF2">
        <w:t xml:space="preserve"> three</w:t>
      </w:r>
      <w:r w:rsidR="00C75A7C">
        <w:t xml:space="preserve"> </w:t>
      </w:r>
      <w:r>
        <w:t>remained off AEDs and</w:t>
      </w:r>
      <w:r w:rsidR="00505FC9">
        <w:t xml:space="preserve"> seizure free</w:t>
      </w:r>
      <w:r w:rsidR="00FE3F48">
        <w:t xml:space="preserve"> with the remaining 17 returning to AED therapy. </w:t>
      </w:r>
      <w:ins w:id="467" w:author="Ben Kansu" w:date="2018-11-03T15:20:00Z">
        <w:r w:rsidR="00D023EA">
          <w:t xml:space="preserve">A recent paper found </w:t>
        </w:r>
        <w:r w:rsidR="00A33676">
          <w:t>a higher</w:t>
        </w:r>
      </w:ins>
      <w:ins w:id="468" w:author="Ben Kansu" w:date="2018-11-03T15:21:00Z">
        <w:r w:rsidR="00D023EA">
          <w:t xml:space="preserve"> percentage of patient</w:t>
        </w:r>
        <w:r w:rsidR="007B5C0F">
          <w:t xml:space="preserve">s (30%) </w:t>
        </w:r>
      </w:ins>
      <w:ins w:id="469" w:author="Ben Kansu" w:date="2018-11-03T15:23:00Z">
        <w:r w:rsidR="00C72665">
          <w:t>successfully stopped their AED’</w:t>
        </w:r>
        <w:r w:rsidR="005C4167">
          <w:t>s</w:t>
        </w:r>
      </w:ins>
      <w:ins w:id="470" w:author="Ben Kansu" w:date="2018-11-04T11:29:00Z">
        <w:r w:rsidR="00F4378C">
          <w:t xml:space="preserve"> at 8 </w:t>
        </w:r>
      </w:ins>
      <w:ins w:id="471" w:author="Ben Kansu" w:date="2018-11-04T11:33:00Z">
        <w:r w:rsidR="000F4985">
          <w:t>years’</w:t>
        </w:r>
      </w:ins>
      <w:ins w:id="472" w:author="Ben Kansu" w:date="2018-11-04T11:29:00Z">
        <w:r w:rsidR="00F4378C">
          <w:t xml:space="preserve"> post-surgery</w:t>
        </w:r>
      </w:ins>
      <w:ins w:id="473" w:author="Ben Kansu" w:date="2018-11-03T15:23:00Z">
        <w:r w:rsidR="005C4167">
          <w:t xml:space="preserve"> </w:t>
        </w:r>
      </w:ins>
      <w:ins w:id="474" w:author="Ben Kansu" w:date="2018-11-04T11:26:00Z">
        <w:r w:rsidR="006F0845">
          <w:t xml:space="preserve">but, 50% of the </w:t>
        </w:r>
      </w:ins>
      <w:ins w:id="475" w:author="Ben Kansu" w:date="2018-11-04T11:27:00Z">
        <w:r w:rsidR="006F0845">
          <w:t>patients</w:t>
        </w:r>
      </w:ins>
      <w:ins w:id="476" w:author="Ben Kansu" w:date="2018-11-04T11:26:00Z">
        <w:r w:rsidR="006F0845">
          <w:t xml:space="preserve"> were still on the same AED load or higher</w:t>
        </w:r>
      </w:ins>
      <w:ins w:id="477" w:author="Ben Kansu" w:date="2018-11-04T11:33:00Z">
        <w:r w:rsidR="00E1771E">
          <w:t xml:space="preserve"> </w:t>
        </w:r>
      </w:ins>
      <w:r w:rsidR="00E1771E">
        <w:fldChar w:fldCharType="begin"/>
      </w:r>
      <w:r w:rsidR="00916AF5">
        <w:instrText xml:space="preserve"> ADDIN EN.CITE &lt;EndNote&gt;&lt;Cite&gt;&lt;Author&gt;Ramantani&lt;/Author&gt;&lt;Year&gt;2017&lt;/Year&gt;&lt;IDText&gt;Posterior cortex epilepsy surgery in childhood and adolescence: Predictors of long‐term seizure outcome&lt;/IDText&gt;&lt;DisplayText&gt;(23)&lt;/DisplayText&gt;&lt;record&gt;&lt;isbn&gt;0013-9580&lt;/isbn&gt;&lt;titles&gt;&lt;title&gt;Posterior cortex epilepsy surgery in childhood and adolescence: Predictors of long‐term seizure outcome&lt;/title&gt;&lt;secondary-title&gt;Epilepsia&lt;/secondary-title&gt;&lt;/titles&gt;&lt;pages&gt;412-419&lt;/pages&gt;&lt;number&gt;3&lt;/number&gt;&lt;contributors&gt;&lt;authors&gt;&lt;author&gt;Ramantani, Georgia&lt;/author&gt;&lt;author&gt;Stathi, Angeliki&lt;/author&gt;&lt;author&gt;Brandt, Armin&lt;/author&gt;&lt;author&gt;Strobl, Karl&lt;/author&gt;&lt;author&gt;Schubert‐Bast, Susanne&lt;/author&gt;&lt;author&gt;Wiegand, Gert&lt;/author&gt;&lt;author&gt;Korinthenberg, Rudolf&lt;/author&gt;&lt;author&gt;van Velthoven, Vera&lt;/author&gt;&lt;author&gt;Zentner, Josef&lt;/author&gt;&lt;author&gt;Schulze‐Bonhage, Andreas&lt;/author&gt;&lt;/authors&gt;&lt;/contributors&gt;&lt;added-date format="utc"&gt;1541251147&lt;/added-date&gt;&lt;ref-type name="Journal Article"&gt;17&lt;/ref-type&gt;&lt;dates&gt;&lt;year&gt;2017&lt;/year&gt;&lt;/dates&gt;&lt;rec-number&gt;361&lt;/rec-number&gt;&lt;last-updated-date format="utc"&gt;1541251147&lt;/last-updated-date&gt;&lt;volume&gt;58&lt;/volume&gt;&lt;/record&gt;&lt;/Cite&gt;&lt;/EndNote&gt;</w:instrText>
      </w:r>
      <w:r w:rsidR="00E1771E">
        <w:fldChar w:fldCharType="separate"/>
      </w:r>
      <w:r w:rsidR="00916AF5">
        <w:rPr>
          <w:noProof/>
        </w:rPr>
        <w:t>(23)</w:t>
      </w:r>
      <w:r w:rsidR="00E1771E">
        <w:fldChar w:fldCharType="end"/>
      </w:r>
      <w:ins w:id="478" w:author="Ben Kansu" w:date="2018-11-04T11:26:00Z">
        <w:r w:rsidR="006F0845">
          <w:t>.</w:t>
        </w:r>
      </w:ins>
      <w:ins w:id="479" w:author="Ben Kansu" w:date="2018-11-04T11:27:00Z">
        <w:r w:rsidR="00574C0A">
          <w:t xml:space="preserve"> Although only 5%</w:t>
        </w:r>
      </w:ins>
      <w:ins w:id="480" w:author="Ben Kansu" w:date="2018-11-04T11:36:00Z">
        <w:r w:rsidR="001502D9">
          <w:t xml:space="preserve"> (3)</w:t>
        </w:r>
      </w:ins>
      <w:ins w:id="481" w:author="Ben Kansu" w:date="2018-11-04T11:27:00Z">
        <w:r w:rsidR="00574C0A">
          <w:t xml:space="preserve"> of our patients </w:t>
        </w:r>
      </w:ins>
      <w:ins w:id="482" w:author="Ben Kansu" w:date="2018-11-04T11:28:00Z">
        <w:r w:rsidR="00574C0A">
          <w:t>successfully</w:t>
        </w:r>
      </w:ins>
      <w:ins w:id="483" w:author="Ben Kansu" w:date="2018-11-04T11:27:00Z">
        <w:r w:rsidR="00574C0A">
          <w:t xml:space="preserve"> </w:t>
        </w:r>
      </w:ins>
      <w:ins w:id="484" w:author="Ben Kansu" w:date="2018-11-04T11:28:00Z">
        <w:r w:rsidR="00574C0A">
          <w:t>stopped their seizure medication</w:t>
        </w:r>
      </w:ins>
      <w:ins w:id="485" w:author="Ben Kansu" w:date="2018-11-04T11:36:00Z">
        <w:r w:rsidR="00416243">
          <w:t xml:space="preserve">, </w:t>
        </w:r>
      </w:ins>
      <w:ins w:id="486" w:author="Ben Kansu" w:date="2018-11-04T11:28:00Z">
        <w:r w:rsidR="00A07740">
          <w:t>only 36%</w:t>
        </w:r>
      </w:ins>
      <w:ins w:id="487" w:author="Ben Kansu" w:date="2018-11-04T11:36:00Z">
        <w:r w:rsidR="001502D9">
          <w:t xml:space="preserve"> (21)</w:t>
        </w:r>
      </w:ins>
      <w:ins w:id="488" w:author="Ben Kansu" w:date="2018-11-04T11:28:00Z">
        <w:r w:rsidR="00A07740">
          <w:t xml:space="preserve"> remained on the same AED load or higher.</w:t>
        </w:r>
      </w:ins>
      <w:ins w:id="489" w:author="Ben Kansu" w:date="2018-11-04T11:39:00Z">
        <w:r w:rsidR="003B0E17">
          <w:t xml:space="preserve"> </w:t>
        </w:r>
      </w:ins>
      <w:ins w:id="490" w:author="Ben Kansu" w:date="2018-11-04T11:43:00Z">
        <w:r w:rsidR="00373FD6">
          <w:t xml:space="preserve">The variation in these result </w:t>
        </w:r>
      </w:ins>
      <w:ins w:id="491" w:author="Ben Kansu" w:date="2018-11-04T11:39:00Z">
        <w:r w:rsidR="003B0E17">
          <w:t>may be a reflection on the different practices between institution</w:t>
        </w:r>
        <w:r w:rsidR="0090054A">
          <w:t xml:space="preserve"> about stopping </w:t>
        </w:r>
      </w:ins>
      <w:ins w:id="492" w:author="Ben Kansu" w:date="2018-11-04T11:42:00Z">
        <w:r w:rsidR="00F94C62">
          <w:t>AED’s medication entirely</w:t>
        </w:r>
      </w:ins>
      <w:ins w:id="493" w:author="Ben Kansu" w:date="2018-11-04T13:09:00Z">
        <w:r w:rsidR="00917A20">
          <w:t>. For</w:t>
        </w:r>
      </w:ins>
      <w:ins w:id="494" w:author="Ben Kansu" w:date="2018-11-04T13:10:00Z">
        <w:r w:rsidR="00BA3DF4">
          <w:t xml:space="preserve"> example,</w:t>
        </w:r>
      </w:ins>
      <w:ins w:id="495" w:author="Ben Kansu" w:date="2018-11-04T13:09:00Z">
        <w:r w:rsidR="00917A20">
          <w:t xml:space="preserve"> 10 of our patients AED load had been reduced by 80% or greater</w:t>
        </w:r>
      </w:ins>
      <w:ins w:id="496" w:author="Ben Kansu" w:date="2018-11-04T13:10:00Z">
        <w:r w:rsidR="00BA3DF4">
          <w:t>.</w:t>
        </w:r>
      </w:ins>
    </w:p>
    <w:p w14:paraId="24FCE47B" w14:textId="461AE369" w:rsidR="00642E71" w:rsidRDefault="00CD360B" w:rsidP="002D51B3">
      <w:pPr>
        <w:spacing w:line="480" w:lineRule="auto"/>
      </w:pPr>
      <w:del w:id="497" w:author="Ben Kansu" w:date="2018-11-04T11:26:00Z">
        <w:r w:rsidDel="005C4167">
          <w:delText xml:space="preserve"> </w:delText>
        </w:r>
        <w:r w:rsidR="00CC4157" w:rsidDel="005C4167">
          <w:delText xml:space="preserve"> </w:delText>
        </w:r>
        <w:r w:rsidR="007A23F7" w:rsidDel="005C4167">
          <w:delText xml:space="preserve"> </w:delText>
        </w:r>
        <w:r w:rsidR="009861D4" w:rsidDel="005C4167">
          <w:delText xml:space="preserve"> </w:delText>
        </w:r>
        <w:r w:rsidR="009F17C0" w:rsidDel="005C4167">
          <w:delText xml:space="preserve"> </w:delText>
        </w:r>
        <w:r w:rsidR="00815333" w:rsidDel="005C4167">
          <w:delText xml:space="preserve"> </w:delText>
        </w:r>
        <w:commentRangeStart w:id="498"/>
        <w:commentRangeEnd w:id="498"/>
        <w:r w:rsidR="005B355C" w:rsidDel="005C4167">
          <w:rPr>
            <w:rStyle w:val="CommentReference"/>
          </w:rPr>
          <w:commentReference w:id="498"/>
        </w:r>
      </w:del>
    </w:p>
    <w:p w14:paraId="74A99701" w14:textId="40D393A1" w:rsidR="00B11AB4" w:rsidRDefault="00B11AB4" w:rsidP="001C0540">
      <w:pPr>
        <w:spacing w:line="480" w:lineRule="auto"/>
      </w:pPr>
      <w:r>
        <w:t>Patients’ subjective interpretation of their hea</w:t>
      </w:r>
      <w:ins w:id="499" w:author="Ben Kansu" w:date="2018-11-04T13:11:00Z">
        <w:r w:rsidR="00A22E0A">
          <w:t>l</w:t>
        </w:r>
      </w:ins>
      <w:r>
        <w:t xml:space="preserve">th seems to correlate with their clinical picture, </w:t>
      </w:r>
      <w:commentRangeStart w:id="500"/>
      <w:r>
        <w:t xml:space="preserve">with 14.7% reporting no change or a decrease in their </w:t>
      </w:r>
      <w:r w:rsidR="001C0540" w:rsidRPr="00573E94">
        <w:rPr>
          <w:highlight w:val="yellow"/>
        </w:rPr>
        <w:t>questionnaire</w:t>
      </w:r>
      <w:r w:rsidR="001C0540">
        <w:rPr>
          <w:highlight w:val="yellow"/>
        </w:rPr>
        <w:t xml:space="preserve"> </w:t>
      </w:r>
      <w:del w:id="501" w:author="Ben Kansu" w:date="2018-11-03T13:04:00Z">
        <w:r w:rsidR="001C0540" w:rsidDel="003555A4">
          <w:rPr>
            <w:highlight w:val="yellow"/>
          </w:rPr>
          <w:delText>reposnses</w:delText>
        </w:r>
      </w:del>
      <w:ins w:id="502" w:author="Ben Kansu" w:date="2018-11-03T13:04:00Z">
        <w:r w:rsidR="003555A4">
          <w:rPr>
            <w:highlight w:val="yellow"/>
          </w:rPr>
          <w:t>responses</w:t>
        </w:r>
      </w:ins>
      <w:r w:rsidRPr="00573E94">
        <w:rPr>
          <w:highlight w:val="yellow"/>
        </w:rPr>
        <w:t xml:space="preserve"> w</w:t>
      </w:r>
      <w:r w:rsidR="00EE1A66" w:rsidRPr="00573E94">
        <w:rPr>
          <w:highlight w:val="yellow"/>
        </w:rPr>
        <w:t>ith</w:t>
      </w:r>
      <w:r w:rsidR="00B37FF3" w:rsidRPr="00573E94">
        <w:rPr>
          <w:highlight w:val="yellow"/>
        </w:rPr>
        <w:t xml:space="preserve"> a simila</w:t>
      </w:r>
      <w:r w:rsidR="00F216DF" w:rsidRPr="00573E94">
        <w:rPr>
          <w:highlight w:val="yellow"/>
        </w:rPr>
        <w:t xml:space="preserve">r </w:t>
      </w:r>
      <w:r w:rsidRPr="00573E94">
        <w:rPr>
          <w:highlight w:val="yellow"/>
        </w:rPr>
        <w:t>percentage</w:t>
      </w:r>
      <w:ins w:id="503" w:author="Ben Kansu" w:date="2018-11-04T13:13:00Z">
        <w:r w:rsidR="00F22773">
          <w:rPr>
            <w:highlight w:val="yellow"/>
          </w:rPr>
          <w:t xml:space="preserve"> </w:t>
        </w:r>
      </w:ins>
      <w:del w:id="504" w:author="Ben Kansu" w:date="2018-11-04T13:14:00Z">
        <w:r w:rsidRPr="00573E94" w:rsidDel="00F22773">
          <w:rPr>
            <w:highlight w:val="yellow"/>
          </w:rPr>
          <w:delText xml:space="preserve"> </w:delText>
        </w:r>
      </w:del>
      <w:r w:rsidRPr="00573E94">
        <w:rPr>
          <w:highlight w:val="yellow"/>
        </w:rPr>
        <w:t>as those who class as Engel IV</w:t>
      </w:r>
      <w:commentRangeEnd w:id="500"/>
      <w:r w:rsidR="007D0BA8" w:rsidRPr="00573E94">
        <w:rPr>
          <w:rStyle w:val="CommentReference"/>
          <w:highlight w:val="yellow"/>
        </w:rPr>
        <w:commentReference w:id="500"/>
      </w:r>
      <w:ins w:id="505" w:author="Ben Kansu" w:date="2018-11-04T13:14:00Z">
        <w:r w:rsidR="00F22773">
          <w:rPr>
            <w:highlight w:val="yellow"/>
          </w:rPr>
          <w:t>(Figure 2a)</w:t>
        </w:r>
      </w:ins>
      <w:r w:rsidR="00D93BCC" w:rsidRPr="00573E94">
        <w:rPr>
          <w:highlight w:val="yellow"/>
        </w:rPr>
        <w:t xml:space="preserve">, </w:t>
      </w:r>
      <w:commentRangeStart w:id="506"/>
      <w:r w:rsidR="00D93BCC" w:rsidRPr="00573E94">
        <w:rPr>
          <w:highlight w:val="yellow"/>
        </w:rPr>
        <w:t>although these were not necessary the same individuals</w:t>
      </w:r>
      <w:commentRangeEnd w:id="506"/>
      <w:r w:rsidR="001C0540">
        <w:rPr>
          <w:rStyle w:val="CommentReference"/>
        </w:rPr>
        <w:commentReference w:id="506"/>
      </w:r>
      <w:r w:rsidR="00D93BCC" w:rsidRPr="00573E94">
        <w:rPr>
          <w:highlight w:val="yellow"/>
        </w:rPr>
        <w:t>.</w:t>
      </w:r>
      <w:r w:rsidR="007D0BA8" w:rsidRPr="00573E94">
        <w:rPr>
          <w:highlight w:val="yellow"/>
        </w:rPr>
        <w:t xml:space="preserve"> Those completely seizure free </w:t>
      </w:r>
      <w:r w:rsidRPr="00573E94">
        <w:rPr>
          <w:highlight w:val="yellow"/>
        </w:rPr>
        <w:t xml:space="preserve">reported a statistically </w:t>
      </w:r>
      <w:r w:rsidRPr="00573E94">
        <w:rPr>
          <w:highlight w:val="yellow"/>
        </w:rPr>
        <w:lastRenderedPageBreak/>
        <w:t>significant difference</w:t>
      </w:r>
      <w:r w:rsidR="00D34670" w:rsidRPr="00573E94">
        <w:rPr>
          <w:highlight w:val="yellow"/>
        </w:rPr>
        <w:t xml:space="preserve"> (P&lt;0.006)</w:t>
      </w:r>
      <w:r w:rsidRPr="00573E94">
        <w:rPr>
          <w:highlight w:val="yellow"/>
        </w:rPr>
        <w:t xml:space="preserve"> in their </w:t>
      </w:r>
      <w:r w:rsidR="0099421C" w:rsidRPr="00573E94">
        <w:rPr>
          <w:highlight w:val="yellow"/>
        </w:rPr>
        <w:t>QOLIE-P31</w:t>
      </w:r>
      <w:r w:rsidRPr="00573E94">
        <w:rPr>
          <w:highlight w:val="yellow"/>
        </w:rPr>
        <w:t xml:space="preserve"> showing seizure freedom is strongly correlated to better outcomes holistically.</w:t>
      </w:r>
      <w:r>
        <w:t xml:space="preserve"> </w:t>
      </w:r>
      <w:r w:rsidR="00537F97">
        <w:t>Of the 19 patients who returned the</w:t>
      </w:r>
      <w:r w:rsidR="00D34670">
        <w:t>ir</w:t>
      </w:r>
      <w:r w:rsidR="00537F97">
        <w:t xml:space="preserve"> questionnaire </w:t>
      </w:r>
      <w:r w:rsidR="00E4038F">
        <w:t>who were</w:t>
      </w:r>
      <w:r w:rsidR="00B551D4">
        <w:t xml:space="preserve"> still experiencing seizures 12 still described their QOL ‘much improved’ or ‘very much improved’</w:t>
      </w:r>
      <w:r w:rsidR="007D0BA8">
        <w:t xml:space="preserve"> following </w:t>
      </w:r>
      <w:r w:rsidR="001C0540">
        <w:t>surgery</w:t>
      </w:r>
      <w:r w:rsidR="005C1F32">
        <w:t xml:space="preserve">. This </w:t>
      </w:r>
      <w:r w:rsidR="005C1F32" w:rsidRPr="005C1F32">
        <w:t>demonstrates</w:t>
      </w:r>
      <w:r w:rsidR="00E4038F">
        <w:t xml:space="preserve"> the importance</w:t>
      </w:r>
      <w:r w:rsidR="005C1F32">
        <w:t xml:space="preserve"> </w:t>
      </w:r>
      <w:r w:rsidR="002554A7">
        <w:t xml:space="preserve">of recording </w:t>
      </w:r>
      <w:r w:rsidR="00514199">
        <w:t>patient’s</w:t>
      </w:r>
      <w:r w:rsidR="002554A7">
        <w:t xml:space="preserve"> opinions</w:t>
      </w:r>
      <w:r w:rsidR="001C0540">
        <w:t xml:space="preserve"> and QOL measures in addition to</w:t>
      </w:r>
      <w:r w:rsidR="002554A7">
        <w:t xml:space="preserve"> </w:t>
      </w:r>
      <w:r w:rsidR="001C0540">
        <w:t>Engel scores</w:t>
      </w:r>
      <w:r w:rsidR="00514199">
        <w:t>.</w:t>
      </w:r>
      <w:r w:rsidR="00E4038F">
        <w:t xml:space="preserve"> </w:t>
      </w:r>
      <w:r w:rsidR="00B551D4">
        <w:t xml:space="preserve">  </w:t>
      </w:r>
    </w:p>
    <w:p w14:paraId="2912FC06" w14:textId="136C9DA7" w:rsidR="00B11AB4" w:rsidRDefault="007D0BA8" w:rsidP="002026B4">
      <w:pPr>
        <w:spacing w:line="480" w:lineRule="auto"/>
      </w:pPr>
      <w:r>
        <w:t>Four</w:t>
      </w:r>
      <w:r w:rsidR="00B11AB4">
        <w:t xml:space="preserve"> patients experienced wound infections requiring cranioplasty and </w:t>
      </w:r>
      <w:commentRangeStart w:id="507"/>
      <w:commentRangeStart w:id="508"/>
      <w:commentRangeStart w:id="509"/>
      <w:commentRangeStart w:id="510"/>
      <w:r w:rsidR="00B11AB4">
        <w:t>most suffered from at least mild visual and</w:t>
      </w:r>
      <w:r w:rsidR="00FC2443">
        <w:t xml:space="preserve"> mild</w:t>
      </w:r>
      <w:r w:rsidR="00B11AB4">
        <w:t xml:space="preserve"> cognitive impairment</w:t>
      </w:r>
      <w:commentRangeEnd w:id="507"/>
      <w:r w:rsidR="00B11AB4">
        <w:rPr>
          <w:rStyle w:val="CommentReference"/>
        </w:rPr>
        <w:commentReference w:id="507"/>
      </w:r>
      <w:commentRangeEnd w:id="508"/>
      <w:commentRangeEnd w:id="510"/>
      <w:r w:rsidR="00CD630C">
        <w:rPr>
          <w:rStyle w:val="CommentReference"/>
        </w:rPr>
        <w:commentReference w:id="508"/>
      </w:r>
      <w:commentRangeEnd w:id="509"/>
      <w:r w:rsidR="00CD630C">
        <w:rPr>
          <w:rStyle w:val="CommentReference"/>
        </w:rPr>
        <w:commentReference w:id="509"/>
      </w:r>
      <w:r w:rsidR="003F0984">
        <w:t xml:space="preserve"> </w:t>
      </w:r>
      <w:r w:rsidR="009B38BC">
        <w:t>on</w:t>
      </w:r>
      <w:r w:rsidR="00545A61">
        <w:t xml:space="preserve"> formal</w:t>
      </w:r>
      <w:r w:rsidR="003F0984">
        <w:t xml:space="preserve"> testing </w:t>
      </w:r>
      <w:r w:rsidR="0078064D">
        <w:t>one-year</w:t>
      </w:r>
      <w:r w:rsidR="003F0984">
        <w:t xml:space="preserve"> post surgery</w:t>
      </w:r>
      <w:r w:rsidR="003514E4">
        <w:rPr>
          <w:rStyle w:val="CommentReference"/>
        </w:rPr>
        <w:commentReference w:id="510"/>
      </w:r>
      <w:r w:rsidR="00B11AB4">
        <w:t xml:space="preserve">. </w:t>
      </w:r>
      <w:commentRangeStart w:id="511"/>
      <w:commentRangeStart w:id="512"/>
      <w:r w:rsidR="00B11AB4">
        <w:t xml:space="preserve">Others reported adverse psychiatric effects (commonly depression) that were not present before surgery. </w:t>
      </w:r>
      <w:ins w:id="513" w:author="Ben Kansu" w:date="2018-11-04T14:34:00Z">
        <w:r w:rsidR="000F207E">
          <w:t xml:space="preserve"> 3 patients </w:t>
        </w:r>
      </w:ins>
      <w:del w:id="514" w:author="Ben Kansu" w:date="2018-11-04T14:34:00Z">
        <w:r w:rsidR="00B11AB4" w:rsidDel="000F207E">
          <w:delText xml:space="preserve">Two patients developed psychosis, </w:delText>
        </w:r>
      </w:del>
      <w:r w:rsidR="00B11AB4">
        <w:t>requi</w:t>
      </w:r>
      <w:ins w:id="515" w:author="Ben Kansu" w:date="2018-11-04T20:35:00Z">
        <w:r w:rsidR="00751371">
          <w:t>red</w:t>
        </w:r>
      </w:ins>
      <w:del w:id="516" w:author="Ben Kansu" w:date="2018-11-04T20:35:00Z">
        <w:r w:rsidR="00B11AB4" w:rsidDel="00751371">
          <w:delText>ring</w:delText>
        </w:r>
      </w:del>
      <w:r w:rsidR="00B11AB4">
        <w:t xml:space="preserve"> </w:t>
      </w:r>
      <w:ins w:id="517" w:author="Ben Kansu" w:date="2018-11-04T14:36:00Z">
        <w:r w:rsidR="00B6712E">
          <w:t>in</w:t>
        </w:r>
        <w:r w:rsidR="00C24A23">
          <w:t>patient</w:t>
        </w:r>
        <w:r w:rsidR="00161552">
          <w:t xml:space="preserve"> </w:t>
        </w:r>
      </w:ins>
      <w:ins w:id="518" w:author="Ben Kansu" w:date="2018-11-04T14:37:00Z">
        <w:r w:rsidR="00161552">
          <w:t>psychiatric</w:t>
        </w:r>
      </w:ins>
      <w:ins w:id="519" w:author="Ben Kansu" w:date="2018-11-04T14:36:00Z">
        <w:r w:rsidR="00161552">
          <w:t xml:space="preserve"> stays</w:t>
        </w:r>
        <w:r w:rsidR="00C24A23">
          <w:t xml:space="preserve"> </w:t>
        </w:r>
      </w:ins>
      <w:del w:id="520" w:author="Ben Kansu" w:date="2018-11-04T14:36:00Z">
        <w:r w:rsidR="00B11AB4" w:rsidDel="00C24A23">
          <w:delText>sectioning</w:delText>
        </w:r>
      </w:del>
      <w:del w:id="521" w:author="Ben Kansu" w:date="2018-11-04T14:37:00Z">
        <w:r w:rsidR="00B11AB4" w:rsidDel="00161552">
          <w:delText xml:space="preserve"> </w:delText>
        </w:r>
      </w:del>
      <w:ins w:id="522" w:author="Ben Kansu" w:date="2018-11-04T14:39:00Z">
        <w:r w:rsidR="00B6712E">
          <w:t xml:space="preserve">, </w:t>
        </w:r>
      </w:ins>
      <w:del w:id="523" w:author="Ben Kansu" w:date="2018-11-04T14:39:00Z">
        <w:r w:rsidR="00B11AB4" w:rsidDel="00B6712E">
          <w:delText xml:space="preserve">and </w:delText>
        </w:r>
      </w:del>
      <w:ins w:id="524" w:author="Ben Kansu" w:date="2018-11-04T14:37:00Z">
        <w:r w:rsidR="00161552">
          <w:t xml:space="preserve">one </w:t>
        </w:r>
      </w:ins>
      <w:del w:id="525" w:author="Ben Kansu" w:date="2018-11-04T14:37:00Z">
        <w:r w:rsidR="00B11AB4" w:rsidDel="00161552">
          <w:delText xml:space="preserve">two </w:delText>
        </w:r>
      </w:del>
      <w:ins w:id="526" w:author="Ben Kansu" w:date="2018-11-04T14:37:00Z">
        <w:r w:rsidR="00161552">
          <w:t xml:space="preserve">due to </w:t>
        </w:r>
      </w:ins>
      <w:del w:id="527" w:author="Ben Kansu" w:date="2018-11-04T14:37:00Z">
        <w:r w:rsidR="00B11AB4" w:rsidDel="00161552">
          <w:delText xml:space="preserve">attempted </w:delText>
        </w:r>
      </w:del>
      <w:r w:rsidR="00B11AB4">
        <w:t>suicide by violent acts</w:t>
      </w:r>
      <w:commentRangeEnd w:id="511"/>
      <w:r w:rsidR="00B11AB4">
        <w:rPr>
          <w:rStyle w:val="CommentReference"/>
        </w:rPr>
        <w:commentReference w:id="511"/>
      </w:r>
      <w:commentRangeEnd w:id="512"/>
      <w:ins w:id="528" w:author="Ben Kansu" w:date="2018-11-04T14:37:00Z">
        <w:r w:rsidR="00161552">
          <w:t xml:space="preserve"> requiring a section</w:t>
        </w:r>
      </w:ins>
      <w:r w:rsidR="00CD630C">
        <w:rPr>
          <w:rStyle w:val="CommentReference"/>
        </w:rPr>
        <w:commentReference w:id="512"/>
      </w:r>
      <w:r w:rsidR="00012464">
        <w:t>.</w:t>
      </w:r>
      <w:ins w:id="529" w:author="Ben Kansu" w:date="2018-11-04T14:37:00Z">
        <w:r w:rsidR="006C25E6">
          <w:t xml:space="preserve"> One other patient attempted suicide </w:t>
        </w:r>
      </w:ins>
      <w:ins w:id="530" w:author="Ben Kansu" w:date="2018-11-04T14:38:00Z">
        <w:r w:rsidR="006C25E6">
          <w:t xml:space="preserve">but, did not have an </w:t>
        </w:r>
      </w:ins>
      <w:ins w:id="531" w:author="Ben Kansu" w:date="2018-11-04T14:39:00Z">
        <w:r w:rsidR="006C25E6">
          <w:t>inpatient</w:t>
        </w:r>
      </w:ins>
      <w:ins w:id="532" w:author="Ben Kansu" w:date="2018-11-04T14:38:00Z">
        <w:r w:rsidR="006C25E6">
          <w:t xml:space="preserve"> stay. </w:t>
        </w:r>
      </w:ins>
      <w:del w:id="533" w:author="Ben Kansu" w:date="2018-11-04T14:38:00Z">
        <w:r w:rsidR="00012464" w:rsidDel="006C25E6">
          <w:delText xml:space="preserve"> </w:delText>
        </w:r>
      </w:del>
      <w:r w:rsidR="00012464">
        <w:t>T</w:t>
      </w:r>
      <w:r w:rsidR="00735D92">
        <w:t>hese patients did not have evidence of a psychiatric history before surgery</w:t>
      </w:r>
      <w:r w:rsidR="002026B4">
        <w:t xml:space="preserve">. </w:t>
      </w:r>
      <w:ins w:id="534" w:author="Ben Kansu" w:date="2018-11-04T20:50:00Z">
        <w:r w:rsidR="006F4F6E">
          <w:t xml:space="preserve"> Of these 4 </w:t>
        </w:r>
      </w:ins>
      <w:ins w:id="535" w:author="Ben Kansu" w:date="2018-11-04T20:51:00Z">
        <w:r w:rsidR="002E655D">
          <w:t>patients</w:t>
        </w:r>
      </w:ins>
      <w:ins w:id="536" w:author="Ben Kansu" w:date="2018-11-04T20:50:00Z">
        <w:r w:rsidR="006F4F6E">
          <w:t xml:space="preserve"> with poor de novo</w:t>
        </w:r>
      </w:ins>
      <w:ins w:id="537" w:author="Ben Kansu" w:date="2018-11-04T20:51:00Z">
        <w:r w:rsidR="002E655D">
          <w:t xml:space="preserve"> psychiatric morbidity</w:t>
        </w:r>
      </w:ins>
      <w:ins w:id="538" w:author="Ben Kansu" w:date="2018-11-04T20:55:00Z">
        <w:r w:rsidR="00EF6F77">
          <w:t xml:space="preserve"> all 4 had anterior temporal lobectomies (3 left, one right).</w:t>
        </w:r>
      </w:ins>
      <w:ins w:id="539" w:author="Ben Kansu" w:date="2018-11-04T20:51:00Z">
        <w:r w:rsidR="00EF6F77">
          <w:t xml:space="preserve"> Two of these patients</w:t>
        </w:r>
        <w:r w:rsidR="002E655D">
          <w:t xml:space="preserve"> achieved seizure freedom and 2 </w:t>
        </w:r>
      </w:ins>
      <w:ins w:id="540" w:author="Ben Kansu" w:date="2018-11-04T20:52:00Z">
        <w:r w:rsidR="002E655D">
          <w:t>unfortunately</w:t>
        </w:r>
      </w:ins>
      <w:ins w:id="541" w:author="Ben Kansu" w:date="2018-11-04T20:51:00Z">
        <w:r w:rsidR="002E655D">
          <w:t xml:space="preserve"> did not. </w:t>
        </w:r>
      </w:ins>
      <w:ins w:id="542" w:author="Ben Kansu" w:date="2018-11-04T20:50:00Z">
        <w:r w:rsidR="006F4F6E">
          <w:t xml:space="preserve"> </w:t>
        </w:r>
      </w:ins>
      <w:r w:rsidR="002026B4">
        <w:t xml:space="preserve">Since 2011 a formal psychiatric evaluation has been part of the epilepsy pre-surgical evaluation for all out patients. </w:t>
      </w:r>
      <w:commentRangeStart w:id="543"/>
      <w:commentRangeEnd w:id="543"/>
      <w:r w:rsidR="002026B4">
        <w:rPr>
          <w:rStyle w:val="CommentReference"/>
        </w:rPr>
        <w:commentReference w:id="543"/>
      </w:r>
    </w:p>
    <w:p w14:paraId="3DC018AF" w14:textId="200B4D08" w:rsidR="001C3201" w:rsidRDefault="001C3201" w:rsidP="002026B4">
      <w:pPr>
        <w:spacing w:line="480" w:lineRule="auto"/>
      </w:pPr>
      <w:r>
        <w:t xml:space="preserve">The </w:t>
      </w:r>
      <w:r w:rsidR="00CC61DF">
        <w:t xml:space="preserve">goal of epilepsy surgery is to achieve long term </w:t>
      </w:r>
      <w:r w:rsidR="00FF52A2">
        <w:t xml:space="preserve">seizure freedom. </w:t>
      </w:r>
      <w:r w:rsidR="00CC61DF">
        <w:t xml:space="preserve"> </w:t>
      </w:r>
      <w:r w:rsidR="00FF52A2">
        <w:t xml:space="preserve">Despite the long term </w:t>
      </w:r>
      <w:r w:rsidR="00967519">
        <w:t>goals</w:t>
      </w:r>
      <w:r w:rsidR="009D1387">
        <w:t>,</w:t>
      </w:r>
      <w:r w:rsidR="00967519">
        <w:t xml:space="preserve"> few </w:t>
      </w:r>
      <w:r w:rsidR="002026B4">
        <w:t xml:space="preserve">studies </w:t>
      </w:r>
      <w:r w:rsidR="00967519">
        <w:t xml:space="preserve">report seizure freedom beyond </w:t>
      </w:r>
      <w:r w:rsidR="007562D4">
        <w:t>five</w:t>
      </w:r>
      <w:r w:rsidR="00967519">
        <w:t xml:space="preserve"> </w:t>
      </w:r>
      <w:commentRangeStart w:id="544"/>
      <w:r w:rsidR="00967519">
        <w:t>years a</w:t>
      </w:r>
      <w:r w:rsidR="002026B4">
        <w:t xml:space="preserve">long with </w:t>
      </w:r>
      <w:r w:rsidR="00967519">
        <w:t>AED</w:t>
      </w:r>
      <w:r w:rsidR="00A35841">
        <w:t xml:space="preserve"> use and quality of life</w:t>
      </w:r>
      <w:commentRangeEnd w:id="544"/>
      <w:r w:rsidR="002026B4">
        <w:rPr>
          <w:rStyle w:val="CommentReference"/>
        </w:rPr>
        <w:commentReference w:id="544"/>
      </w:r>
      <w:r w:rsidR="00A35841">
        <w:t xml:space="preserve">. </w:t>
      </w:r>
      <w:r w:rsidR="003F56FA">
        <w:t xml:space="preserve"> </w:t>
      </w:r>
      <w:r w:rsidR="00767CA3">
        <w:t xml:space="preserve">The achievement of </w:t>
      </w:r>
      <w:r w:rsidR="002233D1">
        <w:t>seizure</w:t>
      </w:r>
      <w:r w:rsidR="00767CA3">
        <w:t xml:space="preserve"> freed</w:t>
      </w:r>
      <w:r w:rsidR="007D0BA8">
        <w:t>om is not a static event. In our</w:t>
      </w:r>
      <w:r w:rsidR="00767CA3">
        <w:t xml:space="preserve"> cohort </w:t>
      </w:r>
      <w:r w:rsidR="00D209BF">
        <w:t>eight</w:t>
      </w:r>
      <w:r w:rsidR="00767CA3">
        <w:t xml:space="preserve"> patients </w:t>
      </w:r>
      <w:r w:rsidR="007D0BA8">
        <w:t xml:space="preserve">who </w:t>
      </w:r>
      <w:r w:rsidR="00767CA3">
        <w:t xml:space="preserve">were seizure free at </w:t>
      </w:r>
      <w:r w:rsidR="002233D1">
        <w:t>one-year</w:t>
      </w:r>
      <w:r w:rsidR="00767CA3">
        <w:t xml:space="preserve"> post </w:t>
      </w:r>
      <w:r w:rsidR="007D0BA8">
        <w:t xml:space="preserve">surgery </w:t>
      </w:r>
      <w:r w:rsidR="00693062">
        <w:t xml:space="preserve">experienced seizures in some capacity at </w:t>
      </w:r>
      <w:del w:id="545" w:author="Owen Pickrell" w:date="2019-02-10T21:11:00Z">
        <w:r w:rsidR="007562D4" w:rsidDel="006608AF">
          <w:delText xml:space="preserve"> </w:delText>
        </w:r>
      </w:del>
      <w:proofErr w:type="gramStart"/>
      <w:r w:rsidR="007562D4">
        <w:t xml:space="preserve">five </w:t>
      </w:r>
      <w:r w:rsidR="002233D1">
        <w:t>year</w:t>
      </w:r>
      <w:proofErr w:type="gramEnd"/>
      <w:r w:rsidR="007D0BA8">
        <w:t xml:space="preserve"> post surgery and beyo</w:t>
      </w:r>
      <w:r w:rsidR="00E04FDF">
        <w:t>nd</w:t>
      </w:r>
      <w:r w:rsidR="00693062">
        <w:t>.</w:t>
      </w:r>
      <w:r w:rsidR="002F747D">
        <w:t xml:space="preserve"> </w:t>
      </w:r>
      <w:commentRangeStart w:id="546"/>
      <w:commentRangeStart w:id="547"/>
      <w:r w:rsidR="002F747D">
        <w:t xml:space="preserve">Some patients did not develop more </w:t>
      </w:r>
      <w:r w:rsidR="00A73A54">
        <w:t>severe</w:t>
      </w:r>
      <w:r w:rsidR="002F747D">
        <w:t xml:space="preserve"> psychiatric events until 5 years post-surgery </w:t>
      </w:r>
      <w:commentRangeEnd w:id="546"/>
      <w:r w:rsidR="007D0BA8">
        <w:rPr>
          <w:rStyle w:val="CommentReference"/>
        </w:rPr>
        <w:commentReference w:id="546"/>
      </w:r>
      <w:commentRangeEnd w:id="547"/>
      <w:r w:rsidR="000B2107">
        <w:rPr>
          <w:rStyle w:val="CommentReference"/>
        </w:rPr>
        <w:commentReference w:id="547"/>
      </w:r>
      <w:r w:rsidR="002F747D">
        <w:t xml:space="preserve">and AED load continued to fall </w:t>
      </w:r>
      <w:r w:rsidR="00AA617B">
        <w:t xml:space="preserve">until </w:t>
      </w:r>
      <w:r w:rsidR="00A73A54">
        <w:t>eight</w:t>
      </w:r>
      <w:r w:rsidR="00AA617B">
        <w:t xml:space="preserve"> years post-surgery. </w:t>
      </w:r>
    </w:p>
    <w:p w14:paraId="0BCC81A1" w14:textId="385746E2" w:rsidR="00B90B06" w:rsidRDefault="00252A63" w:rsidP="00F94416">
      <w:pPr>
        <w:spacing w:line="480" w:lineRule="auto"/>
      </w:pPr>
      <w:r>
        <w:t xml:space="preserve">Trying to </w:t>
      </w:r>
      <w:r w:rsidR="00CD4DC5" w:rsidRPr="00CD4DC5">
        <w:t>ascertain</w:t>
      </w:r>
      <w:r w:rsidR="00CD4DC5">
        <w:t xml:space="preserve"> why some in our cohort failed to achieve seizure </w:t>
      </w:r>
      <w:r w:rsidR="002D4F29">
        <w:t xml:space="preserve">freedom </w:t>
      </w:r>
      <w:r w:rsidR="007D0BA8">
        <w:t>is</w:t>
      </w:r>
      <w:r w:rsidR="0091468B">
        <w:t xml:space="preserve"> limited</w:t>
      </w:r>
      <w:r w:rsidR="007D0BA8">
        <w:t xml:space="preserve"> by</w:t>
      </w:r>
      <w:r w:rsidR="0091468B">
        <w:t xml:space="preserve"> sample size</w:t>
      </w:r>
      <w:r w:rsidR="007D0BA8">
        <w:t xml:space="preserve"> and retrospective review</w:t>
      </w:r>
      <w:r w:rsidR="0091468B">
        <w:t>.</w:t>
      </w:r>
      <w:r w:rsidR="00663DE8">
        <w:t xml:space="preserve"> </w:t>
      </w:r>
      <w:r w:rsidR="007D0BA8">
        <w:t>T</w:t>
      </w:r>
      <w:r w:rsidR="00DD53D1">
        <w:t>rying to establish causality</w:t>
      </w:r>
      <w:r w:rsidR="00663DE8">
        <w:t xml:space="preserve"> as to which pre-surgical </w:t>
      </w:r>
      <w:r w:rsidR="00663DE8">
        <w:lastRenderedPageBreak/>
        <w:t xml:space="preserve">factors could be a marker to surgical failure remains </w:t>
      </w:r>
      <w:r w:rsidR="004B36FB">
        <w:t>challenging.</w:t>
      </w:r>
      <w:r w:rsidR="007D0BA8">
        <w:t xml:space="preserve"> </w:t>
      </w:r>
      <w:r w:rsidR="004B36FB">
        <w:t>In a recent paper investigating psychiatric outcomes</w:t>
      </w:r>
      <w:r w:rsidR="00A25DEE">
        <w:t xml:space="preserve"> the only significant risk factor found for poor mental health outcomes was having a previous history of poor mental </w:t>
      </w:r>
      <w:proofErr w:type="spellStart"/>
      <w:r w:rsidR="00A25DEE">
        <w:t>heath</w:t>
      </w:r>
      <w:proofErr w:type="spellEnd"/>
      <w:r w:rsidR="00A25DEE">
        <w:t xml:space="preserve"> </w:t>
      </w:r>
      <w:r w:rsidR="00A42B3F">
        <w:fldChar w:fldCharType="begin"/>
      </w:r>
      <w:r w:rsidR="00F25412">
        <w:instrText xml:space="preserve"> ADDIN EN.CITE &lt;EndNote&gt;&lt;Cite&gt;&lt;Author&gt;Iranzo-Tatay&lt;/Author&gt;&lt;Year&gt;2017&lt;/Year&gt;&lt;RecNum&gt;0&lt;/RecNum&gt;&lt;IDText&gt;Psychiatric symptoms after temporal epilepsy surgery. A one-year follow-up study&lt;/IDText&gt;&lt;DisplayText&gt;(33)&lt;/DisplayText&gt;&lt;record&gt;&lt;isbn&gt;1525-5050&lt;/isbn&gt;&lt;titles&gt;&lt;title&gt;Psychiatric symptoms after temporal epilepsy surgery. A one-year follow-up study&lt;/title&gt;&lt;secondary-title&gt;Epilepsy &amp;amp; Behavior&lt;/secondary-title&gt;&lt;/titles&gt;&lt;pages&gt;154-160&lt;/pages&gt;&lt;contributors&gt;&lt;authors&gt;&lt;author&gt;Iranzo-Tatay, Carmen&lt;/author&gt;&lt;author&gt;Rubio-Granero, Teresa&lt;/author&gt;&lt;author&gt;Gutierrez, Antonio&lt;/author&gt;&lt;author&gt;Garcés, Mercedes&lt;/author&gt;&lt;author&gt;Conde, Rebeca&lt;/author&gt;&lt;author&gt;Gómez-Ibáñez, Asier&lt;/author&gt;&lt;author&gt;Arques-Egea, Sergio&lt;/author&gt;&lt;author&gt;Sancho-Miñana, Lucia&lt;/author&gt;&lt;author&gt;Hervas-Marín, David&lt;/author&gt;&lt;author&gt;Villanueva, Vicente&lt;/author&gt;&lt;/authors&gt;&lt;/contributors&gt;&lt;added-date format="utc"&gt;1502404447&lt;/added-date&gt;&lt;ref-type name="Journal Article"&gt;17&lt;/ref-type&gt;&lt;dates&gt;&lt;year&gt;2017&lt;/year&gt;&lt;/dates&gt;&lt;rec-number&gt;318&lt;/rec-number&gt;&lt;last-updated-date format="utc"&gt;1502404447&lt;/last-updated-date&gt;&lt;volume&gt;70&lt;/volume&gt;&lt;/record&gt;&lt;/Cite&gt;&lt;/EndNote&gt;</w:instrText>
      </w:r>
      <w:r w:rsidR="00A42B3F">
        <w:fldChar w:fldCharType="separate"/>
      </w:r>
      <w:r w:rsidR="00F25412">
        <w:rPr>
          <w:noProof/>
        </w:rPr>
        <w:t>(33)</w:t>
      </w:r>
      <w:r w:rsidR="00A42B3F">
        <w:fldChar w:fldCharType="end"/>
      </w:r>
      <w:r w:rsidR="00A42B3F">
        <w:t>.</w:t>
      </w:r>
      <w:r w:rsidR="00C02145">
        <w:t xml:space="preserve"> As discussed earlier the anatomical location of the surgery </w:t>
      </w:r>
      <w:r w:rsidR="00103183">
        <w:t>may influence outcome with extra-temporal resections tending towards poorer outcomes</w:t>
      </w:r>
      <w:r w:rsidR="00535EF1">
        <w:t xml:space="preserve"> </w:t>
      </w:r>
      <w:r w:rsidR="00535EF1">
        <w:fldChar w:fldCharType="begin"/>
      </w:r>
      <w:r w:rsidR="00F25412">
        <w:instrText xml:space="preserve"> ADDIN EN.CITE &lt;EndNote&gt;&lt;Cite&gt;&lt;Author&gt;Jobst&lt;/Author&gt;&lt;Year&gt;2015&lt;/Year&gt;&lt;RecNum&gt;0&lt;/RecNum&gt;&lt;IDText&gt;Resective epilepsy surgery for drug-resistant focal epilepsy: a review&lt;/IDText&gt;&lt;DisplayText&gt;(34)&lt;/DisplayText&gt;&lt;record&gt;&lt;isbn&gt;0098-7484&lt;/isbn&gt;&lt;titles&gt;&lt;title&gt;Resective epilepsy surgery for drug-resistant focal epilepsy: a review&lt;/title&gt;&lt;secondary-title&gt;Jama&lt;/secondary-title&gt;&lt;/titles&gt;&lt;pages&gt;285-293&lt;/pages&gt;&lt;number&gt;3&lt;/number&gt;&lt;contributors&gt;&lt;authors&gt;&lt;author&gt;Jobst, Barbara C&lt;/author&gt;&lt;author&gt;Cascino, Gregory D&lt;/author&gt;&lt;/authors&gt;&lt;/contributors&gt;&lt;added-date format="utc"&gt;1514723834&lt;/added-date&gt;&lt;ref-type name="Journal Article"&gt;17&lt;/ref-type&gt;&lt;dates&gt;&lt;year&gt;2015&lt;/year&gt;&lt;/dates&gt;&lt;rec-number&gt;345&lt;/rec-number&gt;&lt;last-updated-date format="utc"&gt;1514723834&lt;/last-updated-date&gt;&lt;volume&gt;313&lt;/volume&gt;&lt;/record&gt;&lt;/Cite&gt;&lt;/EndNote&gt;</w:instrText>
      </w:r>
      <w:r w:rsidR="00535EF1">
        <w:fldChar w:fldCharType="separate"/>
      </w:r>
      <w:r w:rsidR="00F25412">
        <w:rPr>
          <w:noProof/>
        </w:rPr>
        <w:t>(34)</w:t>
      </w:r>
      <w:r w:rsidR="00535EF1">
        <w:fldChar w:fldCharType="end"/>
      </w:r>
      <w:r w:rsidR="0066509C">
        <w:t>.</w:t>
      </w:r>
      <w:r w:rsidR="00284A01">
        <w:t xml:space="preserve"> Unsurprisingly others have</w:t>
      </w:r>
      <w:r w:rsidR="00834C43">
        <w:t xml:space="preserve"> linked a history of bilateral to tonic </w:t>
      </w:r>
      <w:proofErr w:type="spellStart"/>
      <w:r w:rsidR="00834C43">
        <w:t>clonic</w:t>
      </w:r>
      <w:proofErr w:type="spellEnd"/>
      <w:r w:rsidR="00834C43">
        <w:t xml:space="preserve"> seizures</w:t>
      </w:r>
      <w:r w:rsidR="00AA6875">
        <w:t xml:space="preserve"> with poorer post-</w:t>
      </w:r>
      <w:r w:rsidR="00284A01">
        <w:t>surgical outcome</w:t>
      </w:r>
      <w:r w:rsidR="00AA6875">
        <w:t xml:space="preserve"> </w:t>
      </w:r>
      <w:r w:rsidR="00CD1FD4">
        <w:fldChar w:fldCharType="begin"/>
      </w:r>
      <w:r w:rsidR="00B417AB">
        <w:instrText xml:space="preserve"> ADDIN EN.CITE &lt;EndNote&gt;&lt;Cite&gt;&lt;Author&gt;Hemb&lt;/Author&gt;&lt;Year&gt;2013&lt;/Year&gt;&lt;RecNum&gt;0&lt;/RecNum&gt;&lt;IDText&gt;An 18-year follow-up of seizure outcome after surgery for temporal lobe epilepsy and hippocampal sclerosis&lt;/IDText&gt;&lt;DisplayText&gt;(19)&lt;/DisplayText&gt;&lt;record&gt;&lt;isbn&gt;0022-3050&lt;/isbn&gt;&lt;titles&gt;&lt;title&gt;An 18-year follow-up of seizure outcome after surgery for temporal lobe epilepsy and hippocampal sclerosis&lt;/title&gt;&lt;secondary-title&gt;J Neurol Neurosurg Psychiatry&lt;/secondary-title&gt;&lt;/titles&gt;&lt;pages&gt;800-805&lt;/pages&gt;&lt;number&gt;7&lt;/number&gt;&lt;contributors&gt;&lt;authors&gt;&lt;author&gt;Hemb, Marta&lt;/author&gt;&lt;author&gt;Palmini, Andre&lt;/author&gt;&lt;author&gt;Paglioli, Eliseu&lt;/author&gt;&lt;author&gt;Paglioli, Eduardo Beck&lt;/author&gt;&lt;author&gt;da Costa, Jaderson Costa&lt;/author&gt;&lt;author&gt;Azambuja, Ney&lt;/author&gt;&lt;author&gt;Portuguez, Mirna&lt;/author&gt;&lt;author&gt;Viuniski, Verena&lt;/author&gt;&lt;author&gt;Booij, Linda&lt;/author&gt;&lt;author&gt;Nunes, Magda Lahorgue&lt;/author&gt;&lt;/authors&gt;&lt;/contributors&gt;&lt;added-date format="utc"&gt;1514109093&lt;/added-date&gt;&lt;ref-type name="Journal Article"&gt;17&lt;/ref-type&gt;&lt;dates&gt;&lt;year&gt;2013&lt;/year&gt;&lt;/dates&gt;&lt;rec-number&gt;334&lt;/rec-number&gt;&lt;last-updated-date format="utc"&gt;1514109093&lt;/last-updated-date&gt;&lt;volume&gt;84&lt;/volume&gt;&lt;/record&gt;&lt;/Cite&gt;&lt;/EndNote&gt;</w:instrText>
      </w:r>
      <w:r w:rsidR="00CD1FD4">
        <w:fldChar w:fldCharType="separate"/>
      </w:r>
      <w:r w:rsidR="00B417AB">
        <w:rPr>
          <w:noProof/>
        </w:rPr>
        <w:t>(19)</w:t>
      </w:r>
      <w:r w:rsidR="00CD1FD4">
        <w:fldChar w:fldCharType="end"/>
      </w:r>
      <w:r w:rsidR="00CD1FD4">
        <w:t>.</w:t>
      </w:r>
    </w:p>
    <w:p w14:paraId="30AFB6F5" w14:textId="44F4516A" w:rsidR="00522398" w:rsidRDefault="00CD1FD4" w:rsidP="00F94416">
      <w:pPr>
        <w:spacing w:line="480" w:lineRule="auto"/>
      </w:pPr>
      <w:r>
        <w:t xml:space="preserve"> </w:t>
      </w:r>
      <w:r w:rsidR="00B90B06" w:rsidRPr="00345494">
        <w:rPr>
          <w:highlight w:val="yellow"/>
        </w:rPr>
        <w:t xml:space="preserve">As suggested in previous literature although the primary </w:t>
      </w:r>
      <w:proofErr w:type="spellStart"/>
      <w:r w:rsidR="00B90B06" w:rsidRPr="00345494">
        <w:rPr>
          <w:highlight w:val="yellow"/>
        </w:rPr>
        <w:t>epigenic</w:t>
      </w:r>
      <w:proofErr w:type="spellEnd"/>
      <w:r w:rsidR="00B90B06" w:rsidRPr="00345494">
        <w:rPr>
          <w:highlight w:val="yellow"/>
        </w:rPr>
        <w:t xml:space="preserve"> focus is correctly identified, it has been proposed that other neighboring regions that do not undergo resection may play some role in continuing to initiate complexes post-surgery, known as temporal lobe plus syndrome.</w:t>
      </w:r>
      <w:r w:rsidR="007E21DD">
        <w:t xml:space="preserve"> Those who have been identified as have secondary </w:t>
      </w:r>
      <w:proofErr w:type="spellStart"/>
      <w:r w:rsidR="007E21DD">
        <w:t>focus’s</w:t>
      </w:r>
      <w:proofErr w:type="spellEnd"/>
      <w:r w:rsidR="007E21DD">
        <w:t xml:space="preserve"> were 59.7% less likely </w:t>
      </w:r>
      <w:r w:rsidR="009A245D">
        <w:t xml:space="preserve">(14.8% vs 74.5%) </w:t>
      </w:r>
      <w:r w:rsidR="00934BD0">
        <w:t>to be seizure free at ten</w:t>
      </w:r>
      <w:r w:rsidR="007E21DD">
        <w:t xml:space="preserve"> years post-surgery compared to those</w:t>
      </w:r>
      <w:r w:rsidR="009A245D">
        <w:t xml:space="preserve"> </w:t>
      </w:r>
      <w:r w:rsidR="00FC310D">
        <w:t xml:space="preserve">who had more clearly defined unilateral temporal lobe epilepsy </w:t>
      </w:r>
      <w:r w:rsidR="00EC5D02">
        <w:fldChar w:fldCharType="begin"/>
      </w:r>
      <w:r w:rsidR="00F25412">
        <w:instrText xml:space="preserve"> ADDIN EN.CITE &lt;EndNote&gt;&lt;Cite&gt;&lt;Author&gt;Jobst&lt;/Author&gt;&lt;Year&gt;2016&lt;/Year&gt;&lt;IDText&gt;Temporal Plus Epilepsy: Epileptic Territory Beyond the Temporal Lobes&lt;/IDText&gt;&lt;DisplayText&gt;(35)&lt;/DisplayText&gt;&lt;record&gt;&lt;isbn&gt;1535-7597&lt;/isbn&gt;&lt;titles&gt;&lt;title&gt;Temporal Plus Epilepsy: Epileptic Territory Beyond the Temporal Lobes&lt;/title&gt;&lt;secondary-title&gt;Epilepsy currents&lt;/secondary-title&gt;&lt;/titles&gt;&lt;pages&gt;305-307&lt;/pages&gt;&lt;number&gt;5&lt;/number&gt;&lt;contributors&gt;&lt;authors&gt;&lt;author&gt;Jobst, Barbara C&lt;/author&gt;&lt;/authors&gt;&lt;/contributors&gt;&lt;added-date format="utc"&gt;1535376773&lt;/added-date&gt;&lt;ref-type name="Journal Article"&gt;17&lt;/ref-type&gt;&lt;dates&gt;&lt;year&gt;2016&lt;/year&gt;&lt;/dates&gt;&lt;rec-number&gt;359&lt;/rec-number&gt;&lt;last-updated-date format="utc"&gt;1535376773&lt;/last-updated-date&gt;&lt;volume&gt;16&lt;/volume&gt;&lt;/record&gt;&lt;/Cite&gt;&lt;/EndNote&gt;</w:instrText>
      </w:r>
      <w:r w:rsidR="00EC5D02">
        <w:fldChar w:fldCharType="separate"/>
      </w:r>
      <w:r w:rsidR="00F25412">
        <w:rPr>
          <w:noProof/>
        </w:rPr>
        <w:t>(35)</w:t>
      </w:r>
      <w:r w:rsidR="00EC5D02">
        <w:fldChar w:fldCharType="end"/>
      </w:r>
      <w:r w:rsidR="00F06823">
        <w:t>.</w:t>
      </w:r>
    </w:p>
    <w:p w14:paraId="6E64D1DF" w14:textId="77777777" w:rsidR="00B90B06" w:rsidRDefault="00B90B06" w:rsidP="00834C43">
      <w:pPr>
        <w:spacing w:line="480" w:lineRule="auto"/>
        <w:rPr>
          <w:highlight w:val="yellow"/>
        </w:rPr>
      </w:pPr>
    </w:p>
    <w:p w14:paraId="600AB104" w14:textId="77777777" w:rsidR="0091468B" w:rsidRDefault="00834C43" w:rsidP="00834C43">
      <w:pPr>
        <w:spacing w:line="480" w:lineRule="auto"/>
      </w:pPr>
      <w:r w:rsidRPr="00834C43">
        <w:rPr>
          <w:highlight w:val="yellow"/>
        </w:rPr>
        <w:t>8) SAIL DATA</w:t>
      </w:r>
    </w:p>
    <w:p w14:paraId="2CD44F4D" w14:textId="77777777" w:rsidR="00B90B06" w:rsidRDefault="00B90B06" w:rsidP="00834C43">
      <w:pPr>
        <w:spacing w:line="480" w:lineRule="auto"/>
      </w:pPr>
    </w:p>
    <w:p w14:paraId="1535C265" w14:textId="77777777" w:rsidR="00FE2297" w:rsidRDefault="00834C43" w:rsidP="00834C43">
      <w:pPr>
        <w:spacing w:line="480" w:lineRule="auto"/>
      </w:pPr>
      <w:r>
        <w:rPr>
          <w:highlight w:val="yellow"/>
        </w:rPr>
        <w:t>9</w:t>
      </w:r>
      <w:r w:rsidR="009F744A" w:rsidRPr="00834C43">
        <w:rPr>
          <w:highlight w:val="yellow"/>
        </w:rPr>
        <w:t>) overall summing up.</w:t>
      </w:r>
    </w:p>
    <w:p w14:paraId="665F45BD" w14:textId="2BFA32A2" w:rsidR="009372BA" w:rsidRPr="00555C82" w:rsidRDefault="009372BA" w:rsidP="009372BA">
      <w:pPr>
        <w:spacing w:line="480" w:lineRule="auto"/>
      </w:pPr>
      <w:r w:rsidRPr="009372BA">
        <w:t>In summary</w:t>
      </w:r>
      <w:ins w:id="548" w:author="Owen Pickrell" w:date="2019-02-10T21:10:00Z">
        <w:r w:rsidR="00696C42">
          <w:t>,</w:t>
        </w:r>
      </w:ins>
      <w:r w:rsidRPr="009372BA">
        <w:t xml:space="preserve"> </w:t>
      </w:r>
      <w:r w:rsidRPr="00555C82">
        <w:t xml:space="preserve">our findings </w:t>
      </w:r>
      <w:del w:id="549" w:author="Owen Pickrell" w:date="2019-02-10T21:10:00Z">
        <w:r w:rsidRPr="00555C82" w:rsidDel="006608AF">
          <w:delText xml:space="preserve">were </w:delText>
        </w:r>
      </w:del>
      <w:ins w:id="550" w:author="Owen Pickrell" w:date="2019-02-10T21:10:00Z">
        <w:r w:rsidR="006608AF">
          <w:t>are</w:t>
        </w:r>
        <w:r w:rsidR="006608AF" w:rsidRPr="00555C82">
          <w:t xml:space="preserve"> </w:t>
        </w:r>
      </w:ins>
      <w:r w:rsidRPr="00555C82">
        <w:t xml:space="preserve">similar to </w:t>
      </w:r>
      <w:del w:id="551" w:author="Owen Pickrell" w:date="2019-02-10T21:10:00Z">
        <w:r w:rsidRPr="00555C82" w:rsidDel="00696C42">
          <w:delText>those in the published literature</w:delText>
        </w:r>
      </w:del>
      <w:ins w:id="552" w:author="Owen Pickrell" w:date="2019-02-10T21:10:00Z">
        <w:r w:rsidR="00696C42">
          <w:t>previous studies</w:t>
        </w:r>
      </w:ins>
      <w:r w:rsidRPr="00555C82">
        <w:t xml:space="preserve">, with </w:t>
      </w:r>
      <w:r w:rsidRPr="00CD7337">
        <w:rPr>
          <w:bCs/>
        </w:rPr>
        <w:t>positive long-term outcomes</w:t>
      </w:r>
      <w:r w:rsidRPr="009372BA">
        <w:t xml:space="preserve"> following epilepsy surgery, the majority: taking </w:t>
      </w:r>
      <w:r w:rsidRPr="00CD7337">
        <w:rPr>
          <w:bCs/>
        </w:rPr>
        <w:t>fewer AEDs</w:t>
      </w:r>
      <w:r w:rsidRPr="009372BA">
        <w:t xml:space="preserve">, experiencing </w:t>
      </w:r>
      <w:r w:rsidRPr="00CD7337">
        <w:rPr>
          <w:bCs/>
        </w:rPr>
        <w:t>less frequent and less severe seizures</w:t>
      </w:r>
      <w:r w:rsidRPr="009372BA">
        <w:t xml:space="preserve">, and reporting </w:t>
      </w:r>
      <w:r w:rsidRPr="00CD7337">
        <w:rPr>
          <w:bCs/>
        </w:rPr>
        <w:t>improved quality-of-life</w:t>
      </w:r>
      <w:r w:rsidRPr="009372BA">
        <w:t xml:space="preserve">. We, as elsewhere, note a </w:t>
      </w:r>
      <w:r w:rsidRPr="00CD7337">
        <w:rPr>
          <w:bCs/>
        </w:rPr>
        <w:t>long delay from diagnosis to surgery</w:t>
      </w:r>
      <w:r w:rsidRPr="009372BA">
        <w:t xml:space="preserve">. Some patient’s </w:t>
      </w:r>
      <w:r w:rsidRPr="00CD7337">
        <w:rPr>
          <w:bCs/>
        </w:rPr>
        <w:t>seizures returned years after surgery</w:t>
      </w:r>
      <w:r w:rsidRPr="009372BA">
        <w:t xml:space="preserve"> stressing the need for </w:t>
      </w:r>
      <w:r w:rsidRPr="00CD7337">
        <w:rPr>
          <w:bCs/>
        </w:rPr>
        <w:t>long term follow up</w:t>
      </w:r>
      <w:r w:rsidRPr="009372BA">
        <w:t xml:space="preserve">. Research is needed to establish </w:t>
      </w:r>
      <w:r w:rsidRPr="00CD7337">
        <w:rPr>
          <w:bCs/>
        </w:rPr>
        <w:t>predictive markers</w:t>
      </w:r>
      <w:r w:rsidR="00555C82">
        <w:t xml:space="preserve"> of good or </w:t>
      </w:r>
      <w:r w:rsidRPr="009372BA">
        <w:t xml:space="preserve">bad </w:t>
      </w:r>
      <w:r w:rsidRPr="00CD7337">
        <w:rPr>
          <w:bCs/>
        </w:rPr>
        <w:t>surgical outcome</w:t>
      </w:r>
      <w:r w:rsidRPr="009372BA">
        <w:t xml:space="preserve">. </w:t>
      </w:r>
    </w:p>
    <w:p w14:paraId="655108C9" w14:textId="70CAEDF8" w:rsidR="009372BA" w:rsidRDefault="009372BA" w:rsidP="00834C43">
      <w:pPr>
        <w:spacing w:line="480" w:lineRule="auto"/>
      </w:pPr>
    </w:p>
    <w:p w14:paraId="4A6F4B4C" w14:textId="77777777" w:rsidR="00FE2297" w:rsidDel="006608AF" w:rsidRDefault="00FE2297" w:rsidP="00F94416">
      <w:pPr>
        <w:spacing w:line="480" w:lineRule="auto"/>
        <w:rPr>
          <w:del w:id="553" w:author="Owen Pickrell" w:date="2019-02-10T21:11:00Z"/>
        </w:rPr>
      </w:pPr>
    </w:p>
    <w:p w14:paraId="2AA87BB3" w14:textId="77777777" w:rsidR="00211766" w:rsidDel="006608AF" w:rsidRDefault="00211766" w:rsidP="00F94416">
      <w:pPr>
        <w:spacing w:line="480" w:lineRule="auto"/>
        <w:rPr>
          <w:del w:id="554" w:author="Owen Pickrell" w:date="2019-02-10T21:11:00Z"/>
        </w:rPr>
      </w:pPr>
      <w:del w:id="555" w:author="Owen Pickrell" w:date="2019-02-10T21:11:00Z">
        <w:r w:rsidDel="006608AF">
          <w:delText xml:space="preserve"> </w:delText>
        </w:r>
      </w:del>
    </w:p>
    <w:p w14:paraId="1C9E5ABF" w14:textId="77777777" w:rsidR="0056127E" w:rsidDel="006608AF" w:rsidRDefault="0056127E" w:rsidP="00F94416">
      <w:pPr>
        <w:spacing w:line="480" w:lineRule="auto"/>
        <w:rPr>
          <w:del w:id="556" w:author="Owen Pickrell" w:date="2019-02-10T21:11:00Z"/>
        </w:rPr>
      </w:pPr>
    </w:p>
    <w:p w14:paraId="020C0744" w14:textId="77777777" w:rsidR="00633D54" w:rsidDel="006608AF" w:rsidRDefault="00633D54" w:rsidP="00F94416">
      <w:pPr>
        <w:spacing w:line="480" w:lineRule="auto"/>
        <w:rPr>
          <w:del w:id="557" w:author="Owen Pickrell" w:date="2019-02-10T21:11:00Z"/>
        </w:rPr>
      </w:pPr>
    </w:p>
    <w:p w14:paraId="227F5FD2" w14:textId="77777777" w:rsidR="00B131F7" w:rsidDel="006608AF" w:rsidRDefault="00B131F7" w:rsidP="00F94416">
      <w:pPr>
        <w:spacing w:line="480" w:lineRule="auto"/>
        <w:rPr>
          <w:del w:id="558" w:author="Owen Pickrell" w:date="2019-02-10T21:11:00Z"/>
        </w:rPr>
      </w:pPr>
    </w:p>
    <w:p w14:paraId="0B8BC3E7" w14:textId="77777777" w:rsidR="00B131F7" w:rsidDel="006608AF" w:rsidRDefault="00B131F7" w:rsidP="00F94416">
      <w:pPr>
        <w:spacing w:line="480" w:lineRule="auto"/>
        <w:rPr>
          <w:del w:id="559" w:author="Owen Pickrell" w:date="2019-02-10T21:11:00Z"/>
        </w:rPr>
      </w:pPr>
    </w:p>
    <w:p w14:paraId="0BE71969" w14:textId="77777777" w:rsidR="00B131F7" w:rsidDel="006608AF" w:rsidRDefault="00B131F7" w:rsidP="00F94416">
      <w:pPr>
        <w:spacing w:line="480" w:lineRule="auto"/>
        <w:rPr>
          <w:del w:id="560" w:author="Owen Pickrell" w:date="2019-02-10T21:11:00Z"/>
        </w:rPr>
      </w:pPr>
    </w:p>
    <w:p w14:paraId="3BC6963B" w14:textId="77777777" w:rsidR="00B131F7" w:rsidDel="006608AF" w:rsidRDefault="00B131F7" w:rsidP="00F94416">
      <w:pPr>
        <w:spacing w:line="480" w:lineRule="auto"/>
        <w:rPr>
          <w:del w:id="561" w:author="Owen Pickrell" w:date="2019-02-10T21:11:00Z"/>
          <w:b/>
        </w:rPr>
      </w:pPr>
    </w:p>
    <w:p w14:paraId="4C7E1B0B" w14:textId="38754E4A" w:rsidR="00633D54" w:rsidDel="006608AF" w:rsidRDefault="00633D54" w:rsidP="00272CDA">
      <w:pPr>
        <w:pStyle w:val="EndNoteBibliography"/>
        <w:spacing w:line="480" w:lineRule="auto"/>
        <w:rPr>
          <w:del w:id="562" w:author="Owen Pickrell" w:date="2019-02-10T21:11:00Z"/>
          <w:b/>
        </w:rPr>
      </w:pPr>
    </w:p>
    <w:p w14:paraId="074933C5" w14:textId="77777777" w:rsidR="006608AF" w:rsidRDefault="006608AF" w:rsidP="00F94416">
      <w:pPr>
        <w:spacing w:line="480" w:lineRule="auto"/>
        <w:rPr>
          <w:ins w:id="563" w:author="Owen Pickrell" w:date="2019-02-10T21:11:00Z"/>
          <w:b/>
        </w:rPr>
      </w:pPr>
    </w:p>
    <w:p w14:paraId="1CE04506" w14:textId="77777777" w:rsidR="00B131F7" w:rsidRPr="00272CDA" w:rsidRDefault="00834C43" w:rsidP="00272CDA">
      <w:pPr>
        <w:pStyle w:val="EndNoteBibliography"/>
        <w:spacing w:line="480" w:lineRule="auto"/>
        <w:rPr>
          <w:b/>
        </w:rPr>
      </w:pPr>
      <w:del w:id="564" w:author="Owen Pickrell" w:date="2019-02-10T21:11:00Z">
        <w:r w:rsidDel="006608AF">
          <w:rPr>
            <w:b/>
          </w:rPr>
          <w:lastRenderedPageBreak/>
          <w:br w:type="column"/>
        </w:r>
      </w:del>
      <w:r w:rsidR="00272CDA" w:rsidRPr="00272CDA">
        <w:rPr>
          <w:b/>
        </w:rPr>
        <w:t>References</w:t>
      </w:r>
    </w:p>
    <w:p w14:paraId="35833B07" w14:textId="77777777" w:rsidR="00916AF5" w:rsidRPr="00916AF5" w:rsidRDefault="00D03E3A" w:rsidP="00916AF5">
      <w:pPr>
        <w:pStyle w:val="EndNoteBibliography"/>
        <w:rPr>
          <w:noProof/>
        </w:rPr>
      </w:pPr>
      <w:r>
        <w:fldChar w:fldCharType="begin"/>
      </w:r>
      <w:r>
        <w:instrText xml:space="preserve"> ADDIN EN.REFLIST </w:instrText>
      </w:r>
      <w:r>
        <w:fldChar w:fldCharType="separate"/>
      </w:r>
      <w:r w:rsidR="00916AF5" w:rsidRPr="00916AF5">
        <w:rPr>
          <w:noProof/>
        </w:rPr>
        <w:t>1.</w:t>
      </w:r>
      <w:r w:rsidR="00916AF5" w:rsidRPr="00916AF5">
        <w:rPr>
          <w:noProof/>
        </w:rPr>
        <w:tab/>
        <w:t>WHO. WHO Information Kit on Epilepsy 2015 [</w:t>
      </w:r>
    </w:p>
    <w:p w14:paraId="669773CE" w14:textId="6F5DA86A" w:rsidR="00916AF5" w:rsidRPr="00916AF5" w:rsidRDefault="00916AF5" w:rsidP="00916AF5">
      <w:pPr>
        <w:pStyle w:val="EndNoteBibliography"/>
        <w:rPr>
          <w:noProof/>
        </w:rPr>
      </w:pPr>
      <w:r w:rsidRPr="00916AF5">
        <w:rPr>
          <w:noProof/>
        </w:rPr>
        <w:t>2.</w:t>
      </w:r>
      <w:r w:rsidRPr="00916AF5">
        <w:rPr>
          <w:noProof/>
        </w:rPr>
        <w:tab/>
        <w:t xml:space="preserve">Epilepsy-wales. What is Epilepsy? 2016 [Available from: </w:t>
      </w:r>
      <w:hyperlink r:id="rId11" w:history="1">
        <w:r w:rsidRPr="00916AF5">
          <w:rPr>
            <w:rStyle w:val="Hyperlink"/>
            <w:rFonts w:asciiTheme="minorHAnsi" w:hAnsiTheme="minorHAnsi"/>
            <w:noProof/>
          </w:rPr>
          <w:t>http://epilepsy.wales/what-is-epilepsy</w:t>
        </w:r>
      </w:hyperlink>
      <w:r w:rsidRPr="00916AF5">
        <w:rPr>
          <w:noProof/>
        </w:rPr>
        <w:t>.</w:t>
      </w:r>
    </w:p>
    <w:p w14:paraId="14CE3B62" w14:textId="77777777" w:rsidR="00916AF5" w:rsidRPr="00916AF5" w:rsidRDefault="00916AF5" w:rsidP="00916AF5">
      <w:pPr>
        <w:pStyle w:val="EndNoteBibliography"/>
        <w:rPr>
          <w:noProof/>
        </w:rPr>
      </w:pPr>
      <w:r w:rsidRPr="00916AF5">
        <w:rPr>
          <w:noProof/>
        </w:rPr>
        <w:t>3.</w:t>
      </w:r>
      <w:r w:rsidRPr="00916AF5">
        <w:rPr>
          <w:noProof/>
        </w:rPr>
        <w:tab/>
        <w:t>Perry MS, Duchowny M. Surgical versus medical treatment for refractory epilepsy: outcomes beyond seizure control. Epilepsia. 2013;54(12):2060-70.</w:t>
      </w:r>
    </w:p>
    <w:p w14:paraId="5708B6E5" w14:textId="77777777" w:rsidR="00916AF5" w:rsidRPr="00916AF5" w:rsidRDefault="00916AF5" w:rsidP="00916AF5">
      <w:pPr>
        <w:pStyle w:val="EndNoteBibliography"/>
        <w:rPr>
          <w:noProof/>
        </w:rPr>
      </w:pPr>
      <w:r w:rsidRPr="00916AF5">
        <w:rPr>
          <w:noProof/>
        </w:rPr>
        <w:t>4.</w:t>
      </w:r>
      <w:r w:rsidRPr="00916AF5">
        <w:rPr>
          <w:noProof/>
        </w:rPr>
        <w:tab/>
        <w:t>Kwan P, Arzimanoglou A, Berg AT, Brodie MJ, Allen Hauser W, Mathern G, et al. Definition of drug resistant epilepsy: consensus proposal by the ad hoc Task Force of the ILAE Commission on Therapeutic Strategies. Epilepsia. 2010;51(6):1069-77.</w:t>
      </w:r>
    </w:p>
    <w:p w14:paraId="0C654B73" w14:textId="77777777" w:rsidR="00916AF5" w:rsidRPr="00916AF5" w:rsidRDefault="00916AF5" w:rsidP="00916AF5">
      <w:pPr>
        <w:pStyle w:val="EndNoteBibliography"/>
        <w:rPr>
          <w:noProof/>
        </w:rPr>
      </w:pPr>
      <w:r w:rsidRPr="00916AF5">
        <w:rPr>
          <w:noProof/>
        </w:rPr>
        <w:t>5.</w:t>
      </w:r>
      <w:r w:rsidRPr="00916AF5">
        <w:rPr>
          <w:noProof/>
        </w:rPr>
        <w:tab/>
        <w:t>Berg AT, Vickrey BG, Testa FM, Levy SR, Shinnar S, DiMario F, et al. How long does it take for epilepsy to become intractable? A prospective investigation. Annals of neurology. 2006;60(1):73-9.</w:t>
      </w:r>
    </w:p>
    <w:p w14:paraId="26432B35" w14:textId="77777777" w:rsidR="00916AF5" w:rsidRPr="00916AF5" w:rsidRDefault="00916AF5" w:rsidP="00916AF5">
      <w:pPr>
        <w:pStyle w:val="EndNoteBibliography"/>
        <w:rPr>
          <w:noProof/>
        </w:rPr>
      </w:pPr>
      <w:r w:rsidRPr="00916AF5">
        <w:rPr>
          <w:noProof/>
        </w:rPr>
        <w:t>6.</w:t>
      </w:r>
      <w:r w:rsidRPr="00916AF5">
        <w:rPr>
          <w:noProof/>
        </w:rPr>
        <w:tab/>
        <w:t>Binnie CD, Polkey CE. Commission on neurosurgery of the international league against epilepsy (ILAE) 1993–1997: recommended standards. Epilepsia. 2000;41(10):1346-9.</w:t>
      </w:r>
    </w:p>
    <w:p w14:paraId="1C65064C" w14:textId="77777777" w:rsidR="00916AF5" w:rsidRPr="00916AF5" w:rsidRDefault="00916AF5" w:rsidP="00916AF5">
      <w:pPr>
        <w:pStyle w:val="EndNoteBibliography"/>
        <w:rPr>
          <w:noProof/>
        </w:rPr>
      </w:pPr>
      <w:r w:rsidRPr="00916AF5">
        <w:rPr>
          <w:noProof/>
        </w:rPr>
        <w:t>7.</w:t>
      </w:r>
      <w:r w:rsidRPr="00916AF5">
        <w:rPr>
          <w:noProof/>
        </w:rPr>
        <w:tab/>
        <w:t>Kwan P, Brodie MJ. Early identification of refractory epilepsy. New England Journal of Medicine. 2000;342(5):314-9.</w:t>
      </w:r>
    </w:p>
    <w:p w14:paraId="63F9AC22" w14:textId="77777777" w:rsidR="00916AF5" w:rsidRPr="00916AF5" w:rsidRDefault="00916AF5" w:rsidP="00916AF5">
      <w:pPr>
        <w:pStyle w:val="EndNoteBibliography"/>
        <w:rPr>
          <w:noProof/>
        </w:rPr>
      </w:pPr>
      <w:r w:rsidRPr="00916AF5">
        <w:rPr>
          <w:noProof/>
        </w:rPr>
        <w:t>8.</w:t>
      </w:r>
      <w:r w:rsidRPr="00916AF5">
        <w:rPr>
          <w:noProof/>
        </w:rPr>
        <w:tab/>
        <w:t>Keene DL, Loy-English I, Ventureyra EC. Long-term socioeconomic outcome following surgical intervention in the treatment of refractory epilepsy in childhood and adolescence. Child's nervous system. 1998;14(8):362-5.</w:t>
      </w:r>
    </w:p>
    <w:p w14:paraId="65B82F41" w14:textId="77777777" w:rsidR="00916AF5" w:rsidRPr="00916AF5" w:rsidRDefault="00916AF5" w:rsidP="00916AF5">
      <w:pPr>
        <w:pStyle w:val="EndNoteBibliography"/>
        <w:rPr>
          <w:noProof/>
        </w:rPr>
      </w:pPr>
      <w:r w:rsidRPr="00916AF5">
        <w:rPr>
          <w:noProof/>
        </w:rPr>
        <w:t>9.</w:t>
      </w:r>
      <w:r w:rsidRPr="00916AF5">
        <w:rPr>
          <w:noProof/>
        </w:rPr>
        <w:tab/>
        <w:t>Wiebe S, Blume WT, Girvin JP, Eliasziw M. A randomized, controlled trial of surgery for temporal-lobe epilepsy. New England Journal of Medicine. 2001;345(5):311-8.</w:t>
      </w:r>
    </w:p>
    <w:p w14:paraId="0E484CE3" w14:textId="77777777" w:rsidR="00916AF5" w:rsidRPr="00916AF5" w:rsidRDefault="00916AF5" w:rsidP="00916AF5">
      <w:pPr>
        <w:pStyle w:val="EndNoteBibliography"/>
        <w:rPr>
          <w:noProof/>
        </w:rPr>
      </w:pPr>
      <w:r w:rsidRPr="00916AF5">
        <w:rPr>
          <w:noProof/>
        </w:rPr>
        <w:t>10.</w:t>
      </w:r>
      <w:r w:rsidRPr="00916AF5">
        <w:rPr>
          <w:noProof/>
        </w:rPr>
        <w:tab/>
        <w:t>Locharernkul C, Kanchanatawan B, Bunyarattave K, Srikijvilaikul T, Desudchit T, Tepmongkol S, et al. Quality of life after successful epilepsy surgery: evaluation by occupational achievement and income acquisition. JOURNAL-MEDICAL ASSOCIATION OF THAILAND. 2005;88:S207.</w:t>
      </w:r>
    </w:p>
    <w:p w14:paraId="19CD17A8" w14:textId="77777777" w:rsidR="00916AF5" w:rsidRPr="00916AF5" w:rsidRDefault="00916AF5" w:rsidP="00916AF5">
      <w:pPr>
        <w:pStyle w:val="EndNoteBibliography"/>
        <w:rPr>
          <w:noProof/>
        </w:rPr>
      </w:pPr>
      <w:r w:rsidRPr="00916AF5">
        <w:rPr>
          <w:noProof/>
        </w:rPr>
        <w:t>11.</w:t>
      </w:r>
      <w:r w:rsidRPr="00916AF5">
        <w:rPr>
          <w:noProof/>
        </w:rPr>
        <w:tab/>
        <w:t>Engel J, McDermott MP, Wiebe S, Langfitt JT, Stern JM, Dewar S, et al. Early surgical therapy for drug-resistant temporal lobe epilepsy: a randomized trial. Jama. 2012;307(9):922-30.</w:t>
      </w:r>
    </w:p>
    <w:p w14:paraId="1AC63ECC" w14:textId="77777777" w:rsidR="00916AF5" w:rsidRPr="00916AF5" w:rsidRDefault="00916AF5" w:rsidP="00916AF5">
      <w:pPr>
        <w:pStyle w:val="EndNoteBibliography"/>
        <w:rPr>
          <w:noProof/>
        </w:rPr>
      </w:pPr>
      <w:r w:rsidRPr="00916AF5">
        <w:rPr>
          <w:noProof/>
        </w:rPr>
        <w:t>12.</w:t>
      </w:r>
      <w:r w:rsidRPr="00916AF5">
        <w:rPr>
          <w:noProof/>
        </w:rPr>
        <w:tab/>
        <w:t>de Tisi J, Bell GS, Peacock JL, McEvoy AW, Harkness WF, Sander JW, et al. The long-term outcome of adult epilepsy surgery, patterns of seizure remission, and relapse: a cohort study. The Lancet. 2011;378(9800):1388-95.</w:t>
      </w:r>
    </w:p>
    <w:p w14:paraId="0B51F67A" w14:textId="77777777" w:rsidR="00916AF5" w:rsidRPr="00916AF5" w:rsidRDefault="00916AF5" w:rsidP="00916AF5">
      <w:pPr>
        <w:pStyle w:val="EndNoteBibliography"/>
        <w:rPr>
          <w:noProof/>
        </w:rPr>
      </w:pPr>
      <w:r w:rsidRPr="00916AF5">
        <w:rPr>
          <w:noProof/>
        </w:rPr>
        <w:t>13.</w:t>
      </w:r>
      <w:r w:rsidRPr="00916AF5">
        <w:rPr>
          <w:noProof/>
        </w:rPr>
        <w:tab/>
        <w:t>Campos M, Godoy J, Mesa M, Torrealba G, Gejman R, Huete I. Temporal lobe epilepsy surgery with limited resources: results and economic considerations. Epilepsia. 2000;41(s4).</w:t>
      </w:r>
    </w:p>
    <w:p w14:paraId="6CFD7932" w14:textId="77777777" w:rsidR="00916AF5" w:rsidRPr="00916AF5" w:rsidRDefault="00916AF5" w:rsidP="00916AF5">
      <w:pPr>
        <w:pStyle w:val="EndNoteBibliography"/>
        <w:rPr>
          <w:noProof/>
        </w:rPr>
      </w:pPr>
      <w:r w:rsidRPr="00916AF5">
        <w:rPr>
          <w:noProof/>
        </w:rPr>
        <w:t>14.</w:t>
      </w:r>
      <w:r w:rsidRPr="00916AF5">
        <w:rPr>
          <w:noProof/>
        </w:rPr>
        <w:tab/>
        <w:t>Wiebe S. Epilepsy: Does access to care influence the use of epilepsy surgery? Nature Reviews Neurology. 2016;12(3):133-4.</w:t>
      </w:r>
    </w:p>
    <w:p w14:paraId="76E4C28D" w14:textId="77777777" w:rsidR="00916AF5" w:rsidRPr="00916AF5" w:rsidRDefault="00916AF5" w:rsidP="00916AF5">
      <w:pPr>
        <w:pStyle w:val="EndNoteBibliography"/>
        <w:rPr>
          <w:noProof/>
        </w:rPr>
      </w:pPr>
      <w:r w:rsidRPr="00916AF5">
        <w:rPr>
          <w:noProof/>
        </w:rPr>
        <w:t>15.</w:t>
      </w:r>
      <w:r w:rsidRPr="00916AF5">
        <w:rPr>
          <w:noProof/>
        </w:rPr>
        <w:tab/>
        <w:t>Jehi L, Najm IM. Sudden unexpected death in epilepsy: impact, mechanisms, and prevention. Cleveland Clinic journal of medicine. 2008;75:S66-70.</w:t>
      </w:r>
    </w:p>
    <w:p w14:paraId="22FE804D" w14:textId="77777777" w:rsidR="00916AF5" w:rsidRPr="00916AF5" w:rsidRDefault="00916AF5" w:rsidP="00916AF5">
      <w:pPr>
        <w:pStyle w:val="EndNoteBibliography"/>
        <w:rPr>
          <w:noProof/>
        </w:rPr>
      </w:pPr>
      <w:r w:rsidRPr="00916AF5">
        <w:rPr>
          <w:noProof/>
        </w:rPr>
        <w:t>16.</w:t>
      </w:r>
      <w:r w:rsidRPr="00916AF5">
        <w:rPr>
          <w:noProof/>
        </w:rPr>
        <w:tab/>
        <w:t>Bell G, Sinha S, De Tisi J, Stephani C, Scott C, Harkness W, et al. Premature mortality in refractory partial epilepsy: does surgical treatment make a difference? Journal of Neurology, Neurosurgery &amp; Psychiatry. 2010;81(7):716-8.</w:t>
      </w:r>
    </w:p>
    <w:p w14:paraId="70B33C7A" w14:textId="77777777" w:rsidR="00916AF5" w:rsidRPr="00916AF5" w:rsidRDefault="00916AF5" w:rsidP="00916AF5">
      <w:pPr>
        <w:pStyle w:val="EndNoteBibliography"/>
        <w:rPr>
          <w:noProof/>
        </w:rPr>
      </w:pPr>
      <w:r w:rsidRPr="00916AF5">
        <w:rPr>
          <w:noProof/>
        </w:rPr>
        <w:t>17.</w:t>
      </w:r>
      <w:r w:rsidRPr="00916AF5">
        <w:rPr>
          <w:noProof/>
        </w:rPr>
        <w:tab/>
        <w:t>Choi H, Sell RL, Lenert L, Muennig P, Goodman RR, Gilliam FG, et al. Epilepsy surgery for pharmacoresistant temporal lobe epilepsy: a decision analysis. Jama. 2008;300(21):2497-505.</w:t>
      </w:r>
    </w:p>
    <w:p w14:paraId="0526A999" w14:textId="77777777" w:rsidR="00916AF5" w:rsidRPr="00916AF5" w:rsidRDefault="00916AF5" w:rsidP="00916AF5">
      <w:pPr>
        <w:pStyle w:val="EndNoteBibliography"/>
        <w:rPr>
          <w:noProof/>
        </w:rPr>
      </w:pPr>
      <w:r w:rsidRPr="00916AF5">
        <w:rPr>
          <w:noProof/>
        </w:rPr>
        <w:t>18.</w:t>
      </w:r>
      <w:r w:rsidRPr="00916AF5">
        <w:rPr>
          <w:noProof/>
        </w:rPr>
        <w:tab/>
        <w:t>Reid K, Herbert A, Baker GA. Epilepsy surgery: patient-perceived long-term costs and benefits. Epilepsy &amp; Behavior. 2004;5(1):81-7.</w:t>
      </w:r>
    </w:p>
    <w:p w14:paraId="44072C2D" w14:textId="77777777" w:rsidR="00916AF5" w:rsidRPr="00916AF5" w:rsidRDefault="00916AF5" w:rsidP="00916AF5">
      <w:pPr>
        <w:pStyle w:val="EndNoteBibliography"/>
        <w:rPr>
          <w:noProof/>
        </w:rPr>
      </w:pPr>
      <w:r w:rsidRPr="00916AF5">
        <w:rPr>
          <w:noProof/>
        </w:rPr>
        <w:lastRenderedPageBreak/>
        <w:t>19.</w:t>
      </w:r>
      <w:r w:rsidRPr="00916AF5">
        <w:rPr>
          <w:noProof/>
        </w:rPr>
        <w:tab/>
        <w:t>Hemb M, Palmini A, Paglioli E, Paglioli EB, da Costa JC, Azambuja N, et al. An 18-year follow-up of seizure outcome after surgery for temporal lobe epilepsy and hippocampal sclerosis. J Neurol Neurosurg Psychiatry. 2013;84(7):800-5.</w:t>
      </w:r>
    </w:p>
    <w:p w14:paraId="6113DBCD" w14:textId="77777777" w:rsidR="00916AF5" w:rsidRPr="00916AF5" w:rsidRDefault="00916AF5" w:rsidP="00916AF5">
      <w:pPr>
        <w:pStyle w:val="EndNoteBibliography"/>
        <w:rPr>
          <w:noProof/>
        </w:rPr>
      </w:pPr>
      <w:r w:rsidRPr="00916AF5">
        <w:rPr>
          <w:noProof/>
        </w:rPr>
        <w:t>20.</w:t>
      </w:r>
      <w:r w:rsidRPr="00916AF5">
        <w:rPr>
          <w:noProof/>
        </w:rPr>
        <w:tab/>
        <w:t>Elsharkawy AE, Alabbasi AH, Pannek H, Oppel F, Schulz R, Hoppe M, et al. Long-term outcome after temporal lobe epilepsy surgery in 434 consecutive adult patients. Journal of neurosurgery. 2009;110(6):1135-46.</w:t>
      </w:r>
    </w:p>
    <w:p w14:paraId="3DFBFED9" w14:textId="77777777" w:rsidR="00916AF5" w:rsidRPr="00916AF5" w:rsidRDefault="00916AF5" w:rsidP="00916AF5">
      <w:pPr>
        <w:pStyle w:val="EndNoteBibliography"/>
        <w:rPr>
          <w:noProof/>
        </w:rPr>
      </w:pPr>
      <w:r w:rsidRPr="00916AF5">
        <w:rPr>
          <w:noProof/>
        </w:rPr>
        <w:t>21.</w:t>
      </w:r>
      <w:r w:rsidRPr="00916AF5">
        <w:rPr>
          <w:noProof/>
        </w:rPr>
        <w:tab/>
        <w:t>Téllez-Zenteno JF, Dhar R, Wiebe S. Long-term seizure outcomes following epilepsy surgery: a systematic review and meta-analysis. Brain. 2005;128(5):1188-98.</w:t>
      </w:r>
    </w:p>
    <w:p w14:paraId="1E5911A6" w14:textId="77777777" w:rsidR="00916AF5" w:rsidRPr="00916AF5" w:rsidRDefault="00916AF5" w:rsidP="00916AF5">
      <w:pPr>
        <w:pStyle w:val="EndNoteBibliography"/>
        <w:rPr>
          <w:noProof/>
        </w:rPr>
      </w:pPr>
      <w:r w:rsidRPr="00916AF5">
        <w:rPr>
          <w:noProof/>
        </w:rPr>
        <w:t>22.</w:t>
      </w:r>
      <w:r w:rsidRPr="00916AF5">
        <w:rPr>
          <w:noProof/>
        </w:rPr>
        <w:tab/>
        <w:t>Cohen-Gadol AA, Wilhelmi BG, Collignon F, White JB, Britton JW, Cambier DM, et al. Long-term outcome of epilepsy surgery among 399 patients with nonlesional seizure foci including mesial temporal lobe sclerosis. Journal of neurosurgery. 2006;104(4):513-24.</w:t>
      </w:r>
    </w:p>
    <w:p w14:paraId="4018018B" w14:textId="77777777" w:rsidR="00916AF5" w:rsidRPr="00916AF5" w:rsidRDefault="00916AF5" w:rsidP="00916AF5">
      <w:pPr>
        <w:pStyle w:val="EndNoteBibliography"/>
        <w:rPr>
          <w:noProof/>
        </w:rPr>
      </w:pPr>
      <w:r w:rsidRPr="00916AF5">
        <w:rPr>
          <w:noProof/>
        </w:rPr>
        <w:t>23.</w:t>
      </w:r>
      <w:r w:rsidRPr="00916AF5">
        <w:rPr>
          <w:noProof/>
        </w:rPr>
        <w:tab/>
        <w:t>Ramantani G, Stathi A, Brandt A, Strobl K, Schubert‐Bast S, Wiegand G, et al. Posterior cortex epilepsy surgery in childhood and adolescence: Predictors of long‐term seizure outcome. Epilepsia. 2017;58(3):412-9.</w:t>
      </w:r>
    </w:p>
    <w:p w14:paraId="315CAA8B" w14:textId="77777777" w:rsidR="00916AF5" w:rsidRPr="00916AF5" w:rsidRDefault="00916AF5" w:rsidP="00916AF5">
      <w:pPr>
        <w:pStyle w:val="EndNoteBibliography"/>
        <w:rPr>
          <w:noProof/>
        </w:rPr>
      </w:pPr>
      <w:r w:rsidRPr="00916AF5">
        <w:rPr>
          <w:noProof/>
        </w:rPr>
        <w:t>24.</w:t>
      </w:r>
      <w:r w:rsidRPr="00916AF5">
        <w:rPr>
          <w:noProof/>
        </w:rPr>
        <w:tab/>
        <w:t>Cramer JA, Van Hammée G, Group NS. Maintenance of improvement in health-related quality of life during long-term treatment with levetiracetam. Epilepsy &amp; Behavior. 2003;4(2):118-23.</w:t>
      </w:r>
    </w:p>
    <w:p w14:paraId="766210F0" w14:textId="77777777" w:rsidR="00916AF5" w:rsidRPr="00916AF5" w:rsidRDefault="00916AF5" w:rsidP="00916AF5">
      <w:pPr>
        <w:pStyle w:val="EndNoteBibliography"/>
        <w:rPr>
          <w:noProof/>
        </w:rPr>
      </w:pPr>
      <w:r w:rsidRPr="00916AF5">
        <w:rPr>
          <w:noProof/>
        </w:rPr>
        <w:t>25.</w:t>
      </w:r>
      <w:r w:rsidRPr="00916AF5">
        <w:rPr>
          <w:noProof/>
        </w:rPr>
        <w:tab/>
        <w:t>Formulary BN. BNF 73 (British National Formulary) March 2017. London: Pharmaceutical Press; 2017. 1480 p.</w:t>
      </w:r>
    </w:p>
    <w:p w14:paraId="3CEB6198" w14:textId="77777777" w:rsidR="00916AF5" w:rsidRPr="00916AF5" w:rsidRDefault="00916AF5" w:rsidP="00916AF5">
      <w:pPr>
        <w:pStyle w:val="EndNoteBibliography"/>
        <w:rPr>
          <w:noProof/>
        </w:rPr>
      </w:pPr>
      <w:r w:rsidRPr="00916AF5">
        <w:rPr>
          <w:noProof/>
        </w:rPr>
        <w:t>26.</w:t>
      </w:r>
      <w:r w:rsidRPr="00916AF5">
        <w:rPr>
          <w:noProof/>
        </w:rPr>
        <w:tab/>
        <w:t>Schmidt D, Baumgartner C, Löscher W. Seizure recurrence after planned discontinuation of antiepileptic drugs in seizure‐free patients after epilepsy surgery: a review of current clinical experience. Epilepsia. 2004;45(2):179-86.</w:t>
      </w:r>
    </w:p>
    <w:p w14:paraId="79851C9C" w14:textId="77777777" w:rsidR="00916AF5" w:rsidRPr="00916AF5" w:rsidRDefault="00916AF5" w:rsidP="00916AF5">
      <w:pPr>
        <w:pStyle w:val="EndNoteBibliography"/>
        <w:rPr>
          <w:noProof/>
        </w:rPr>
      </w:pPr>
      <w:r w:rsidRPr="00916AF5">
        <w:rPr>
          <w:noProof/>
        </w:rPr>
        <w:t>27.</w:t>
      </w:r>
      <w:r w:rsidRPr="00916AF5">
        <w:rPr>
          <w:noProof/>
        </w:rPr>
        <w:tab/>
        <w:t>Besson P, Dinkelacker V, Valabregue R, Thivard L, Leclerc X, Baulac M, et al. Structural connectivity differences in left and right temporal lobe epilepsy. Neuroimage. 2014;100:135-44.</w:t>
      </w:r>
    </w:p>
    <w:p w14:paraId="21C06A49" w14:textId="77777777" w:rsidR="00916AF5" w:rsidRPr="00916AF5" w:rsidRDefault="00916AF5" w:rsidP="00916AF5">
      <w:pPr>
        <w:pStyle w:val="EndNoteBibliography"/>
        <w:rPr>
          <w:noProof/>
        </w:rPr>
      </w:pPr>
      <w:r w:rsidRPr="00916AF5">
        <w:rPr>
          <w:noProof/>
        </w:rPr>
        <w:t>28.</w:t>
      </w:r>
      <w:r w:rsidRPr="00916AF5">
        <w:rPr>
          <w:noProof/>
        </w:rPr>
        <w:tab/>
        <w:t>Janszky J, Janszky I, Schulz R, Hoppe M, Behne F, Pannek H, et al. Temporal lobe epilepsy with hippocampal sclerosis: predictors for long-term surgical outcome. Brain. 2005;128(2):395-404.</w:t>
      </w:r>
    </w:p>
    <w:p w14:paraId="1B22245C" w14:textId="77777777" w:rsidR="00916AF5" w:rsidRPr="00916AF5" w:rsidRDefault="00916AF5" w:rsidP="00916AF5">
      <w:pPr>
        <w:pStyle w:val="EndNoteBibliography"/>
        <w:rPr>
          <w:noProof/>
        </w:rPr>
      </w:pPr>
      <w:r w:rsidRPr="00916AF5">
        <w:rPr>
          <w:noProof/>
        </w:rPr>
        <w:t>29.</w:t>
      </w:r>
      <w:r w:rsidRPr="00916AF5">
        <w:rPr>
          <w:noProof/>
        </w:rPr>
        <w:tab/>
        <w:t>Aull‐Watschinger S, Pataraia E, Czech T, Baumgartner C. Outcome predictors for surgical treatment of temporal lobe epilepsy with hippocampal sclerosis. Epilepsia. 2008;49(8):1308-16.</w:t>
      </w:r>
    </w:p>
    <w:p w14:paraId="73BF36A8" w14:textId="77777777" w:rsidR="00916AF5" w:rsidRPr="00916AF5" w:rsidRDefault="00916AF5" w:rsidP="00916AF5">
      <w:pPr>
        <w:pStyle w:val="EndNoteBibliography"/>
        <w:rPr>
          <w:noProof/>
        </w:rPr>
      </w:pPr>
      <w:r w:rsidRPr="00916AF5">
        <w:rPr>
          <w:noProof/>
        </w:rPr>
        <w:t>30.</w:t>
      </w:r>
      <w:r w:rsidRPr="00916AF5">
        <w:rPr>
          <w:noProof/>
        </w:rPr>
        <w:tab/>
        <w:t>Ahmadi ME, Hagler D, McDonald CR, Tecoma E, Iragui V, Dale AM, et al. Side matters: diffusion tensor imaging tractography in left and right temporal lobe epilepsy. American journal of neuroradiology. 2009;30(9):1740-7.</w:t>
      </w:r>
    </w:p>
    <w:p w14:paraId="225A69DE" w14:textId="77777777" w:rsidR="00916AF5" w:rsidRPr="00916AF5" w:rsidRDefault="00916AF5" w:rsidP="00916AF5">
      <w:pPr>
        <w:pStyle w:val="EndNoteBibliography"/>
        <w:rPr>
          <w:noProof/>
        </w:rPr>
      </w:pPr>
      <w:r w:rsidRPr="00916AF5">
        <w:rPr>
          <w:noProof/>
        </w:rPr>
        <w:t>31.</w:t>
      </w:r>
      <w:r w:rsidRPr="00916AF5">
        <w:rPr>
          <w:noProof/>
        </w:rPr>
        <w:tab/>
        <w:t>Sillanpää M, Haataja L, Shinnar S. Perceived Impact of Childhood‐onset Epilepsy on Quality of Life as an Adult. Epilepsia. 2004;45(8):971-7.</w:t>
      </w:r>
    </w:p>
    <w:p w14:paraId="61E46EF2" w14:textId="77777777" w:rsidR="00916AF5" w:rsidRPr="00916AF5" w:rsidRDefault="00916AF5" w:rsidP="00916AF5">
      <w:pPr>
        <w:pStyle w:val="EndNoteBibliography"/>
        <w:rPr>
          <w:noProof/>
        </w:rPr>
      </w:pPr>
      <w:r w:rsidRPr="00916AF5">
        <w:rPr>
          <w:noProof/>
        </w:rPr>
        <w:t>32.</w:t>
      </w:r>
      <w:r w:rsidRPr="00916AF5">
        <w:rPr>
          <w:noProof/>
        </w:rPr>
        <w:tab/>
        <w:t>Skirrow C, Cross J, Cormack F, Harkness W, Vargha-Khadem F, Baldeweg T. Long-term intellectual outcome after temporal lobe surgery in childhood. Neurology. 2011;76(15):1330-7.</w:t>
      </w:r>
    </w:p>
    <w:p w14:paraId="0B1FD3F8" w14:textId="77777777" w:rsidR="00916AF5" w:rsidRPr="00916AF5" w:rsidRDefault="00916AF5" w:rsidP="00916AF5">
      <w:pPr>
        <w:pStyle w:val="EndNoteBibliography"/>
        <w:rPr>
          <w:noProof/>
        </w:rPr>
      </w:pPr>
      <w:r w:rsidRPr="00916AF5">
        <w:rPr>
          <w:noProof/>
        </w:rPr>
        <w:t>33.</w:t>
      </w:r>
      <w:r w:rsidRPr="00916AF5">
        <w:rPr>
          <w:noProof/>
        </w:rPr>
        <w:tab/>
        <w:t>Iranzo-Tatay C, Rubio-Granero T, Gutierrez A, Garcés M, Conde R, Gómez-Ibáñez A, et al. Psychiatric symptoms after temporal epilepsy surgery. A one-year follow-up study. Epilepsy &amp; Behavior. 2017;70:154-60.</w:t>
      </w:r>
    </w:p>
    <w:p w14:paraId="4D114393" w14:textId="77777777" w:rsidR="00916AF5" w:rsidRPr="00916AF5" w:rsidRDefault="00916AF5" w:rsidP="00916AF5">
      <w:pPr>
        <w:pStyle w:val="EndNoteBibliography"/>
        <w:rPr>
          <w:noProof/>
        </w:rPr>
      </w:pPr>
      <w:r w:rsidRPr="00916AF5">
        <w:rPr>
          <w:noProof/>
        </w:rPr>
        <w:t>34.</w:t>
      </w:r>
      <w:r w:rsidRPr="00916AF5">
        <w:rPr>
          <w:noProof/>
        </w:rPr>
        <w:tab/>
        <w:t>Jobst BC, Cascino GD. Resective epilepsy surgery for drug-resistant focal epilepsy: a review. Jama. 2015;313(3):285-93.</w:t>
      </w:r>
    </w:p>
    <w:p w14:paraId="63E44068" w14:textId="77777777" w:rsidR="00916AF5" w:rsidRPr="00916AF5" w:rsidRDefault="00916AF5" w:rsidP="00916AF5">
      <w:pPr>
        <w:pStyle w:val="EndNoteBibliography"/>
        <w:rPr>
          <w:noProof/>
        </w:rPr>
      </w:pPr>
      <w:r w:rsidRPr="00916AF5">
        <w:rPr>
          <w:noProof/>
        </w:rPr>
        <w:t>35.</w:t>
      </w:r>
      <w:r w:rsidRPr="00916AF5">
        <w:rPr>
          <w:noProof/>
        </w:rPr>
        <w:tab/>
        <w:t>Jobst BC. Temporal Plus Epilepsy: Epileptic Territory Beyond the Temporal Lobes. Epilepsy currents. 2016;16(5):305-7.</w:t>
      </w:r>
    </w:p>
    <w:p w14:paraId="6D7DE2C5" w14:textId="77777777" w:rsidR="00916AF5" w:rsidRPr="00916AF5" w:rsidRDefault="00916AF5" w:rsidP="00916AF5">
      <w:pPr>
        <w:pStyle w:val="EndNoteBibliography"/>
        <w:rPr>
          <w:noProof/>
        </w:rPr>
      </w:pPr>
      <w:r w:rsidRPr="00916AF5">
        <w:rPr>
          <w:noProof/>
        </w:rPr>
        <w:lastRenderedPageBreak/>
        <w:t>36.</w:t>
      </w:r>
      <w:r w:rsidRPr="00916AF5">
        <w:rPr>
          <w:noProof/>
        </w:rPr>
        <w:tab/>
        <w:t>Guldvog B, Løyning Y, Hauglie‐Hanssen E, Flood S, Bjørnæs H. Surgical versus medical treatment for epilepsy. I. Outcome related to survival, seizures, and neurologic deficit. Epilepsia. 1991;32(3):375-88.</w:t>
      </w:r>
    </w:p>
    <w:p w14:paraId="5A225F14" w14:textId="6196B3D5" w:rsidR="00CC3B85" w:rsidRDefault="00D03E3A" w:rsidP="00F94416">
      <w:pPr>
        <w:spacing w:line="480" w:lineRule="auto"/>
        <w:rPr>
          <w:rFonts w:eastAsia="Calibri"/>
        </w:rPr>
      </w:pPr>
      <w:r>
        <w:fldChar w:fldCharType="end"/>
      </w:r>
    </w:p>
    <w:p w14:paraId="1ABC8CF7" w14:textId="0F1CB0AE" w:rsidR="002439BA" w:rsidRPr="002439BA" w:rsidRDefault="003879A9" w:rsidP="002439BA">
      <w:pPr>
        <w:rPr>
          <w:ins w:id="565" w:author="Owen Pickrell" w:date="2019-02-10T20:50:00Z"/>
          <w:rFonts w:eastAsia="Calibri"/>
        </w:rPr>
        <w:pPrChange w:id="566" w:author="Owen Pickrell" w:date="2019-02-10T20:51:00Z">
          <w:pPr>
            <w:spacing w:line="480" w:lineRule="auto"/>
          </w:pPr>
        </w:pPrChange>
      </w:pPr>
      <w:ins w:id="567" w:author="Owen Pickrell" w:date="2019-02-10T20:49:00Z">
        <w:r>
          <w:rPr>
            <w:rFonts w:eastAsia="Calibri"/>
          </w:rPr>
          <w:t>A</w:t>
        </w:r>
      </w:ins>
      <w:ins w:id="568" w:author="Owen Pickrell" w:date="2019-02-10T20:50:00Z">
        <w:r w:rsidR="002439BA" w:rsidRPr="002439BA">
          <w:rPr>
            <w:rFonts w:eastAsia="Calibri"/>
          </w:rPr>
          <w:tab/>
          <w:t>Lyons RA, Jones KH, John G et al. The SAIL databank: linking multiple health and</w:t>
        </w:r>
        <w:r w:rsidR="002439BA">
          <w:rPr>
            <w:rFonts w:eastAsia="Calibri"/>
          </w:rPr>
          <w:t xml:space="preserve"> </w:t>
        </w:r>
        <w:r w:rsidR="002439BA" w:rsidRPr="002439BA">
          <w:rPr>
            <w:rFonts w:eastAsia="Calibri"/>
          </w:rPr>
          <w:t xml:space="preserve">social care datasets. BMC Med Inform </w:t>
        </w:r>
        <w:proofErr w:type="spellStart"/>
        <w:r w:rsidR="002439BA" w:rsidRPr="002439BA">
          <w:rPr>
            <w:rFonts w:eastAsia="Calibri"/>
          </w:rPr>
          <w:t>Decis</w:t>
        </w:r>
        <w:proofErr w:type="spellEnd"/>
        <w:r w:rsidR="002439BA" w:rsidRPr="002439BA">
          <w:rPr>
            <w:rFonts w:eastAsia="Calibri"/>
          </w:rPr>
          <w:t xml:space="preserve"> </w:t>
        </w:r>
        <w:proofErr w:type="spellStart"/>
        <w:r w:rsidR="002439BA" w:rsidRPr="002439BA">
          <w:rPr>
            <w:rFonts w:eastAsia="Calibri"/>
          </w:rPr>
          <w:t>Mak</w:t>
        </w:r>
        <w:proofErr w:type="spellEnd"/>
        <w:r w:rsidR="002439BA" w:rsidRPr="002439BA">
          <w:rPr>
            <w:rFonts w:eastAsia="Calibri"/>
          </w:rPr>
          <w:t xml:space="preserve"> </w:t>
        </w:r>
        <w:proofErr w:type="gramStart"/>
        <w:r w:rsidR="002439BA" w:rsidRPr="002439BA">
          <w:rPr>
            <w:rFonts w:eastAsia="Calibri"/>
          </w:rPr>
          <w:t>2009;9:3</w:t>
        </w:r>
        <w:proofErr w:type="gramEnd"/>
        <w:r w:rsidR="002439BA" w:rsidRPr="002439BA">
          <w:rPr>
            <w:rFonts w:eastAsia="Calibri"/>
          </w:rPr>
          <w:t>. DOI: 10.1186/1472-6947-9-3</w:t>
        </w:r>
      </w:ins>
    </w:p>
    <w:p w14:paraId="73A677D3" w14:textId="0D412F6B" w:rsidR="00CE1F0E" w:rsidRDefault="002439BA" w:rsidP="002439BA">
      <w:pPr>
        <w:rPr>
          <w:rFonts w:eastAsia="Calibri"/>
        </w:rPr>
        <w:pPrChange w:id="569" w:author="Owen Pickrell" w:date="2019-02-10T20:51:00Z">
          <w:pPr>
            <w:spacing w:line="480" w:lineRule="auto"/>
          </w:pPr>
        </w:pPrChange>
      </w:pPr>
      <w:ins w:id="570" w:author="Owen Pickrell" w:date="2019-02-10T20:51:00Z">
        <w:r>
          <w:rPr>
            <w:rFonts w:eastAsia="Calibri"/>
          </w:rPr>
          <w:t>B</w:t>
        </w:r>
      </w:ins>
      <w:ins w:id="571" w:author="Owen Pickrell" w:date="2019-02-10T20:50:00Z">
        <w:r w:rsidRPr="002439BA">
          <w:rPr>
            <w:rFonts w:eastAsia="Calibri"/>
          </w:rPr>
          <w:tab/>
          <w:t xml:space="preserve">Ford DV, Jones KH, </w:t>
        </w:r>
        <w:proofErr w:type="spellStart"/>
        <w:r w:rsidRPr="002439BA">
          <w:rPr>
            <w:rFonts w:eastAsia="Calibri"/>
          </w:rPr>
          <w:t>Verplancke</w:t>
        </w:r>
        <w:proofErr w:type="spellEnd"/>
        <w:r w:rsidRPr="002439BA">
          <w:rPr>
            <w:rFonts w:eastAsia="Calibri"/>
          </w:rPr>
          <w:t xml:space="preserve"> JP et al. The SAIL Databank: building a national architecture for e-health research and evaluation. BMC Health </w:t>
        </w:r>
        <w:proofErr w:type="spellStart"/>
        <w:r w:rsidRPr="002439BA">
          <w:rPr>
            <w:rFonts w:eastAsia="Calibri"/>
          </w:rPr>
          <w:t>Serv</w:t>
        </w:r>
        <w:proofErr w:type="spellEnd"/>
        <w:r w:rsidRPr="002439BA">
          <w:rPr>
            <w:rFonts w:eastAsia="Calibri"/>
          </w:rPr>
          <w:t xml:space="preserve"> Res </w:t>
        </w:r>
        <w:proofErr w:type="gramStart"/>
        <w:r w:rsidRPr="002439BA">
          <w:rPr>
            <w:rFonts w:eastAsia="Calibri"/>
          </w:rPr>
          <w:t>2009;9:157</w:t>
        </w:r>
        <w:proofErr w:type="gramEnd"/>
        <w:r w:rsidRPr="002439BA">
          <w:rPr>
            <w:rFonts w:eastAsia="Calibri"/>
          </w:rPr>
          <w:t>. DOI: 10.1186/1472-6963-9-157</w:t>
        </w:r>
      </w:ins>
    </w:p>
    <w:p w14:paraId="544FD9A1" w14:textId="77777777" w:rsidR="00CE1F0E" w:rsidRDefault="00CE1F0E" w:rsidP="00F94416">
      <w:pPr>
        <w:spacing w:line="480" w:lineRule="auto"/>
        <w:rPr>
          <w:rFonts w:eastAsia="Calibri"/>
        </w:rPr>
      </w:pPr>
    </w:p>
    <w:p w14:paraId="165CD89F" w14:textId="77777777" w:rsidR="00CE1F0E" w:rsidRPr="005C2C89" w:rsidRDefault="007B1E86" w:rsidP="00F94416">
      <w:pPr>
        <w:spacing w:line="480" w:lineRule="auto"/>
        <w:rPr>
          <w:rFonts w:eastAsia="Calibri"/>
          <w:b/>
          <w:bCs/>
        </w:rPr>
      </w:pPr>
      <w:r>
        <w:rPr>
          <w:rFonts w:eastAsia="Calibri"/>
          <w:b/>
          <w:bCs/>
        </w:rPr>
        <w:br w:type="column"/>
      </w:r>
      <w:r w:rsidR="005C2C89" w:rsidRPr="005C2C89">
        <w:rPr>
          <w:rFonts w:eastAsia="Calibri"/>
          <w:b/>
          <w:bCs/>
        </w:rPr>
        <w:lastRenderedPageBreak/>
        <w:t>Table and figure legends</w:t>
      </w:r>
    </w:p>
    <w:p w14:paraId="02EF0B28" w14:textId="77777777" w:rsidR="00CE1F0E" w:rsidRDefault="00CE1F0E" w:rsidP="00F94416">
      <w:pPr>
        <w:spacing w:line="480" w:lineRule="auto"/>
        <w:rPr>
          <w:rFonts w:eastAsia="Calibri"/>
        </w:rPr>
      </w:pPr>
    </w:p>
    <w:p w14:paraId="278BA445" w14:textId="77777777" w:rsidR="005C2C89" w:rsidRPr="005C2C89" w:rsidRDefault="008F6799" w:rsidP="00F94416">
      <w:pPr>
        <w:spacing w:line="480" w:lineRule="auto"/>
        <w:rPr>
          <w:rFonts w:eastAsia="Calibri"/>
          <w:b/>
          <w:bCs/>
        </w:rPr>
      </w:pPr>
      <w:r>
        <w:rPr>
          <w:rFonts w:eastAsia="Calibri"/>
          <w:b/>
          <w:bCs/>
        </w:rPr>
        <w:t>Figure 1.</w:t>
      </w:r>
    </w:p>
    <w:p w14:paraId="3329C163" w14:textId="77777777" w:rsidR="005C2C89" w:rsidRDefault="005C2C89" w:rsidP="00F94416">
      <w:pPr>
        <w:spacing w:line="480" w:lineRule="auto"/>
        <w:rPr>
          <w:rFonts w:eastAsia="Calibri"/>
        </w:rPr>
      </w:pPr>
    </w:p>
    <w:p w14:paraId="63ECC708" w14:textId="12A2A4F5" w:rsidR="00403019" w:rsidRDefault="005C2C89" w:rsidP="00403019">
      <w:pPr>
        <w:spacing w:line="480" w:lineRule="auto"/>
      </w:pPr>
      <w:r>
        <w:rPr>
          <w:b/>
        </w:rPr>
        <w:t>Figure 2</w:t>
      </w:r>
      <w:r w:rsidR="008F6799">
        <w:rPr>
          <w:b/>
        </w:rPr>
        <w:t>.</w:t>
      </w:r>
      <w:r w:rsidRPr="005C2C89">
        <w:rPr>
          <w:bCs/>
        </w:rPr>
        <w:t xml:space="preserve"> </w:t>
      </w:r>
      <w:r w:rsidR="00E238E9">
        <w:rPr>
          <w:b/>
        </w:rPr>
        <w:t>a)</w:t>
      </w:r>
      <w:r w:rsidR="00E238E9">
        <w:rPr>
          <w:bCs/>
        </w:rPr>
        <w:t xml:space="preserve">. </w:t>
      </w:r>
      <w:del w:id="572" w:author="Owen Pickrell" w:date="2018-10-16T21:13:00Z">
        <w:r w:rsidRPr="005C2C89" w:rsidDel="00184F02">
          <w:rPr>
            <w:bCs/>
          </w:rPr>
          <w:delText>Post operative</w:delText>
        </w:r>
      </w:del>
      <w:ins w:id="573" w:author="Owen Pickrell" w:date="2018-10-16T21:13:00Z">
        <w:r w:rsidR="00184F02" w:rsidRPr="005C2C89">
          <w:rPr>
            <w:bCs/>
          </w:rPr>
          <w:t>Post-operative</w:t>
        </w:r>
      </w:ins>
      <w:r w:rsidRPr="005C2C89">
        <w:rPr>
          <w:bCs/>
        </w:rPr>
        <w:t xml:space="preserve"> outcomes</w:t>
      </w:r>
      <w:r w:rsidR="00A709FD">
        <w:rPr>
          <w:bCs/>
        </w:rPr>
        <w:t xml:space="preserve"> at most recent outpatient </w:t>
      </w:r>
      <w:r w:rsidR="003527AD">
        <w:rPr>
          <w:bCs/>
        </w:rPr>
        <w:t xml:space="preserve">clinic </w:t>
      </w:r>
      <w:ins w:id="574" w:author="Owen Pickrell" w:date="2018-10-16T21:14:00Z">
        <w:r w:rsidR="00184F02">
          <w:rPr>
            <w:bCs/>
          </w:rPr>
          <w:t xml:space="preserve">- </w:t>
        </w:r>
      </w:ins>
      <w:r>
        <w:t>Engel classification. 1, Class 1 (Free from disabling seizures); 2, Class 2, Rare disabling seizures; 3, Class 3 (Worthwhile improvement); 4, Class 4 (No worthwhile improvement). Letters represe</w:t>
      </w:r>
      <w:r w:rsidR="00E238E9">
        <w:t>nt subclasses of categorization</w:t>
      </w:r>
      <w:r w:rsidR="003527AD">
        <w:t xml:space="preserve"> (see appendix 3</w:t>
      </w:r>
      <w:proofErr w:type="gramStart"/>
      <w:r w:rsidR="003527AD">
        <w:t>)</w:t>
      </w:r>
      <w:r w:rsidR="00E238E9">
        <w:t>,</w:t>
      </w:r>
      <w:r>
        <w:t xml:space="preserve">  </w:t>
      </w:r>
      <w:r w:rsidR="00E238E9" w:rsidRPr="00E238E9">
        <w:rPr>
          <w:b/>
          <w:bCs/>
        </w:rPr>
        <w:t>b</w:t>
      </w:r>
      <w:proofErr w:type="gramEnd"/>
      <w:r w:rsidR="00E238E9" w:rsidRPr="00E238E9">
        <w:rPr>
          <w:b/>
          <w:bCs/>
        </w:rPr>
        <w:t>)</w:t>
      </w:r>
      <w:r w:rsidR="00E238E9">
        <w:rPr>
          <w:b/>
          <w:bCs/>
        </w:rPr>
        <w:t xml:space="preserve"> </w:t>
      </w:r>
      <w:r w:rsidR="00E238E9">
        <w:t>The type and frequency of seizures</w:t>
      </w:r>
      <w:ins w:id="575" w:author="Owen Pickrell" w:date="2018-10-16T21:14:00Z">
        <w:r w:rsidR="00184F02">
          <w:t>,</w:t>
        </w:r>
      </w:ins>
      <w:r w:rsidR="00E238E9">
        <w:t xml:space="preserve"> </w:t>
      </w:r>
      <w:del w:id="576" w:author="Owen Pickrell" w:date="2018-10-16T21:14:00Z">
        <w:r w:rsidR="00E238E9" w:rsidDel="00184F02">
          <w:delText xml:space="preserve">of patients at </w:delText>
        </w:r>
      </w:del>
      <w:r w:rsidR="00E238E9">
        <w:t>pre surg</w:t>
      </w:r>
      <w:ins w:id="577" w:author="Owen Pickrell" w:date="2018-10-16T21:14:00Z">
        <w:r w:rsidR="00184F02">
          <w:t xml:space="preserve">ery </w:t>
        </w:r>
      </w:ins>
      <w:del w:id="578" w:author="Owen Pickrell" w:date="2018-10-16T21:14:00Z">
        <w:r w:rsidR="00E238E9" w:rsidDel="00184F02">
          <w:delText xml:space="preserve">ical </w:delText>
        </w:r>
      </w:del>
      <w:r w:rsidR="00E238E9">
        <w:t xml:space="preserve">and </w:t>
      </w:r>
      <w:del w:id="579" w:author="Owen Pickrell" w:date="2018-10-16T21:14:00Z">
        <w:r w:rsidR="00E238E9" w:rsidDel="00184F02">
          <w:delText>post one year surgical</w:delText>
        </w:r>
      </w:del>
      <w:ins w:id="580" w:author="Owen Pickrell" w:date="2018-10-16T21:14:00Z">
        <w:r w:rsidR="00184F02">
          <w:t>one year after surgery</w:t>
        </w:r>
      </w:ins>
      <w:r w:rsidR="00E238E9">
        <w:t xml:space="preserve">. D, daily; W, weekly; M, monthly; Y, yearly; O, </w:t>
      </w:r>
      <w:commentRangeStart w:id="581"/>
      <w:r w:rsidR="00E238E9">
        <w:t>once</w:t>
      </w:r>
      <w:commentRangeEnd w:id="581"/>
      <w:r w:rsidR="00E238E9">
        <w:rPr>
          <w:rStyle w:val="CommentReference"/>
        </w:rPr>
        <w:commentReference w:id="581"/>
      </w:r>
      <w:r w:rsidR="001311C0">
        <w:t xml:space="preserve">- the patient had one </w:t>
      </w:r>
      <w:r w:rsidR="00315C09">
        <w:t>seizure</w:t>
      </w:r>
      <w:r w:rsidR="001311C0">
        <w:t xml:space="preserve"> </w:t>
      </w:r>
      <w:proofErr w:type="spellStart"/>
      <w:r w:rsidR="001311C0">
        <w:t xml:space="preserve">post </w:t>
      </w:r>
      <w:r w:rsidR="00FD0D9D">
        <w:t>surgery</w:t>
      </w:r>
      <w:proofErr w:type="spellEnd"/>
      <w:r w:rsidR="00E238E9">
        <w:t xml:space="preserve">.   </w:t>
      </w:r>
      <w:r w:rsidR="00E238E9" w:rsidRPr="00E238E9">
        <w:rPr>
          <w:highlight w:val="yellow"/>
        </w:rPr>
        <w:t>PUT GRAPH WITH NUMBERS</w:t>
      </w:r>
      <w:r w:rsidR="00403019">
        <w:t xml:space="preserve">. </w:t>
      </w:r>
      <w:r w:rsidR="00403019">
        <w:rPr>
          <w:b/>
        </w:rPr>
        <w:t>Figure 2c</w:t>
      </w:r>
      <w:r w:rsidR="00403019" w:rsidRPr="00A64604">
        <w:rPr>
          <w:b/>
        </w:rPr>
        <w:t xml:space="preserve">: </w:t>
      </w:r>
      <w:r w:rsidR="00403019" w:rsidRPr="00A64604">
        <w:t>Type a</w:t>
      </w:r>
      <w:r w:rsidR="007B1E86">
        <w:t>nd frequency of seizures, against</w:t>
      </w:r>
      <w:r w:rsidR="00403019">
        <w:t xml:space="preserve"> patient number and </w:t>
      </w:r>
      <w:commentRangeStart w:id="582"/>
      <w:r w:rsidR="00403019">
        <w:t>percentage</w:t>
      </w:r>
      <w:r w:rsidR="00403019" w:rsidRPr="00A64604">
        <w:t xml:space="preserve"> a</w:t>
      </w:r>
      <w:commentRangeEnd w:id="582"/>
      <w:r w:rsidR="00403019">
        <w:rPr>
          <w:rStyle w:val="CommentReference"/>
        </w:rPr>
        <w:commentReference w:id="582"/>
      </w:r>
      <w:r w:rsidR="00403019" w:rsidRPr="00A64604">
        <w:t>t their last outpatient clinic.</w:t>
      </w:r>
      <w:r w:rsidR="00403019">
        <w:t xml:space="preserve">  </w:t>
      </w:r>
      <w:r w:rsidR="00403BC3" w:rsidRPr="00403BC3">
        <w:rPr>
          <w:b/>
          <w:bCs/>
        </w:rPr>
        <w:t>2d</w:t>
      </w:r>
      <w:r w:rsidR="00403BC3">
        <w:rPr>
          <w:b/>
          <w:bCs/>
        </w:rPr>
        <w:t xml:space="preserve">. </w:t>
      </w:r>
      <w:r w:rsidR="00403BC3">
        <w:t xml:space="preserve"> </w:t>
      </w:r>
      <w:proofErr w:type="spellStart"/>
      <w:r w:rsidR="00403BC3">
        <w:t>self reported</w:t>
      </w:r>
      <w:proofErr w:type="spellEnd"/>
      <w:r w:rsidR="00403BC3">
        <w:t xml:space="preserve"> seizure frequency (n = 34).</w:t>
      </w:r>
      <w:r w:rsidR="00403BC3" w:rsidRPr="00403BC3">
        <w:rPr>
          <w:b/>
          <w:bCs/>
        </w:rPr>
        <w:t xml:space="preserve"> </w:t>
      </w:r>
      <w:r w:rsidR="00403019">
        <w:t xml:space="preserve"> </w:t>
      </w:r>
    </w:p>
    <w:p w14:paraId="0D9C7678" w14:textId="77777777" w:rsidR="008F6799" w:rsidRDefault="008F6799" w:rsidP="00403019">
      <w:pPr>
        <w:spacing w:line="480" w:lineRule="auto"/>
      </w:pPr>
    </w:p>
    <w:p w14:paraId="61344600" w14:textId="45FF43E1" w:rsidR="00F50F0F" w:rsidRDefault="008F6799" w:rsidP="008F6799">
      <w:pPr>
        <w:spacing w:line="480" w:lineRule="auto"/>
      </w:pPr>
      <w:r w:rsidRPr="008F6799">
        <w:rPr>
          <w:b/>
          <w:bCs/>
        </w:rPr>
        <w:t>Figure 3.</w:t>
      </w:r>
      <w:r w:rsidRPr="009C4CAC">
        <w:rPr>
          <w:b/>
        </w:rPr>
        <w:t xml:space="preserve"> </w:t>
      </w:r>
      <w:commentRangeStart w:id="583"/>
      <w:r w:rsidRPr="00504CEE">
        <w:t xml:space="preserve">Drug use per capita in the years following surgery. </w:t>
      </w:r>
      <w:r w:rsidR="001F78AE">
        <w:t xml:space="preserve">The number on the Y axis refers to the average anti-epileptic drug score per capita. Please refer to the methods section for an explanation to how scores were calculated. </w:t>
      </w:r>
    </w:p>
    <w:p w14:paraId="0019577B" w14:textId="77777777" w:rsidR="00F50F0F" w:rsidRDefault="00F50F0F" w:rsidP="008F6799">
      <w:pPr>
        <w:spacing w:line="480" w:lineRule="auto"/>
      </w:pPr>
    </w:p>
    <w:p w14:paraId="46799709" w14:textId="52BF3D18" w:rsidR="008F6799" w:rsidRDefault="008F6799" w:rsidP="008F6799">
      <w:pPr>
        <w:spacing w:line="480" w:lineRule="auto"/>
      </w:pPr>
      <w:r w:rsidRPr="00CD7337">
        <w:rPr>
          <w:color w:val="FF0000"/>
        </w:rPr>
        <w:t>All epileptic medicatio</w:t>
      </w:r>
      <w:r w:rsidR="00216474" w:rsidRPr="00CD7337">
        <w:rPr>
          <w:color w:val="FF0000"/>
        </w:rPr>
        <w:t>ns patients were on were scaled, where 1 i</w:t>
      </w:r>
      <w:r w:rsidRPr="00CD7337">
        <w:rPr>
          <w:color w:val="FF0000"/>
        </w:rPr>
        <w:t xml:space="preserve">s the maximum dose of single drug as recommended by the British National </w:t>
      </w:r>
      <w:proofErr w:type="gramStart"/>
      <w:r w:rsidRPr="00CD7337">
        <w:rPr>
          <w:color w:val="FF0000"/>
        </w:rPr>
        <w:t>formulary</w:t>
      </w:r>
      <w:ins w:id="584" w:author="Ben Kansu" w:date="2018-11-04T21:01:00Z">
        <w:r w:rsidR="000756E4">
          <w:rPr>
            <w:color w:val="FF0000"/>
          </w:rPr>
          <w:t>( March</w:t>
        </w:r>
        <w:proofErr w:type="gramEnd"/>
        <w:r w:rsidR="000756E4">
          <w:rPr>
            <w:color w:val="FF0000"/>
          </w:rPr>
          <w:t xml:space="preserve"> 2017)</w:t>
        </w:r>
      </w:ins>
      <w:r w:rsidRPr="00CD7337">
        <w:rPr>
          <w:color w:val="FF0000"/>
        </w:rPr>
        <w:t>. Patients scores were added together to give an overall number and per capita calculated.</w:t>
      </w:r>
      <w:commentRangeEnd w:id="583"/>
      <w:r w:rsidRPr="00CD7337">
        <w:rPr>
          <w:rStyle w:val="CommentReference"/>
          <w:color w:val="FF0000"/>
        </w:rPr>
        <w:commentReference w:id="583"/>
      </w:r>
    </w:p>
    <w:p w14:paraId="41A40C03" w14:textId="77777777" w:rsidR="00634EA5" w:rsidRDefault="00634EA5" w:rsidP="008F6799">
      <w:pPr>
        <w:spacing w:line="480" w:lineRule="auto"/>
      </w:pPr>
    </w:p>
    <w:p w14:paraId="4D6D9D77" w14:textId="41FE7E2E" w:rsidR="00634EA5" w:rsidRPr="00634EA5" w:rsidRDefault="00634EA5" w:rsidP="008F6799">
      <w:pPr>
        <w:spacing w:line="480" w:lineRule="auto"/>
        <w:rPr>
          <w:b/>
          <w:bCs/>
        </w:rPr>
      </w:pPr>
      <w:r w:rsidRPr="00634EA5">
        <w:rPr>
          <w:b/>
          <w:bCs/>
        </w:rPr>
        <w:t>Figure 4.</w:t>
      </w:r>
      <w:r w:rsidR="0081346C">
        <w:rPr>
          <w:b/>
          <w:bCs/>
        </w:rPr>
        <w:t xml:space="preserve"> </w:t>
      </w:r>
      <w:r w:rsidR="0081346C" w:rsidRPr="0081346C">
        <w:t>Subjective QOL questionnaire responses</w:t>
      </w:r>
      <w:r w:rsidR="00C04182">
        <w:t xml:space="preserve"> </w:t>
      </w:r>
      <w:del w:id="585" w:author="Owen Pickrell" w:date="2018-10-16T21:17:00Z">
        <w:r w:rsidR="00C04182" w:rsidDel="00184F02">
          <w:delText xml:space="preserve">from August 2017 with patients </w:delText>
        </w:r>
      </w:del>
      <w:r w:rsidR="00C04182">
        <w:t>ranging from</w:t>
      </w:r>
      <w:r w:rsidR="0019311D">
        <w:t xml:space="preserve"> one to thirteen years post-</w:t>
      </w:r>
      <w:r w:rsidR="006C07D2">
        <w:t>surgery.</w:t>
      </w:r>
      <w:r w:rsidR="00C04182">
        <w:t xml:space="preserve"> </w:t>
      </w:r>
    </w:p>
    <w:p w14:paraId="013EB7EC" w14:textId="77777777" w:rsidR="008F6799" w:rsidRDefault="008F6799" w:rsidP="00403019">
      <w:pPr>
        <w:spacing w:line="480" w:lineRule="auto"/>
        <w:rPr>
          <w:b/>
          <w:bCs/>
        </w:rPr>
      </w:pPr>
    </w:p>
    <w:p w14:paraId="5E229C78" w14:textId="77777777" w:rsidR="00634EA5" w:rsidRPr="0081346C" w:rsidRDefault="00634EA5" w:rsidP="00403019">
      <w:pPr>
        <w:spacing w:line="480" w:lineRule="auto"/>
        <w:rPr>
          <w:b/>
          <w:bCs/>
          <w:lang w:val="en-GB"/>
        </w:rPr>
      </w:pPr>
      <w:r w:rsidRPr="0081346C">
        <w:rPr>
          <w:b/>
          <w:bCs/>
          <w:lang w:val="en-GB"/>
        </w:rPr>
        <w:lastRenderedPageBreak/>
        <w:t>Figure 5.</w:t>
      </w:r>
      <w:r w:rsidR="0081346C" w:rsidRPr="0081346C">
        <w:rPr>
          <w:b/>
          <w:bCs/>
          <w:lang w:val="en-GB"/>
        </w:rPr>
        <w:t xml:space="preserve"> </w:t>
      </w:r>
      <w:r w:rsidR="0081346C">
        <w:t xml:space="preserve">Box and whisker plot showing the difference in quality of life of those who achieved seizure freedom following and those who did not.    </w:t>
      </w:r>
    </w:p>
    <w:p w14:paraId="70D98939" w14:textId="77777777" w:rsidR="005C2C89" w:rsidRPr="0081346C" w:rsidRDefault="005C2C89" w:rsidP="005C2C89">
      <w:pPr>
        <w:spacing w:line="480" w:lineRule="auto"/>
        <w:rPr>
          <w:lang w:val="en-GB"/>
        </w:rPr>
      </w:pPr>
    </w:p>
    <w:p w14:paraId="64724F02" w14:textId="77777777" w:rsidR="005C2C89" w:rsidRPr="0081346C" w:rsidRDefault="005C2C89" w:rsidP="00F94416">
      <w:pPr>
        <w:spacing w:line="480" w:lineRule="auto"/>
        <w:rPr>
          <w:rFonts w:eastAsia="Calibri"/>
          <w:lang w:val="en-GB"/>
        </w:rPr>
      </w:pPr>
    </w:p>
    <w:p w14:paraId="7F23134B" w14:textId="77777777" w:rsidR="00CE1F0E" w:rsidRPr="0081346C" w:rsidRDefault="00CE1F0E" w:rsidP="00F94416">
      <w:pPr>
        <w:spacing w:line="480" w:lineRule="auto"/>
        <w:rPr>
          <w:rFonts w:eastAsia="Calibri"/>
          <w:lang w:val="en-GB"/>
        </w:rPr>
      </w:pPr>
    </w:p>
    <w:p w14:paraId="7FA8165C" w14:textId="002789E6" w:rsidR="008115FF" w:rsidRDefault="00CE1F0E" w:rsidP="00F94416">
      <w:pPr>
        <w:spacing w:line="480" w:lineRule="auto"/>
        <w:rPr>
          <w:rFonts w:eastAsia="Calibri"/>
          <w:b/>
          <w:lang w:val="en-GB"/>
        </w:rPr>
      </w:pPr>
      <w:r w:rsidRPr="00634EA5">
        <w:rPr>
          <w:rFonts w:eastAsia="Calibri"/>
          <w:b/>
          <w:lang w:val="en-GB"/>
        </w:rPr>
        <w:t xml:space="preserve">Appendix </w:t>
      </w:r>
      <w:r w:rsidR="00540FF4" w:rsidRPr="00634EA5">
        <w:rPr>
          <w:rFonts w:eastAsia="Calibri"/>
          <w:b/>
          <w:lang w:val="en-GB"/>
        </w:rPr>
        <w:t>1</w:t>
      </w:r>
      <w:r w:rsidR="00277F60" w:rsidRPr="00634EA5">
        <w:rPr>
          <w:rFonts w:eastAsia="Calibri"/>
          <w:b/>
          <w:lang w:val="en-GB"/>
        </w:rPr>
        <w:t>: Eng</w:t>
      </w:r>
      <w:r w:rsidR="00540FF4" w:rsidRPr="00634EA5">
        <w:rPr>
          <w:rFonts w:eastAsia="Calibri"/>
          <w:b/>
          <w:lang w:val="en-GB"/>
        </w:rPr>
        <w:t>e</w:t>
      </w:r>
      <w:r w:rsidR="00277F60" w:rsidRPr="00634EA5">
        <w:rPr>
          <w:rFonts w:eastAsia="Calibri"/>
          <w:b/>
          <w:lang w:val="en-GB"/>
        </w:rPr>
        <w:t>l</w:t>
      </w:r>
      <w:r w:rsidR="00540FF4" w:rsidRPr="00634EA5">
        <w:rPr>
          <w:rFonts w:eastAsia="Calibri"/>
          <w:b/>
          <w:lang w:val="en-GB"/>
        </w:rPr>
        <w:t xml:space="preserve"> classification score. </w:t>
      </w:r>
      <w:del w:id="586" w:author="Ben Kansu" w:date="2018-11-04T21:03:00Z">
        <w:r w:rsidR="00634EA5" w:rsidRPr="008072F3" w:rsidDel="00EC6B24">
          <w:rPr>
            <w:rFonts w:eastAsia="Calibri"/>
            <w:b/>
            <w:highlight w:val="yellow"/>
            <w:lang w:val="en-GB"/>
          </w:rPr>
          <w:delText>– needs typing out.</w:delText>
        </w:r>
      </w:del>
    </w:p>
    <w:p w14:paraId="258C5E78" w14:textId="77777777" w:rsidR="00874AC8" w:rsidRDefault="00874AC8" w:rsidP="00F94416">
      <w:pPr>
        <w:spacing w:line="480" w:lineRule="auto"/>
        <w:rPr>
          <w:rFonts w:eastAsia="Calibri"/>
          <w:b/>
          <w:lang w:val="en-GB"/>
        </w:rPr>
      </w:pPr>
    </w:p>
    <w:tbl>
      <w:tblPr>
        <w:tblW w:w="86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483"/>
        <w:gridCol w:w="157"/>
      </w:tblGrid>
      <w:tr w:rsidR="00EC6B24" w:rsidRPr="00EC6B24" w14:paraId="25F01003" w14:textId="77777777" w:rsidTr="00480346">
        <w:trPr>
          <w:gridAfter w:val="1"/>
        </w:trPr>
        <w:tc>
          <w:tcPr>
            <w:tcW w:w="0" w:type="auto"/>
            <w:tcBorders>
              <w:bottom w:val="nil"/>
              <w:right w:val="nil"/>
            </w:tcBorders>
            <w:tcMar>
              <w:top w:w="75" w:type="dxa"/>
              <w:left w:w="75" w:type="dxa"/>
              <w:bottom w:w="75" w:type="dxa"/>
              <w:right w:w="75" w:type="dxa"/>
            </w:tcMar>
            <w:vAlign w:val="center"/>
            <w:hideMark/>
          </w:tcPr>
          <w:p w14:paraId="0D57AED6" w14:textId="77777777" w:rsidR="00480346" w:rsidRPr="00EC6B24" w:rsidRDefault="00480346" w:rsidP="00480346">
            <w:pPr>
              <w:rPr>
                <w:rFonts w:eastAsia="Times New Roman" w:cs="Arial"/>
                <w:color w:val="000000" w:themeColor="text1"/>
                <w:rPrChange w:id="587"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588" w:author="Ben Kansu" w:date="2018-11-04T21:03:00Z">
                  <w:rPr>
                    <w:rFonts w:ascii="Arial" w:eastAsia="Times New Roman" w:hAnsi="Arial" w:cs="Arial"/>
                    <w:color w:val="505050"/>
                    <w:sz w:val="20"/>
                    <w:szCs w:val="20"/>
                  </w:rPr>
                </w:rPrChange>
              </w:rPr>
              <w:t>Class I. Free from disabling seizures</w:t>
            </w:r>
          </w:p>
        </w:tc>
      </w:tr>
      <w:tr w:rsidR="00EC6B24" w:rsidRPr="00EC6B24" w14:paraId="130DD6F2" w14:textId="77777777" w:rsidTr="00480346">
        <w:tc>
          <w:tcPr>
            <w:tcW w:w="0" w:type="auto"/>
            <w:tcBorders>
              <w:bottom w:val="nil"/>
              <w:right w:val="nil"/>
            </w:tcBorders>
            <w:tcMar>
              <w:top w:w="75" w:type="dxa"/>
              <w:left w:w="75" w:type="dxa"/>
              <w:bottom w:w="75" w:type="dxa"/>
              <w:right w:w="75" w:type="dxa"/>
            </w:tcMar>
            <w:vAlign w:val="center"/>
            <w:hideMark/>
          </w:tcPr>
          <w:p w14:paraId="05A2FB37" w14:textId="77777777" w:rsidR="00480346" w:rsidRPr="00EC6B24" w:rsidRDefault="00480346" w:rsidP="00480346">
            <w:pPr>
              <w:rPr>
                <w:rFonts w:eastAsia="Times New Roman" w:cs="Arial"/>
                <w:color w:val="000000" w:themeColor="text1"/>
                <w:rPrChange w:id="589"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590" w:author="Ben Kansu" w:date="2018-11-04T21:03:00Z">
                  <w:rPr>
                    <w:rFonts w:ascii="Arial" w:eastAsia="Times New Roman" w:hAnsi="Arial" w:cs="Arial"/>
                    <w:color w:val="505050"/>
                    <w:sz w:val="20"/>
                    <w:szCs w:val="20"/>
                  </w:rPr>
                </w:rPrChange>
              </w:rPr>
              <w:t>A. Completely seizure free since surgery</w:t>
            </w:r>
          </w:p>
        </w:tc>
        <w:tc>
          <w:tcPr>
            <w:tcW w:w="0" w:type="auto"/>
            <w:tcBorders>
              <w:bottom w:val="nil"/>
              <w:right w:val="nil"/>
            </w:tcBorders>
            <w:tcMar>
              <w:top w:w="75" w:type="dxa"/>
              <w:left w:w="75" w:type="dxa"/>
              <w:bottom w:w="75" w:type="dxa"/>
              <w:right w:w="75" w:type="dxa"/>
            </w:tcMar>
            <w:vAlign w:val="center"/>
            <w:hideMark/>
          </w:tcPr>
          <w:p w14:paraId="588C2254" w14:textId="77777777" w:rsidR="00480346" w:rsidRPr="00EC6B24" w:rsidRDefault="00480346" w:rsidP="00480346">
            <w:pPr>
              <w:rPr>
                <w:rFonts w:eastAsia="Times New Roman" w:cs="Arial"/>
                <w:color w:val="000000" w:themeColor="text1"/>
                <w:rPrChange w:id="591" w:author="Ben Kansu" w:date="2018-11-04T21:03:00Z">
                  <w:rPr>
                    <w:rFonts w:ascii="Arial" w:eastAsia="Times New Roman" w:hAnsi="Arial" w:cs="Arial"/>
                    <w:color w:val="505050"/>
                    <w:sz w:val="20"/>
                    <w:szCs w:val="20"/>
                  </w:rPr>
                </w:rPrChange>
              </w:rPr>
            </w:pPr>
          </w:p>
        </w:tc>
      </w:tr>
      <w:tr w:rsidR="00EC6B24" w:rsidRPr="00EC6B24" w14:paraId="329EE972" w14:textId="77777777" w:rsidTr="00480346">
        <w:tc>
          <w:tcPr>
            <w:tcW w:w="0" w:type="auto"/>
            <w:tcBorders>
              <w:bottom w:val="nil"/>
              <w:right w:val="nil"/>
            </w:tcBorders>
            <w:tcMar>
              <w:top w:w="75" w:type="dxa"/>
              <w:left w:w="75" w:type="dxa"/>
              <w:bottom w:w="75" w:type="dxa"/>
              <w:right w:w="75" w:type="dxa"/>
            </w:tcMar>
            <w:vAlign w:val="center"/>
            <w:hideMark/>
          </w:tcPr>
          <w:p w14:paraId="14FBC102" w14:textId="77777777" w:rsidR="00480346" w:rsidRPr="00EC6B24" w:rsidRDefault="00480346" w:rsidP="00480346">
            <w:pPr>
              <w:rPr>
                <w:rFonts w:eastAsia="Times New Roman" w:cs="Arial"/>
                <w:color w:val="000000" w:themeColor="text1"/>
                <w:rPrChange w:id="592"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593" w:author="Ben Kansu" w:date="2018-11-04T21:03:00Z">
                  <w:rPr>
                    <w:rFonts w:ascii="Arial" w:eastAsia="Times New Roman" w:hAnsi="Arial" w:cs="Arial"/>
                    <w:color w:val="505050"/>
                    <w:sz w:val="20"/>
                    <w:szCs w:val="20"/>
                  </w:rPr>
                </w:rPrChange>
              </w:rPr>
              <w:t>B. Nondisabling simple partial seizures only since surgery</w:t>
            </w:r>
          </w:p>
        </w:tc>
        <w:tc>
          <w:tcPr>
            <w:tcW w:w="0" w:type="auto"/>
            <w:tcBorders>
              <w:bottom w:val="nil"/>
              <w:right w:val="nil"/>
            </w:tcBorders>
            <w:tcMar>
              <w:top w:w="75" w:type="dxa"/>
              <w:left w:w="75" w:type="dxa"/>
              <w:bottom w:w="75" w:type="dxa"/>
              <w:right w:w="75" w:type="dxa"/>
            </w:tcMar>
            <w:vAlign w:val="center"/>
            <w:hideMark/>
          </w:tcPr>
          <w:p w14:paraId="19281AF5" w14:textId="77777777" w:rsidR="00480346" w:rsidRPr="00EC6B24" w:rsidRDefault="00480346" w:rsidP="00480346">
            <w:pPr>
              <w:rPr>
                <w:rFonts w:eastAsia="Times New Roman" w:cs="Arial"/>
                <w:color w:val="000000" w:themeColor="text1"/>
                <w:rPrChange w:id="594" w:author="Ben Kansu" w:date="2018-11-04T21:03:00Z">
                  <w:rPr>
                    <w:rFonts w:ascii="Arial" w:eastAsia="Times New Roman" w:hAnsi="Arial" w:cs="Arial"/>
                    <w:color w:val="505050"/>
                    <w:sz w:val="20"/>
                    <w:szCs w:val="20"/>
                  </w:rPr>
                </w:rPrChange>
              </w:rPr>
            </w:pPr>
          </w:p>
        </w:tc>
      </w:tr>
      <w:tr w:rsidR="00EC6B24" w:rsidRPr="00EC6B24" w14:paraId="277AD515" w14:textId="77777777" w:rsidTr="00480346">
        <w:tc>
          <w:tcPr>
            <w:tcW w:w="0" w:type="auto"/>
            <w:tcBorders>
              <w:bottom w:val="nil"/>
              <w:right w:val="nil"/>
            </w:tcBorders>
            <w:tcMar>
              <w:top w:w="75" w:type="dxa"/>
              <w:left w:w="75" w:type="dxa"/>
              <w:bottom w:w="75" w:type="dxa"/>
              <w:right w:w="75" w:type="dxa"/>
            </w:tcMar>
            <w:vAlign w:val="center"/>
            <w:hideMark/>
          </w:tcPr>
          <w:p w14:paraId="156E75FC" w14:textId="77777777" w:rsidR="00480346" w:rsidRPr="00EC6B24" w:rsidRDefault="00480346" w:rsidP="00480346">
            <w:pPr>
              <w:rPr>
                <w:rFonts w:eastAsia="Times New Roman" w:cs="Arial"/>
                <w:color w:val="000000" w:themeColor="text1"/>
                <w:rPrChange w:id="595"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596" w:author="Ben Kansu" w:date="2018-11-04T21:03:00Z">
                  <w:rPr>
                    <w:rFonts w:ascii="Arial" w:eastAsia="Times New Roman" w:hAnsi="Arial" w:cs="Arial"/>
                    <w:color w:val="505050"/>
                    <w:sz w:val="20"/>
                    <w:szCs w:val="20"/>
                  </w:rPr>
                </w:rPrChange>
              </w:rPr>
              <w:t>C. Some disabling seizures after surgery, but free from disabling seizures for ≥2 years</w:t>
            </w:r>
          </w:p>
        </w:tc>
        <w:tc>
          <w:tcPr>
            <w:tcW w:w="0" w:type="auto"/>
            <w:tcBorders>
              <w:bottom w:val="nil"/>
              <w:right w:val="nil"/>
            </w:tcBorders>
            <w:tcMar>
              <w:top w:w="75" w:type="dxa"/>
              <w:left w:w="75" w:type="dxa"/>
              <w:bottom w:w="75" w:type="dxa"/>
              <w:right w:w="75" w:type="dxa"/>
            </w:tcMar>
            <w:vAlign w:val="center"/>
            <w:hideMark/>
          </w:tcPr>
          <w:p w14:paraId="49B10788" w14:textId="77777777" w:rsidR="00480346" w:rsidRPr="00EC6B24" w:rsidRDefault="00480346" w:rsidP="00480346">
            <w:pPr>
              <w:rPr>
                <w:rFonts w:eastAsia="Times New Roman" w:cs="Arial"/>
                <w:color w:val="000000" w:themeColor="text1"/>
                <w:rPrChange w:id="597" w:author="Ben Kansu" w:date="2018-11-04T21:03:00Z">
                  <w:rPr>
                    <w:rFonts w:ascii="Arial" w:eastAsia="Times New Roman" w:hAnsi="Arial" w:cs="Arial"/>
                    <w:color w:val="505050"/>
                    <w:sz w:val="20"/>
                    <w:szCs w:val="20"/>
                  </w:rPr>
                </w:rPrChange>
              </w:rPr>
            </w:pPr>
          </w:p>
        </w:tc>
      </w:tr>
      <w:tr w:rsidR="00EC6B24" w:rsidRPr="00EC6B24" w14:paraId="6D675AFA" w14:textId="77777777" w:rsidTr="00480346">
        <w:tc>
          <w:tcPr>
            <w:tcW w:w="0" w:type="auto"/>
            <w:tcBorders>
              <w:bottom w:val="nil"/>
              <w:right w:val="nil"/>
            </w:tcBorders>
            <w:tcMar>
              <w:top w:w="75" w:type="dxa"/>
              <w:left w:w="75" w:type="dxa"/>
              <w:bottom w:w="75" w:type="dxa"/>
              <w:right w:w="75" w:type="dxa"/>
            </w:tcMar>
            <w:vAlign w:val="center"/>
            <w:hideMark/>
          </w:tcPr>
          <w:p w14:paraId="2E4D56F4" w14:textId="77777777" w:rsidR="00480346" w:rsidRPr="00EC6B24" w:rsidRDefault="00480346" w:rsidP="00480346">
            <w:pPr>
              <w:rPr>
                <w:rFonts w:eastAsia="Times New Roman" w:cs="Arial"/>
                <w:color w:val="000000" w:themeColor="text1"/>
                <w:rPrChange w:id="598"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599" w:author="Ben Kansu" w:date="2018-11-04T21:03:00Z">
                  <w:rPr>
                    <w:rFonts w:ascii="Arial" w:eastAsia="Times New Roman" w:hAnsi="Arial" w:cs="Arial"/>
                    <w:color w:val="505050"/>
                    <w:sz w:val="20"/>
                    <w:szCs w:val="20"/>
                  </w:rPr>
                </w:rPrChange>
              </w:rPr>
              <w:t>D. Generalized convulsions w/AED discontinuation only</w:t>
            </w:r>
          </w:p>
        </w:tc>
        <w:tc>
          <w:tcPr>
            <w:tcW w:w="0" w:type="auto"/>
            <w:vAlign w:val="center"/>
            <w:hideMark/>
          </w:tcPr>
          <w:p w14:paraId="680D9DB0" w14:textId="77777777" w:rsidR="00480346" w:rsidRPr="00EC6B24" w:rsidRDefault="00480346" w:rsidP="00480346">
            <w:pPr>
              <w:rPr>
                <w:rFonts w:eastAsia="Times New Roman" w:cs="Times New Roman"/>
                <w:color w:val="000000" w:themeColor="text1"/>
                <w:rPrChange w:id="600" w:author="Ben Kansu" w:date="2018-11-04T21:03:00Z">
                  <w:rPr>
                    <w:rFonts w:ascii="Times New Roman" w:eastAsia="Times New Roman" w:hAnsi="Times New Roman" w:cs="Times New Roman"/>
                    <w:sz w:val="20"/>
                    <w:szCs w:val="20"/>
                  </w:rPr>
                </w:rPrChange>
              </w:rPr>
            </w:pPr>
          </w:p>
        </w:tc>
      </w:tr>
    </w:tbl>
    <w:p w14:paraId="52EEE32A" w14:textId="77777777" w:rsidR="00874AC8" w:rsidRPr="00EC6B24" w:rsidRDefault="00874AC8" w:rsidP="00F94416">
      <w:pPr>
        <w:spacing w:line="480" w:lineRule="auto"/>
        <w:rPr>
          <w:rFonts w:eastAsia="Calibri"/>
          <w:color w:val="000000" w:themeColor="text1"/>
          <w:lang w:val="en-GB"/>
          <w:rPrChange w:id="601" w:author="Ben Kansu" w:date="2018-11-04T21:03:00Z">
            <w:rPr>
              <w:rFonts w:eastAsia="Calibri"/>
              <w:b/>
              <w:lang w:val="en-GB"/>
            </w:rPr>
          </w:rPrChange>
        </w:rPr>
      </w:pPr>
    </w:p>
    <w:tbl>
      <w:tblPr>
        <w:tblW w:w="8723"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723"/>
      </w:tblGrid>
      <w:tr w:rsidR="000D4AAB" w:rsidRPr="00EC6B24" w14:paraId="2C371EB6" w14:textId="77777777" w:rsidTr="00CD7337">
        <w:trPr>
          <w:trHeight w:val="228"/>
        </w:trPr>
        <w:tc>
          <w:tcPr>
            <w:tcW w:w="0" w:type="auto"/>
            <w:tcBorders>
              <w:bottom w:val="nil"/>
              <w:right w:val="nil"/>
            </w:tcBorders>
            <w:tcMar>
              <w:top w:w="75" w:type="dxa"/>
              <w:left w:w="75" w:type="dxa"/>
              <w:bottom w:w="75" w:type="dxa"/>
              <w:right w:w="75" w:type="dxa"/>
            </w:tcMar>
            <w:vAlign w:val="center"/>
            <w:hideMark/>
          </w:tcPr>
          <w:p w14:paraId="767DD984" w14:textId="77777777" w:rsidR="000D4AAB" w:rsidRPr="00EC6B24" w:rsidRDefault="000D4AAB" w:rsidP="000D4AAB">
            <w:pPr>
              <w:rPr>
                <w:rFonts w:eastAsia="Times New Roman" w:cs="Arial"/>
                <w:color w:val="000000" w:themeColor="text1"/>
                <w:rPrChange w:id="602"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603" w:author="Ben Kansu" w:date="2018-11-04T21:03:00Z">
                  <w:rPr>
                    <w:rFonts w:ascii="Arial" w:eastAsia="Times New Roman" w:hAnsi="Arial" w:cs="Arial"/>
                    <w:color w:val="505050"/>
                    <w:sz w:val="20"/>
                    <w:szCs w:val="20"/>
                  </w:rPr>
                </w:rPrChange>
              </w:rPr>
              <w:t>Class II. Rare disabling seizures (almost seizure free)</w:t>
            </w:r>
          </w:p>
        </w:tc>
      </w:tr>
      <w:tr w:rsidR="000D4AAB" w:rsidRPr="00EC6B24" w14:paraId="5866AF0F" w14:textId="77777777" w:rsidTr="00CD7337">
        <w:trPr>
          <w:trHeight w:val="246"/>
        </w:trPr>
        <w:tc>
          <w:tcPr>
            <w:tcW w:w="0" w:type="auto"/>
            <w:tcBorders>
              <w:bottom w:val="nil"/>
              <w:right w:val="nil"/>
            </w:tcBorders>
            <w:tcMar>
              <w:top w:w="75" w:type="dxa"/>
              <w:left w:w="75" w:type="dxa"/>
              <w:bottom w:w="75" w:type="dxa"/>
              <w:right w:w="75" w:type="dxa"/>
            </w:tcMar>
            <w:vAlign w:val="center"/>
            <w:hideMark/>
          </w:tcPr>
          <w:p w14:paraId="59A1F9BE" w14:textId="77777777" w:rsidR="000D4AAB" w:rsidRPr="00EC6B24" w:rsidRDefault="000D4AAB" w:rsidP="000D4AAB">
            <w:pPr>
              <w:rPr>
                <w:rFonts w:eastAsia="Times New Roman" w:cs="Arial"/>
                <w:color w:val="000000" w:themeColor="text1"/>
                <w:rPrChange w:id="604"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605" w:author="Ben Kansu" w:date="2018-11-04T21:03:00Z">
                  <w:rPr>
                    <w:rFonts w:ascii="Arial" w:eastAsia="Times New Roman" w:hAnsi="Arial" w:cs="Arial"/>
                    <w:color w:val="505050"/>
                    <w:sz w:val="20"/>
                    <w:szCs w:val="20"/>
                  </w:rPr>
                </w:rPrChange>
              </w:rPr>
              <w:t>A. Initially free from disabling seizures, but still has rare seizures</w:t>
            </w:r>
          </w:p>
        </w:tc>
      </w:tr>
      <w:tr w:rsidR="000D4AAB" w:rsidRPr="00EC6B24" w14:paraId="7D24CB11" w14:textId="77777777" w:rsidTr="00CD7337">
        <w:trPr>
          <w:trHeight w:val="246"/>
        </w:trPr>
        <w:tc>
          <w:tcPr>
            <w:tcW w:w="0" w:type="auto"/>
            <w:tcBorders>
              <w:bottom w:val="nil"/>
              <w:right w:val="nil"/>
            </w:tcBorders>
            <w:tcMar>
              <w:top w:w="75" w:type="dxa"/>
              <w:left w:w="75" w:type="dxa"/>
              <w:bottom w:w="75" w:type="dxa"/>
              <w:right w:w="75" w:type="dxa"/>
            </w:tcMar>
            <w:vAlign w:val="center"/>
            <w:hideMark/>
          </w:tcPr>
          <w:p w14:paraId="7656B055" w14:textId="77777777" w:rsidR="000D4AAB" w:rsidRPr="00EC6B24" w:rsidRDefault="000D4AAB" w:rsidP="000D4AAB">
            <w:pPr>
              <w:rPr>
                <w:rFonts w:eastAsia="Times New Roman" w:cs="Arial"/>
                <w:color w:val="000000" w:themeColor="text1"/>
                <w:rPrChange w:id="606"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607" w:author="Ben Kansu" w:date="2018-11-04T21:03:00Z">
                  <w:rPr>
                    <w:rFonts w:ascii="Arial" w:eastAsia="Times New Roman" w:hAnsi="Arial" w:cs="Arial"/>
                    <w:color w:val="505050"/>
                    <w:sz w:val="20"/>
                    <w:szCs w:val="20"/>
                  </w:rPr>
                </w:rPrChange>
              </w:rPr>
              <w:t>B. Rare disabling seizures since surgery</w:t>
            </w:r>
          </w:p>
        </w:tc>
      </w:tr>
      <w:tr w:rsidR="000D4AAB" w:rsidRPr="00EC6B24" w14:paraId="2A473439" w14:textId="77777777" w:rsidTr="00CD7337">
        <w:trPr>
          <w:trHeight w:val="474"/>
        </w:trPr>
        <w:tc>
          <w:tcPr>
            <w:tcW w:w="0" w:type="auto"/>
            <w:tcBorders>
              <w:bottom w:val="nil"/>
              <w:right w:val="nil"/>
            </w:tcBorders>
            <w:tcMar>
              <w:top w:w="75" w:type="dxa"/>
              <w:left w:w="75" w:type="dxa"/>
              <w:bottom w:w="75" w:type="dxa"/>
              <w:right w:w="75" w:type="dxa"/>
            </w:tcMar>
            <w:vAlign w:val="center"/>
            <w:hideMark/>
          </w:tcPr>
          <w:p w14:paraId="078F5413" w14:textId="77777777" w:rsidR="000D4AAB" w:rsidRPr="00EC6B24" w:rsidRDefault="000D4AAB" w:rsidP="000D4AAB">
            <w:pPr>
              <w:rPr>
                <w:rFonts w:eastAsia="Times New Roman" w:cs="Arial"/>
                <w:color w:val="000000" w:themeColor="text1"/>
                <w:rPrChange w:id="608"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609" w:author="Ben Kansu" w:date="2018-11-04T21:03:00Z">
                  <w:rPr>
                    <w:rFonts w:ascii="Arial" w:eastAsia="Times New Roman" w:hAnsi="Arial" w:cs="Arial"/>
                    <w:color w:val="505050"/>
                    <w:sz w:val="20"/>
                    <w:szCs w:val="20"/>
                  </w:rPr>
                </w:rPrChange>
              </w:rPr>
              <w:t>C. Occasional disabling seizures since surgery, but rare seizures for the last 2 years</w:t>
            </w:r>
          </w:p>
        </w:tc>
      </w:tr>
      <w:tr w:rsidR="000D4AAB" w:rsidRPr="00EC6B24" w14:paraId="4A452252" w14:textId="77777777" w:rsidTr="00CD7337">
        <w:trPr>
          <w:trHeight w:val="228"/>
        </w:trPr>
        <w:tc>
          <w:tcPr>
            <w:tcW w:w="0" w:type="auto"/>
            <w:tcBorders>
              <w:right w:val="nil"/>
            </w:tcBorders>
            <w:tcMar>
              <w:top w:w="75" w:type="dxa"/>
              <w:left w:w="75" w:type="dxa"/>
              <w:bottom w:w="75" w:type="dxa"/>
              <w:right w:w="75" w:type="dxa"/>
            </w:tcMar>
            <w:vAlign w:val="center"/>
            <w:hideMark/>
          </w:tcPr>
          <w:p w14:paraId="08AB3DE9" w14:textId="77777777" w:rsidR="000D4AAB" w:rsidRPr="00EC6B24" w:rsidRDefault="000D4AAB" w:rsidP="000D4AAB">
            <w:pPr>
              <w:rPr>
                <w:rFonts w:eastAsia="Times New Roman" w:cs="Arial"/>
                <w:color w:val="000000" w:themeColor="text1"/>
                <w:rPrChange w:id="610"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611" w:author="Ben Kansu" w:date="2018-11-04T21:03:00Z">
                  <w:rPr>
                    <w:rFonts w:ascii="Arial" w:eastAsia="Times New Roman" w:hAnsi="Arial" w:cs="Arial"/>
                    <w:color w:val="505050"/>
                    <w:sz w:val="20"/>
                    <w:szCs w:val="20"/>
                  </w:rPr>
                </w:rPrChange>
              </w:rPr>
              <w:t>D. Nocturnal seizures only</w:t>
            </w:r>
          </w:p>
        </w:tc>
      </w:tr>
      <w:tr w:rsidR="000D4AAB" w:rsidRPr="00EC6B24" w14:paraId="6BEC7599" w14:textId="77777777" w:rsidTr="000D4AAB">
        <w:trPr>
          <w:trHeight w:val="228"/>
        </w:trPr>
        <w:tc>
          <w:tcPr>
            <w:tcW w:w="0" w:type="auto"/>
            <w:tcBorders>
              <w:bottom w:val="nil"/>
              <w:right w:val="nil"/>
            </w:tcBorders>
            <w:tcMar>
              <w:top w:w="75" w:type="dxa"/>
              <w:left w:w="75" w:type="dxa"/>
              <w:bottom w:w="75" w:type="dxa"/>
              <w:right w:w="75" w:type="dxa"/>
            </w:tcMar>
            <w:vAlign w:val="center"/>
          </w:tcPr>
          <w:p w14:paraId="101E0D2F" w14:textId="77777777" w:rsidR="000D4AAB" w:rsidRPr="00EC6B24" w:rsidRDefault="000D4AAB" w:rsidP="000D4AAB">
            <w:pPr>
              <w:rPr>
                <w:rFonts w:eastAsia="Times New Roman" w:cs="Arial"/>
                <w:color w:val="000000" w:themeColor="text1"/>
                <w:rPrChange w:id="612" w:author="Ben Kansu" w:date="2018-11-04T21:03:00Z">
                  <w:rPr>
                    <w:rFonts w:ascii="Arial" w:eastAsia="Times New Roman" w:hAnsi="Arial" w:cs="Arial"/>
                    <w:color w:val="505050"/>
                    <w:sz w:val="20"/>
                    <w:szCs w:val="20"/>
                  </w:rPr>
                </w:rPrChange>
              </w:rPr>
            </w:pPr>
          </w:p>
        </w:tc>
      </w:tr>
    </w:tbl>
    <w:p w14:paraId="33005F49" w14:textId="77777777" w:rsidR="000D4AAB" w:rsidRPr="00EC6B24" w:rsidRDefault="000D4AAB" w:rsidP="00F94416">
      <w:pPr>
        <w:spacing w:line="480" w:lineRule="auto"/>
        <w:rPr>
          <w:rFonts w:eastAsia="Calibri"/>
          <w:color w:val="000000" w:themeColor="text1"/>
          <w:lang w:val="en-GB"/>
          <w:rPrChange w:id="613" w:author="Ben Kansu" w:date="2018-11-04T21:03:00Z">
            <w:rPr>
              <w:rFonts w:eastAsia="Calibri"/>
              <w:b/>
              <w:lang w:val="en-GB"/>
            </w:rPr>
          </w:rPrChange>
        </w:rPr>
      </w:pPr>
    </w:p>
    <w:tbl>
      <w:tblPr>
        <w:tblW w:w="8702"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702"/>
      </w:tblGrid>
      <w:tr w:rsidR="000D4AAB" w:rsidRPr="00EC6B24" w14:paraId="0D84161C" w14:textId="77777777" w:rsidTr="00CD7337">
        <w:trPr>
          <w:trHeight w:val="183"/>
        </w:trPr>
        <w:tc>
          <w:tcPr>
            <w:tcW w:w="0" w:type="auto"/>
            <w:tcBorders>
              <w:bottom w:val="nil"/>
              <w:right w:val="nil"/>
            </w:tcBorders>
            <w:tcMar>
              <w:top w:w="75" w:type="dxa"/>
              <w:left w:w="75" w:type="dxa"/>
              <w:bottom w:w="75" w:type="dxa"/>
              <w:right w:w="75" w:type="dxa"/>
            </w:tcMar>
            <w:vAlign w:val="center"/>
            <w:hideMark/>
          </w:tcPr>
          <w:p w14:paraId="675B07E4" w14:textId="77777777" w:rsidR="000D4AAB" w:rsidRPr="00EC6B24" w:rsidRDefault="000D4AAB" w:rsidP="000D4AAB">
            <w:pPr>
              <w:rPr>
                <w:rFonts w:eastAsia="Times New Roman" w:cs="Arial"/>
                <w:color w:val="000000" w:themeColor="text1"/>
                <w:rPrChange w:id="614"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615" w:author="Ben Kansu" w:date="2018-11-04T21:03:00Z">
                  <w:rPr>
                    <w:rFonts w:ascii="Arial" w:eastAsia="Times New Roman" w:hAnsi="Arial" w:cs="Arial"/>
                    <w:color w:val="505050"/>
                    <w:sz w:val="20"/>
                    <w:szCs w:val="20"/>
                  </w:rPr>
                </w:rPrChange>
              </w:rPr>
              <w:t>Class III. Worthwhile improvement</w:t>
            </w:r>
          </w:p>
        </w:tc>
      </w:tr>
      <w:tr w:rsidR="000D4AAB" w:rsidRPr="00EC6B24" w14:paraId="52B11A83" w14:textId="77777777" w:rsidTr="00CD7337">
        <w:trPr>
          <w:trHeight w:val="198"/>
        </w:trPr>
        <w:tc>
          <w:tcPr>
            <w:tcW w:w="0" w:type="auto"/>
            <w:tcBorders>
              <w:bottom w:val="nil"/>
              <w:right w:val="nil"/>
            </w:tcBorders>
            <w:tcMar>
              <w:top w:w="75" w:type="dxa"/>
              <w:left w:w="75" w:type="dxa"/>
              <w:bottom w:w="75" w:type="dxa"/>
              <w:right w:w="75" w:type="dxa"/>
            </w:tcMar>
            <w:vAlign w:val="center"/>
            <w:hideMark/>
          </w:tcPr>
          <w:p w14:paraId="1F50EBAB" w14:textId="77777777" w:rsidR="000D4AAB" w:rsidRPr="00EC6B24" w:rsidRDefault="000D4AAB" w:rsidP="000D4AAB">
            <w:pPr>
              <w:rPr>
                <w:rFonts w:eastAsia="Times New Roman" w:cs="Arial"/>
                <w:color w:val="000000" w:themeColor="text1"/>
                <w:rPrChange w:id="616"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617" w:author="Ben Kansu" w:date="2018-11-04T21:03:00Z">
                  <w:rPr>
                    <w:rFonts w:ascii="Arial" w:eastAsia="Times New Roman" w:hAnsi="Arial" w:cs="Arial"/>
                    <w:color w:val="505050"/>
                    <w:sz w:val="20"/>
                    <w:szCs w:val="20"/>
                  </w:rPr>
                </w:rPrChange>
              </w:rPr>
              <w:t>A. Worthwhile seizure reduction</w:t>
            </w:r>
          </w:p>
        </w:tc>
      </w:tr>
      <w:tr w:rsidR="000D4AAB" w:rsidRPr="00EC6B24" w14:paraId="65FE94D2" w14:textId="77777777" w:rsidTr="00CD7337">
        <w:trPr>
          <w:trHeight w:val="381"/>
        </w:trPr>
        <w:tc>
          <w:tcPr>
            <w:tcW w:w="0" w:type="auto"/>
            <w:tcBorders>
              <w:bottom w:val="nil"/>
              <w:right w:val="nil"/>
            </w:tcBorders>
            <w:tcMar>
              <w:top w:w="75" w:type="dxa"/>
              <w:left w:w="75" w:type="dxa"/>
              <w:bottom w:w="75" w:type="dxa"/>
              <w:right w:w="75" w:type="dxa"/>
            </w:tcMar>
            <w:vAlign w:val="center"/>
            <w:hideMark/>
          </w:tcPr>
          <w:p w14:paraId="6F52E389" w14:textId="77777777" w:rsidR="000D4AAB" w:rsidRPr="00EC6B24" w:rsidRDefault="000D4AAB" w:rsidP="000D4AAB">
            <w:pPr>
              <w:rPr>
                <w:rFonts w:eastAsia="Times New Roman" w:cs="Arial"/>
                <w:color w:val="000000" w:themeColor="text1"/>
                <w:rPrChange w:id="618"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619" w:author="Ben Kansu" w:date="2018-11-04T21:03:00Z">
                  <w:rPr>
                    <w:rFonts w:ascii="Arial" w:eastAsia="Times New Roman" w:hAnsi="Arial" w:cs="Arial"/>
                    <w:color w:val="505050"/>
                    <w:sz w:val="20"/>
                    <w:szCs w:val="20"/>
                  </w:rPr>
                </w:rPrChange>
              </w:rPr>
              <w:t>B. Prolonged seizure-free intervals amounting to &gt;50% of follow-up period, but not &lt;2 years</w:t>
            </w:r>
          </w:p>
        </w:tc>
      </w:tr>
    </w:tbl>
    <w:p w14:paraId="3A90094C" w14:textId="2DEAA492" w:rsidR="00BB4C65" w:rsidRPr="00EC6B24" w:rsidRDefault="00BB4C65" w:rsidP="00F94416">
      <w:pPr>
        <w:spacing w:line="480" w:lineRule="auto"/>
        <w:rPr>
          <w:rFonts w:eastAsia="Calibri"/>
          <w:color w:val="000000" w:themeColor="text1"/>
          <w:lang w:val="en-GB"/>
          <w:rPrChange w:id="620" w:author="Ben Kansu" w:date="2018-11-04T21:03:00Z">
            <w:rPr>
              <w:rFonts w:eastAsia="Calibri"/>
              <w:b/>
              <w:lang w:val="en-GB"/>
            </w:rPr>
          </w:rPrChange>
        </w:rPr>
      </w:pPr>
    </w:p>
    <w:tbl>
      <w:tblPr>
        <w:tblW w:w="8663"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663"/>
      </w:tblGrid>
      <w:tr w:rsidR="00BB4C65" w:rsidRPr="00EC6B24" w14:paraId="16C8F405" w14:textId="77777777" w:rsidTr="00BB4C65">
        <w:trPr>
          <w:trHeight w:val="359"/>
        </w:trPr>
        <w:tc>
          <w:tcPr>
            <w:tcW w:w="0" w:type="auto"/>
            <w:tcBorders>
              <w:bottom w:val="nil"/>
              <w:right w:val="nil"/>
            </w:tcBorders>
            <w:tcMar>
              <w:top w:w="75" w:type="dxa"/>
              <w:left w:w="75" w:type="dxa"/>
              <w:bottom w:w="75" w:type="dxa"/>
              <w:right w:w="75" w:type="dxa"/>
            </w:tcMar>
            <w:vAlign w:val="center"/>
            <w:hideMark/>
          </w:tcPr>
          <w:p w14:paraId="42C16DFE" w14:textId="77777777" w:rsidR="00BB4C65" w:rsidRPr="00EC6B24" w:rsidRDefault="00BB4C65" w:rsidP="00BB4C65">
            <w:pPr>
              <w:rPr>
                <w:rFonts w:eastAsia="Times New Roman" w:cs="Arial"/>
                <w:color w:val="000000" w:themeColor="text1"/>
                <w:rPrChange w:id="621"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622" w:author="Ben Kansu" w:date="2018-11-04T21:03:00Z">
                  <w:rPr>
                    <w:rFonts w:ascii="Arial" w:eastAsia="Times New Roman" w:hAnsi="Arial" w:cs="Arial"/>
                    <w:color w:val="505050"/>
                    <w:sz w:val="20"/>
                    <w:szCs w:val="20"/>
                  </w:rPr>
                </w:rPrChange>
              </w:rPr>
              <w:t>Class IV. No worthwhile improvement</w:t>
            </w:r>
          </w:p>
        </w:tc>
      </w:tr>
      <w:tr w:rsidR="00BB4C65" w:rsidRPr="00EC6B24" w14:paraId="6E6AD402" w14:textId="77777777" w:rsidTr="00BB4C65">
        <w:trPr>
          <w:trHeight w:val="348"/>
        </w:trPr>
        <w:tc>
          <w:tcPr>
            <w:tcW w:w="0" w:type="auto"/>
            <w:tcBorders>
              <w:bottom w:val="nil"/>
              <w:right w:val="nil"/>
            </w:tcBorders>
            <w:tcMar>
              <w:top w:w="75" w:type="dxa"/>
              <w:left w:w="75" w:type="dxa"/>
              <w:bottom w:w="75" w:type="dxa"/>
              <w:right w:w="75" w:type="dxa"/>
            </w:tcMar>
            <w:vAlign w:val="center"/>
            <w:hideMark/>
          </w:tcPr>
          <w:p w14:paraId="3646187E" w14:textId="77777777" w:rsidR="00BB4C65" w:rsidRPr="00EC6B24" w:rsidRDefault="00BB4C65" w:rsidP="00BB4C65">
            <w:pPr>
              <w:rPr>
                <w:rFonts w:eastAsia="Times New Roman" w:cs="Arial"/>
                <w:color w:val="000000" w:themeColor="text1"/>
                <w:rPrChange w:id="623"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624" w:author="Ben Kansu" w:date="2018-11-04T21:03:00Z">
                  <w:rPr>
                    <w:rFonts w:ascii="Arial" w:eastAsia="Times New Roman" w:hAnsi="Arial" w:cs="Arial"/>
                    <w:color w:val="505050"/>
                    <w:sz w:val="20"/>
                    <w:szCs w:val="20"/>
                  </w:rPr>
                </w:rPrChange>
              </w:rPr>
              <w:t>A. Significant seizure reduction</w:t>
            </w:r>
          </w:p>
        </w:tc>
      </w:tr>
      <w:tr w:rsidR="00BB4C65" w:rsidRPr="00EC6B24" w14:paraId="7BB8C7F0" w14:textId="77777777" w:rsidTr="00BB4C65">
        <w:trPr>
          <w:trHeight w:val="186"/>
        </w:trPr>
        <w:tc>
          <w:tcPr>
            <w:tcW w:w="0" w:type="auto"/>
            <w:tcBorders>
              <w:bottom w:val="nil"/>
              <w:right w:val="nil"/>
            </w:tcBorders>
            <w:tcMar>
              <w:top w:w="75" w:type="dxa"/>
              <w:left w:w="75" w:type="dxa"/>
              <w:bottom w:w="75" w:type="dxa"/>
              <w:right w:w="75" w:type="dxa"/>
            </w:tcMar>
            <w:vAlign w:val="center"/>
            <w:hideMark/>
          </w:tcPr>
          <w:p w14:paraId="13544B50" w14:textId="77777777" w:rsidR="00BB4C65" w:rsidRPr="00EC6B24" w:rsidRDefault="00BB4C65" w:rsidP="00BB4C65">
            <w:pPr>
              <w:rPr>
                <w:rFonts w:eastAsia="Times New Roman" w:cs="Arial"/>
                <w:color w:val="000000" w:themeColor="text1"/>
                <w:rPrChange w:id="625"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626" w:author="Ben Kansu" w:date="2018-11-04T21:03:00Z">
                  <w:rPr>
                    <w:rFonts w:ascii="Arial" w:eastAsia="Times New Roman" w:hAnsi="Arial" w:cs="Arial"/>
                    <w:color w:val="505050"/>
                    <w:sz w:val="20"/>
                    <w:szCs w:val="20"/>
                  </w:rPr>
                </w:rPrChange>
              </w:rPr>
              <w:lastRenderedPageBreak/>
              <w:t>B. No appreciable change</w:t>
            </w:r>
          </w:p>
        </w:tc>
      </w:tr>
      <w:tr w:rsidR="00BB4C65" w:rsidRPr="00EC6B24" w14:paraId="67AAEF4D" w14:textId="77777777" w:rsidTr="00BB4C65">
        <w:trPr>
          <w:trHeight w:val="186"/>
        </w:trPr>
        <w:tc>
          <w:tcPr>
            <w:tcW w:w="0" w:type="auto"/>
            <w:tcBorders>
              <w:bottom w:val="nil"/>
              <w:right w:val="nil"/>
            </w:tcBorders>
            <w:tcMar>
              <w:top w:w="75" w:type="dxa"/>
              <w:left w:w="75" w:type="dxa"/>
              <w:bottom w:w="75" w:type="dxa"/>
              <w:right w:w="75" w:type="dxa"/>
            </w:tcMar>
            <w:vAlign w:val="center"/>
            <w:hideMark/>
          </w:tcPr>
          <w:p w14:paraId="7ADB410A" w14:textId="77777777" w:rsidR="00BB4C65" w:rsidRPr="00EC6B24" w:rsidRDefault="00BB4C65" w:rsidP="00BB4C65">
            <w:pPr>
              <w:rPr>
                <w:rFonts w:eastAsia="Times New Roman" w:cs="Arial"/>
                <w:color w:val="000000" w:themeColor="text1"/>
                <w:rPrChange w:id="627"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628" w:author="Ben Kansu" w:date="2018-11-04T21:03:00Z">
                  <w:rPr>
                    <w:rFonts w:ascii="Arial" w:eastAsia="Times New Roman" w:hAnsi="Arial" w:cs="Arial"/>
                    <w:color w:val="505050"/>
                    <w:sz w:val="20"/>
                    <w:szCs w:val="20"/>
                  </w:rPr>
                </w:rPrChange>
              </w:rPr>
              <w:t>C. Seizures worse</w:t>
            </w:r>
          </w:p>
        </w:tc>
      </w:tr>
    </w:tbl>
    <w:p w14:paraId="28DC2EAB" w14:textId="067B12E2" w:rsidR="00CE1F0E" w:rsidRPr="00634EA5" w:rsidRDefault="00CE1F0E" w:rsidP="00F94416">
      <w:pPr>
        <w:spacing w:line="480" w:lineRule="auto"/>
        <w:rPr>
          <w:rFonts w:eastAsia="Calibri"/>
          <w:b/>
          <w:lang w:val="en-GB"/>
        </w:rPr>
      </w:pPr>
    </w:p>
    <w:p w14:paraId="21F72D91" w14:textId="77777777" w:rsidR="0056529A" w:rsidRPr="00634EA5" w:rsidRDefault="0056529A" w:rsidP="00F94416">
      <w:pPr>
        <w:spacing w:line="480" w:lineRule="auto"/>
        <w:rPr>
          <w:rFonts w:eastAsia="Calibri"/>
          <w:b/>
          <w:lang w:val="en-GB"/>
        </w:rPr>
      </w:pPr>
    </w:p>
    <w:p w14:paraId="229BC62E" w14:textId="77777777" w:rsidR="0056529A" w:rsidRPr="00634EA5" w:rsidRDefault="0056529A" w:rsidP="00F94416">
      <w:pPr>
        <w:spacing w:line="480" w:lineRule="auto"/>
        <w:rPr>
          <w:rFonts w:eastAsia="Calibri"/>
          <w:b/>
          <w:lang w:val="en-GB"/>
        </w:rPr>
      </w:pPr>
    </w:p>
    <w:p w14:paraId="4D0E9685" w14:textId="77777777" w:rsidR="001C253A" w:rsidRPr="00634EA5" w:rsidRDefault="001C253A" w:rsidP="00F94416">
      <w:pPr>
        <w:spacing w:line="480" w:lineRule="auto"/>
        <w:rPr>
          <w:rFonts w:eastAsia="Calibri"/>
          <w:b/>
          <w:lang w:val="en-GB"/>
        </w:rPr>
      </w:pPr>
    </w:p>
    <w:p w14:paraId="43B154EB" w14:textId="77777777" w:rsidR="00C1701C" w:rsidRPr="00634EA5" w:rsidRDefault="00807ADC" w:rsidP="00F94416">
      <w:pPr>
        <w:spacing w:line="480" w:lineRule="auto"/>
        <w:rPr>
          <w:b/>
          <w:lang w:val="en-GB"/>
        </w:rPr>
      </w:pPr>
      <w:r w:rsidRPr="00634EA5">
        <w:rPr>
          <w:b/>
          <w:lang w:val="en-GB"/>
        </w:rPr>
        <w:br w:type="column"/>
      </w:r>
    </w:p>
    <w:p w14:paraId="051384BB" w14:textId="77777777" w:rsidR="00C1701C" w:rsidRDefault="00C1701C" w:rsidP="00F94416">
      <w:pPr>
        <w:spacing w:line="480" w:lineRule="auto"/>
        <w:rPr>
          <w:b/>
        </w:rPr>
      </w:pPr>
      <w:r>
        <w:rPr>
          <w:b/>
        </w:rPr>
        <w:t>Table and figure legends</w:t>
      </w:r>
    </w:p>
    <w:p w14:paraId="58D7A6BD" w14:textId="77777777" w:rsidR="00C1701C" w:rsidRDefault="00C1701C" w:rsidP="00F94416">
      <w:pPr>
        <w:spacing w:line="480" w:lineRule="auto"/>
        <w:rPr>
          <w:b/>
        </w:rPr>
      </w:pPr>
    </w:p>
    <w:p w14:paraId="64249253" w14:textId="77777777" w:rsidR="004A768B" w:rsidRDefault="004A768B" w:rsidP="00F94416">
      <w:pPr>
        <w:spacing w:line="480" w:lineRule="auto"/>
        <w:rPr>
          <w:b/>
        </w:rPr>
      </w:pPr>
      <w:r>
        <w:rPr>
          <w:b/>
        </w:rPr>
        <w:t>Figure 1.</w:t>
      </w:r>
    </w:p>
    <w:p w14:paraId="6A0E690B" w14:textId="77777777" w:rsidR="004A768B" w:rsidRDefault="004A768B" w:rsidP="00F94416">
      <w:pPr>
        <w:spacing w:line="480" w:lineRule="auto"/>
        <w:rPr>
          <w:b/>
        </w:rPr>
      </w:pPr>
    </w:p>
    <w:p w14:paraId="45E0C49B" w14:textId="77777777" w:rsidR="004A768B" w:rsidRDefault="004A768B" w:rsidP="00E238E9">
      <w:pPr>
        <w:spacing w:line="480" w:lineRule="auto"/>
        <w:rPr>
          <w:b/>
        </w:rPr>
      </w:pPr>
      <w:r>
        <w:rPr>
          <w:noProof/>
        </w:rPr>
        <w:drawing>
          <wp:inline distT="0" distB="0" distL="0" distR="0" wp14:anchorId="690E1873" wp14:editId="5CCCF33B">
            <wp:extent cx="5727700" cy="3194050"/>
            <wp:effectExtent l="0" t="0" r="12700" b="6350"/>
            <wp:docPr id="163" name="Chart 1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E34094" w14:textId="77777777" w:rsidR="004A768B" w:rsidRDefault="00E238E9" w:rsidP="00F94416">
      <w:pPr>
        <w:spacing w:line="480" w:lineRule="auto"/>
        <w:rPr>
          <w:b/>
        </w:rPr>
      </w:pPr>
      <w:r>
        <w:rPr>
          <w:b/>
        </w:rPr>
        <w:br w:type="column"/>
      </w:r>
      <w:commentRangeStart w:id="629"/>
      <w:commentRangeStart w:id="630"/>
      <w:r w:rsidR="005C2C89">
        <w:rPr>
          <w:b/>
        </w:rPr>
        <w:lastRenderedPageBreak/>
        <w:t>Figure 2</w:t>
      </w:r>
      <w:r>
        <w:rPr>
          <w:b/>
        </w:rPr>
        <w:t>a</w:t>
      </w:r>
      <w:commentRangeEnd w:id="629"/>
      <w:r w:rsidR="00E1611E">
        <w:rPr>
          <w:rStyle w:val="CommentReference"/>
        </w:rPr>
        <w:commentReference w:id="629"/>
      </w:r>
      <w:commentRangeEnd w:id="630"/>
      <w:r w:rsidR="00184F02">
        <w:rPr>
          <w:rStyle w:val="CommentReference"/>
        </w:rPr>
        <w:commentReference w:id="630"/>
      </w:r>
    </w:p>
    <w:p w14:paraId="5B315889" w14:textId="3FFAF7DC" w:rsidR="005C2C89" w:rsidRPr="00CF3C90" w:rsidRDefault="00226D7C" w:rsidP="005C2C89">
      <w:pPr>
        <w:spacing w:line="480" w:lineRule="auto"/>
        <w:rPr>
          <w:b/>
        </w:rPr>
      </w:pPr>
      <w:r>
        <w:rPr>
          <w:noProof/>
        </w:rPr>
        <mc:AlternateContent>
          <mc:Choice Requires="wps">
            <w:drawing>
              <wp:anchor distT="0" distB="0" distL="114300" distR="114300" simplePos="0" relativeHeight="251769856" behindDoc="0" locked="0" layoutInCell="1" allowOverlap="1" wp14:anchorId="3D9BF726" wp14:editId="7AC12F1E">
                <wp:simplePos x="0" y="0"/>
                <wp:positionH relativeFrom="column">
                  <wp:posOffset>1307465</wp:posOffset>
                </wp:positionH>
                <wp:positionV relativeFrom="paragraph">
                  <wp:posOffset>312420</wp:posOffset>
                </wp:positionV>
                <wp:extent cx="374015" cy="179705"/>
                <wp:effectExtent l="0" t="0" r="32385" b="23495"/>
                <wp:wrapThrough wrapText="bothSides">
                  <wp:wrapPolygon edited="0">
                    <wp:start x="0" y="0"/>
                    <wp:lineTo x="0" y="21371"/>
                    <wp:lineTo x="22003" y="21371"/>
                    <wp:lineTo x="22003" y="0"/>
                    <wp:lineTo x="0" y="0"/>
                  </wp:wrapPolygon>
                </wp:wrapThrough>
                <wp:docPr id="157" name="Rectangle 157"/>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3AF1B" w14:textId="77777777" w:rsidR="001C3F91" w:rsidRDefault="001C3F91" w:rsidP="005C2C89">
                            <w:pPr>
                              <w:jc w:val="center"/>
                            </w:pPr>
                            <w:r w:rsidRPr="00F60AC4">
                              <w:rPr>
                                <w:b/>
                                <w:color w:val="595959" w:themeColor="text1" w:themeTint="A6"/>
                              </w:rPr>
                              <w:t>49%</w:t>
                            </w: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BF726" id="Rectangle 157" o:spid="_x0000_s1026" style="position:absolute;margin-left:102.95pt;margin-top:24.6pt;width:29.45pt;height:14.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" fillcolor="white [3212]" strokecolor="white [3212]" strokeweight="1pt">
                <v:textbox inset="0,0,0,0">
                  <w:txbxContent>
                    <w:p w14:paraId="2573AF1B" w14:textId="77777777" w:rsidR="001C3F91" w:rsidRDefault="001C3F91" w:rsidP="005C2C89">
                      <w:pPr>
                        <w:jc w:val="center"/>
                      </w:pPr>
                      <w:r w:rsidRPr="00F60AC4">
                        <w:rPr>
                          <w:b/>
                          <w:color w:val="595959" w:themeColor="text1" w:themeTint="A6"/>
                        </w:rPr>
                        <w:t>49%</w:t>
                      </w:r>
                      <w:r>
                        <w:t>9%</w:t>
                      </w:r>
                    </w:p>
                  </w:txbxContent>
                </v:textbox>
                <w10:wrap type="through"/>
              </v:rect>
            </w:pict>
          </mc:Fallback>
        </mc:AlternateContent>
      </w:r>
      <w:r>
        <w:rPr>
          <w:noProof/>
        </w:rPr>
        <w:drawing>
          <wp:anchor distT="0" distB="0" distL="114300" distR="114300" simplePos="0" relativeHeight="251681789" behindDoc="0" locked="0" layoutInCell="1" allowOverlap="1" wp14:anchorId="30A0B716" wp14:editId="15876212">
            <wp:simplePos x="0" y="0"/>
            <wp:positionH relativeFrom="column">
              <wp:posOffset>626745</wp:posOffset>
            </wp:positionH>
            <wp:positionV relativeFrom="paragraph">
              <wp:posOffset>313690</wp:posOffset>
            </wp:positionV>
            <wp:extent cx="4554855" cy="2884170"/>
            <wp:effectExtent l="0" t="0" r="17145" b="11430"/>
            <wp:wrapTight wrapText="bothSides">
              <wp:wrapPolygon edited="0">
                <wp:start x="0" y="0"/>
                <wp:lineTo x="0" y="21495"/>
                <wp:lineTo x="21561" y="21495"/>
                <wp:lineTo x="21561"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0F1E79C2" w14:textId="66681775" w:rsidR="005C2C89" w:rsidRDefault="001005BD" w:rsidP="005C2C89">
      <w:pPr>
        <w:spacing w:line="480" w:lineRule="auto"/>
      </w:pPr>
      <w:r w:rsidRPr="001005BD">
        <w:rPr>
          <w:noProof/>
        </w:rPr>
        <w:t xml:space="preserve"> </w:t>
      </w:r>
      <w:r w:rsidR="005C2C89">
        <w:t xml:space="preserve"> </w:t>
      </w:r>
    </w:p>
    <w:p w14:paraId="1F31AFDE" w14:textId="6D4330DB" w:rsidR="005C2C89" w:rsidRDefault="005C2C89" w:rsidP="005C2C89">
      <w:pPr>
        <w:spacing w:line="480" w:lineRule="auto"/>
        <w:rPr>
          <w:b/>
        </w:rPr>
      </w:pPr>
    </w:p>
    <w:p w14:paraId="50348774" w14:textId="6C0BD67C" w:rsidR="005C2C89" w:rsidRDefault="00226D7C" w:rsidP="005C2C89">
      <w:pPr>
        <w:spacing w:line="480" w:lineRule="auto"/>
        <w:rPr>
          <w:b/>
        </w:rPr>
      </w:pPr>
      <w:r>
        <w:rPr>
          <w:noProof/>
        </w:rPr>
        <mc:AlternateContent>
          <mc:Choice Requires="wps">
            <w:drawing>
              <wp:anchor distT="0" distB="0" distL="114300" distR="114300" simplePos="0" relativeHeight="251771904" behindDoc="0" locked="0" layoutInCell="1" allowOverlap="1" wp14:anchorId="05E18B64" wp14:editId="3EB7355F">
                <wp:simplePos x="0" y="0"/>
                <wp:positionH relativeFrom="column">
                  <wp:posOffset>3250510</wp:posOffset>
                </wp:positionH>
                <wp:positionV relativeFrom="paragraph">
                  <wp:posOffset>338455</wp:posOffset>
                </wp:positionV>
                <wp:extent cx="450850" cy="170180"/>
                <wp:effectExtent l="0" t="0" r="31750" b="33020"/>
                <wp:wrapThrough wrapText="bothSides">
                  <wp:wrapPolygon edited="0">
                    <wp:start x="0" y="0"/>
                    <wp:lineTo x="0" y="22567"/>
                    <wp:lineTo x="21904" y="22567"/>
                    <wp:lineTo x="21904" y="0"/>
                    <wp:lineTo x="0" y="0"/>
                  </wp:wrapPolygon>
                </wp:wrapThrough>
                <wp:docPr id="158" name="Rectangle 158"/>
                <wp:cNvGraphicFramePr/>
                <a:graphic xmlns:a="http://schemas.openxmlformats.org/drawingml/2006/main">
                  <a:graphicData uri="http://schemas.microsoft.com/office/word/2010/wordprocessingShape">
                    <wps:wsp>
                      <wps:cNvSpPr/>
                      <wps:spPr>
                        <a:xfrm>
                          <a:off x="0" y="0"/>
                          <a:ext cx="450850" cy="1701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062C0" w14:textId="77777777" w:rsidR="001C3F91" w:rsidRDefault="001C3F91" w:rsidP="005C2C89">
                            <w:pPr>
                              <w:jc w:val="center"/>
                            </w:pPr>
                            <w:r>
                              <w:rPr>
                                <w:b/>
                                <w:color w:val="595959" w:themeColor="text1" w:themeTint="A6"/>
                              </w:rPr>
                              <w:t>23</w:t>
                            </w:r>
                            <w:r w:rsidRPr="00F60AC4">
                              <w:rPr>
                                <w:b/>
                                <w:color w:val="595959" w:themeColor="text1" w:themeTint="A6"/>
                              </w:rPr>
                              <w:t>%</w:t>
                            </w: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18B64" id="Rectangle 158" o:spid="_x0000_s1027" style="position:absolute;margin-left:255.95pt;margin-top:26.65pt;width:35.5pt;height:13.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" fillcolor="white [3212]" strokecolor="white [3212]" strokeweight="1pt">
                <v:textbox inset="0,0,0,0">
                  <w:txbxContent>
                    <w:p w14:paraId="4E6062C0" w14:textId="77777777" w:rsidR="001C3F91" w:rsidRDefault="001C3F91" w:rsidP="005C2C89">
                      <w:pPr>
                        <w:jc w:val="center"/>
                      </w:pPr>
                      <w:r>
                        <w:rPr>
                          <w:b/>
                          <w:color w:val="595959" w:themeColor="text1" w:themeTint="A6"/>
                        </w:rPr>
                        <w:t>23</w:t>
                      </w:r>
                      <w:r w:rsidRPr="00F60AC4">
                        <w:rPr>
                          <w:b/>
                          <w:color w:val="595959" w:themeColor="text1" w:themeTint="A6"/>
                        </w:rPr>
                        <w:t>%</w:t>
                      </w:r>
                      <w:r>
                        <w:t>9%</w:t>
                      </w:r>
                    </w:p>
                  </w:txbxContent>
                </v:textbox>
                <w10:wrap type="through"/>
              </v:rect>
            </w:pict>
          </mc:Fallback>
        </mc:AlternateContent>
      </w:r>
      <w:r w:rsidR="00516172">
        <w:rPr>
          <w:noProof/>
        </w:rPr>
        <mc:AlternateContent>
          <mc:Choice Requires="wps">
            <w:drawing>
              <wp:anchor distT="0" distB="0" distL="114300" distR="114300" simplePos="0" relativeHeight="251768832" behindDoc="0" locked="0" layoutInCell="1" allowOverlap="1" wp14:anchorId="50EBFA7B" wp14:editId="1D3041DE">
                <wp:simplePos x="0" y="0"/>
                <wp:positionH relativeFrom="column">
                  <wp:posOffset>-292735</wp:posOffset>
                </wp:positionH>
                <wp:positionV relativeFrom="paragraph">
                  <wp:posOffset>119380</wp:posOffset>
                </wp:positionV>
                <wp:extent cx="910590" cy="688975"/>
                <wp:effectExtent l="0" t="0" r="0" b="0"/>
                <wp:wrapSquare wrapText="bothSides"/>
                <wp:docPr id="159" name="Text Box 5"/>
                <wp:cNvGraphicFramePr/>
                <a:graphic xmlns:a="http://schemas.openxmlformats.org/drawingml/2006/main">
                  <a:graphicData uri="http://schemas.microsoft.com/office/word/2010/wordprocessingShape">
                    <wps:wsp>
                      <wps:cNvSpPr txBox="1"/>
                      <wps:spPr>
                        <a:xfrm>
                          <a:off x="0" y="0"/>
                          <a:ext cx="910590"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416352" w14:textId="77777777" w:rsidR="001C3F91" w:rsidRDefault="001C3F91" w:rsidP="005C2C89">
                            <w:r>
                              <w:t xml:space="preserve">Number of patients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0EBFA7B" id="_x0000_t202" coordsize="21600,21600" o:spt="202" path="m,l,21600r21600,l21600,xe">
                <v:stroke joinstyle="miter"/>
                <v:path gradientshapeok="t" o:connecttype="rect"/>
              </v:shapetype>
              <v:shape id="Text Box 5" o:spid="_x0000_s1028" type="#_x0000_t202" style="position:absolute;margin-left:-23.05pt;margin-top:9.4pt;width:71.7pt;height:54.2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" filled="f" stroked="f">
                <v:textbox>
                  <w:txbxContent>
                    <w:p w14:paraId="1D416352" w14:textId="77777777" w:rsidR="001C3F91" w:rsidRDefault="001C3F91" w:rsidP="005C2C89">
                      <w:r>
                        <w:t xml:space="preserve">Number of patients </w:t>
                      </w:r>
                    </w:p>
                  </w:txbxContent>
                </v:textbox>
                <w10:wrap type="square"/>
              </v:shape>
            </w:pict>
          </mc:Fallback>
        </mc:AlternateContent>
      </w:r>
    </w:p>
    <w:p w14:paraId="0A3D42A3" w14:textId="3823434A" w:rsidR="005C2C89" w:rsidRDefault="00226D7C" w:rsidP="005C2C89">
      <w:pPr>
        <w:spacing w:line="480" w:lineRule="auto"/>
        <w:rPr>
          <w:b/>
        </w:rPr>
      </w:pPr>
      <w:r>
        <w:rPr>
          <w:noProof/>
        </w:rPr>
        <mc:AlternateContent>
          <mc:Choice Requires="wps">
            <w:drawing>
              <wp:anchor distT="0" distB="0" distL="114300" distR="114300" simplePos="0" relativeHeight="251772928" behindDoc="0" locked="0" layoutInCell="1" allowOverlap="1" wp14:anchorId="66344EA7" wp14:editId="5B934F49">
                <wp:simplePos x="0" y="0"/>
                <wp:positionH relativeFrom="column">
                  <wp:posOffset>4391025</wp:posOffset>
                </wp:positionH>
                <wp:positionV relativeFrom="paragraph">
                  <wp:posOffset>314960</wp:posOffset>
                </wp:positionV>
                <wp:extent cx="338455" cy="186690"/>
                <wp:effectExtent l="0" t="0" r="17145" b="16510"/>
                <wp:wrapThrough wrapText="bothSides">
                  <wp:wrapPolygon edited="0">
                    <wp:start x="0" y="0"/>
                    <wp:lineTo x="0" y="20571"/>
                    <wp:lineTo x="21073" y="20571"/>
                    <wp:lineTo x="21073" y="0"/>
                    <wp:lineTo x="0" y="0"/>
                  </wp:wrapPolygon>
                </wp:wrapThrough>
                <wp:docPr id="160" name="Rectangle 160"/>
                <wp:cNvGraphicFramePr/>
                <a:graphic xmlns:a="http://schemas.openxmlformats.org/drawingml/2006/main">
                  <a:graphicData uri="http://schemas.microsoft.com/office/word/2010/wordprocessingShape">
                    <wps:wsp>
                      <wps:cNvSpPr/>
                      <wps:spPr>
                        <a:xfrm>
                          <a:off x="0" y="0"/>
                          <a:ext cx="338455" cy="186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BABDD3" w14:textId="77777777" w:rsidR="001C3F91" w:rsidRDefault="001C3F91" w:rsidP="005C2C89">
                            <w:pPr>
                              <w:rPr>
                                <w:b/>
                                <w:color w:val="595959" w:themeColor="text1" w:themeTint="A6"/>
                              </w:rPr>
                            </w:pPr>
                            <w:r>
                              <w:rPr>
                                <w:b/>
                                <w:color w:val="595959" w:themeColor="text1" w:themeTint="A6"/>
                              </w:rPr>
                              <w:t xml:space="preserve"> 12%</w:t>
                            </w:r>
                          </w:p>
                          <w:p w14:paraId="5211453B" w14:textId="77777777" w:rsidR="001C3F91" w:rsidRDefault="001C3F91" w:rsidP="005C2C89">
                            <w:r w:rsidRPr="00F60AC4">
                              <w:rPr>
                                <w:b/>
                                <w:color w:val="595959" w:themeColor="text1" w:themeTint="A6"/>
                              </w:rPr>
                              <w:t>%</w:t>
                            </w: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44EA7" id="Rectangle 160" o:spid="_x0000_s1029" style="position:absolute;margin-left:345.75pt;margin-top:24.8pt;width:26.65pt;height:14.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" fillcolor="white [3212]" strokecolor="white [3212]" strokeweight="1pt">
                <v:textbox inset="0,0,0,0">
                  <w:txbxContent>
                    <w:p w14:paraId="77BABDD3" w14:textId="77777777" w:rsidR="001C3F91" w:rsidRDefault="001C3F91" w:rsidP="005C2C89">
                      <w:pPr>
                        <w:rPr>
                          <w:b/>
                          <w:color w:val="595959" w:themeColor="text1" w:themeTint="A6"/>
                        </w:rPr>
                      </w:pPr>
                      <w:r>
                        <w:rPr>
                          <w:b/>
                          <w:color w:val="595959" w:themeColor="text1" w:themeTint="A6"/>
                        </w:rPr>
                        <w:t xml:space="preserve"> 12%</w:t>
                      </w:r>
                    </w:p>
                    <w:p w14:paraId="5211453B" w14:textId="77777777" w:rsidR="001C3F91" w:rsidRDefault="001C3F91" w:rsidP="005C2C89">
                      <w:r w:rsidRPr="00F60AC4">
                        <w:rPr>
                          <w:b/>
                          <w:color w:val="595959" w:themeColor="text1" w:themeTint="A6"/>
                        </w:rPr>
                        <w:t>%</w:t>
                      </w:r>
                      <w:r>
                        <w:t>9%</w:t>
                      </w:r>
                    </w:p>
                  </w:txbxContent>
                </v:textbox>
                <w10:wrap type="through"/>
              </v:rect>
            </w:pict>
          </mc:Fallback>
        </mc:AlternateContent>
      </w:r>
      <w:r>
        <w:rPr>
          <w:noProof/>
        </w:rPr>
        <mc:AlternateContent>
          <mc:Choice Requires="wps">
            <w:drawing>
              <wp:anchor distT="0" distB="0" distL="114300" distR="114300" simplePos="0" relativeHeight="251770880" behindDoc="0" locked="0" layoutInCell="1" allowOverlap="1" wp14:anchorId="2A2258DA" wp14:editId="3BD9464D">
                <wp:simplePos x="0" y="0"/>
                <wp:positionH relativeFrom="column">
                  <wp:posOffset>2337435</wp:posOffset>
                </wp:positionH>
                <wp:positionV relativeFrom="paragraph">
                  <wp:posOffset>199390</wp:posOffset>
                </wp:positionV>
                <wp:extent cx="546100" cy="170180"/>
                <wp:effectExtent l="0" t="0" r="38100" b="33020"/>
                <wp:wrapThrough wrapText="bothSides">
                  <wp:wrapPolygon edited="0">
                    <wp:start x="0" y="0"/>
                    <wp:lineTo x="0" y="22567"/>
                    <wp:lineTo x="22102" y="22567"/>
                    <wp:lineTo x="22102" y="0"/>
                    <wp:lineTo x="0" y="0"/>
                  </wp:wrapPolygon>
                </wp:wrapThrough>
                <wp:docPr id="161" name="Rectangle 161"/>
                <wp:cNvGraphicFramePr/>
                <a:graphic xmlns:a="http://schemas.openxmlformats.org/drawingml/2006/main">
                  <a:graphicData uri="http://schemas.microsoft.com/office/word/2010/wordprocessingShape">
                    <wps:wsp>
                      <wps:cNvSpPr/>
                      <wps:spPr>
                        <a:xfrm>
                          <a:off x="0" y="0"/>
                          <a:ext cx="546100" cy="1701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72CA6" w14:textId="77777777" w:rsidR="001C3F91" w:rsidRDefault="001C3F91" w:rsidP="005C2C89">
                            <w:pPr>
                              <w:jc w:val="center"/>
                            </w:pPr>
                            <w:r>
                              <w:rPr>
                                <w:b/>
                                <w:color w:val="595959" w:themeColor="text1" w:themeTint="A6"/>
                              </w:rPr>
                              <w:t>16</w:t>
                            </w:r>
                            <w:r w:rsidRPr="00F60AC4">
                              <w:rPr>
                                <w:b/>
                                <w:color w:val="595959" w:themeColor="text1" w:themeTint="A6"/>
                              </w:rPr>
                              <w:t>%</w:t>
                            </w: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258DA" id="Rectangle 161" o:spid="_x0000_s1030" style="position:absolute;margin-left:184.05pt;margin-top:15.7pt;width:43pt;height:13.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" fillcolor="white [3212]" strokecolor="white [3212]" strokeweight="1pt">
                <v:textbox inset="0,0,0,0">
                  <w:txbxContent>
                    <w:p w14:paraId="57372CA6" w14:textId="77777777" w:rsidR="001C3F91" w:rsidRDefault="001C3F91" w:rsidP="005C2C89">
                      <w:pPr>
                        <w:jc w:val="center"/>
                      </w:pPr>
                      <w:r>
                        <w:rPr>
                          <w:b/>
                          <w:color w:val="595959" w:themeColor="text1" w:themeTint="A6"/>
                        </w:rPr>
                        <w:t>16</w:t>
                      </w:r>
                      <w:r w:rsidRPr="00F60AC4">
                        <w:rPr>
                          <w:b/>
                          <w:color w:val="595959" w:themeColor="text1" w:themeTint="A6"/>
                        </w:rPr>
                        <w:t>%</w:t>
                      </w:r>
                      <w:r>
                        <w:t>9%</w:t>
                      </w:r>
                    </w:p>
                  </w:txbxContent>
                </v:textbox>
                <w10:wrap type="through"/>
              </v:rect>
            </w:pict>
          </mc:Fallback>
        </mc:AlternateContent>
      </w:r>
    </w:p>
    <w:p w14:paraId="6B32245B" w14:textId="4724E707" w:rsidR="005C2C89" w:rsidRDefault="005C2C89" w:rsidP="005C2C89">
      <w:pPr>
        <w:spacing w:line="480" w:lineRule="auto"/>
        <w:rPr>
          <w:b/>
        </w:rPr>
      </w:pPr>
    </w:p>
    <w:p w14:paraId="7DA99949" w14:textId="7127A34F" w:rsidR="005C2C89" w:rsidRDefault="005C2C89" w:rsidP="005C2C89">
      <w:pPr>
        <w:spacing w:line="480" w:lineRule="auto"/>
        <w:rPr>
          <w:b/>
        </w:rPr>
      </w:pPr>
    </w:p>
    <w:p w14:paraId="6E6A8AD1" w14:textId="405B72C0" w:rsidR="005C2C89" w:rsidRDefault="005C2C89" w:rsidP="005C2C89">
      <w:pPr>
        <w:spacing w:line="480" w:lineRule="auto"/>
        <w:rPr>
          <w:b/>
        </w:rPr>
      </w:pPr>
    </w:p>
    <w:p w14:paraId="085C532A" w14:textId="0F4DFFED" w:rsidR="005C2C89" w:rsidRDefault="000F707A" w:rsidP="005C2C89">
      <w:pPr>
        <w:spacing w:line="480" w:lineRule="auto"/>
        <w:rPr>
          <w:b/>
        </w:rPr>
      </w:pPr>
      <w:r>
        <w:rPr>
          <w:noProof/>
        </w:rPr>
        <mc:AlternateContent>
          <mc:Choice Requires="wps">
            <w:drawing>
              <wp:anchor distT="0" distB="0" distL="114300" distR="114300" simplePos="0" relativeHeight="251816960" behindDoc="0" locked="0" layoutInCell="1" allowOverlap="1" wp14:anchorId="6274E7A0" wp14:editId="19254398">
                <wp:simplePos x="0" y="0"/>
                <wp:positionH relativeFrom="column">
                  <wp:posOffset>2566670</wp:posOffset>
                </wp:positionH>
                <wp:positionV relativeFrom="paragraph">
                  <wp:posOffset>201295</wp:posOffset>
                </wp:positionV>
                <wp:extent cx="910590" cy="322580"/>
                <wp:effectExtent l="0" t="0" r="0" b="7620"/>
                <wp:wrapSquare wrapText="bothSides"/>
                <wp:docPr id="15" name="Text Box 5"/>
                <wp:cNvGraphicFramePr/>
                <a:graphic xmlns:a="http://schemas.openxmlformats.org/drawingml/2006/main">
                  <a:graphicData uri="http://schemas.microsoft.com/office/word/2010/wordprocessingShape">
                    <wps:wsp>
                      <wps:cNvSpPr txBox="1"/>
                      <wps:spPr>
                        <a:xfrm>
                          <a:off x="0" y="0"/>
                          <a:ext cx="910590" cy="322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CFB876" w14:textId="77423F09" w:rsidR="001C3F91" w:rsidRDefault="001C3F91" w:rsidP="004E3D69">
                            <w:r>
                              <w:t>Engel score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4E7A0" id="_x0000_s1031" type="#_x0000_t202" style="position:absolute;margin-left:202.1pt;margin-top:15.85pt;width:71.7pt;height:25.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" filled="f" stroked="f">
                <v:textbox>
                  <w:txbxContent>
                    <w:p w14:paraId="3DCFB876" w14:textId="77423F09" w:rsidR="001C3F91" w:rsidRDefault="001C3F91" w:rsidP="004E3D69">
                      <w:r>
                        <w:t>Engel score</w:t>
                      </w:r>
                    </w:p>
                  </w:txbxContent>
                </v:textbox>
                <w10:wrap type="square"/>
              </v:shape>
            </w:pict>
          </mc:Fallback>
        </mc:AlternateContent>
      </w:r>
    </w:p>
    <w:p w14:paraId="459EDCB5" w14:textId="77777777" w:rsidR="000F707A" w:rsidRDefault="000F707A" w:rsidP="005C2C89">
      <w:pPr>
        <w:spacing w:line="480" w:lineRule="auto"/>
        <w:rPr>
          <w:b/>
        </w:rPr>
      </w:pPr>
    </w:p>
    <w:p w14:paraId="58EF20A3" w14:textId="77777777" w:rsidR="005C2C89" w:rsidRDefault="00E238E9" w:rsidP="005C2C89">
      <w:pPr>
        <w:spacing w:line="480" w:lineRule="auto"/>
        <w:rPr>
          <w:b/>
        </w:rPr>
      </w:pPr>
      <w:r>
        <w:rPr>
          <w:b/>
        </w:rPr>
        <w:t>Figure 2b</w:t>
      </w:r>
    </w:p>
    <w:p w14:paraId="68C3F7C3" w14:textId="6BE12BC6" w:rsidR="00E238E9" w:rsidRDefault="009F4E5C" w:rsidP="00E238E9">
      <w:pPr>
        <w:spacing w:line="480" w:lineRule="auto"/>
        <w:rPr>
          <w:b/>
        </w:rPr>
      </w:pPr>
      <w:r>
        <w:rPr>
          <w:noProof/>
        </w:rPr>
        <mc:AlternateContent>
          <mc:Choice Requires="wps">
            <w:drawing>
              <wp:anchor distT="0" distB="0" distL="114300" distR="114300" simplePos="0" relativeHeight="251777024" behindDoc="0" locked="0" layoutInCell="1" allowOverlap="1" wp14:anchorId="61076F5A" wp14:editId="4EB2A585">
                <wp:simplePos x="0" y="0"/>
                <wp:positionH relativeFrom="column">
                  <wp:posOffset>3028224</wp:posOffset>
                </wp:positionH>
                <wp:positionV relativeFrom="paragraph">
                  <wp:posOffset>252444</wp:posOffset>
                </wp:positionV>
                <wp:extent cx="635" cy="1942183"/>
                <wp:effectExtent l="0" t="0" r="50165" b="39370"/>
                <wp:wrapNone/>
                <wp:docPr id="132" name="Straight Connector 132"/>
                <wp:cNvGraphicFramePr/>
                <a:graphic xmlns:a="http://schemas.openxmlformats.org/drawingml/2006/main">
                  <a:graphicData uri="http://schemas.microsoft.com/office/word/2010/wordprocessingShape">
                    <wps:wsp>
                      <wps:cNvCnPr/>
                      <wps:spPr>
                        <a:xfrm flipH="1">
                          <a:off x="0" y="0"/>
                          <a:ext cx="635" cy="19421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7168F26D" id="Straight Connector 132" o:spid="_x0000_s1026" style="position:absolute;flip:x;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45pt,19.9pt" to="238.5pt,17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" strokecolor="black [3213]" strokeweight="1.5pt">
                <v:stroke joinstyle="miter"/>
              </v:line>
            </w:pict>
          </mc:Fallback>
        </mc:AlternateContent>
      </w:r>
      <w:r w:rsidR="00430B2C">
        <w:rPr>
          <w:noProof/>
        </w:rPr>
        <w:drawing>
          <wp:anchor distT="0" distB="0" distL="114300" distR="114300" simplePos="0" relativeHeight="251683839" behindDoc="0" locked="0" layoutInCell="1" allowOverlap="1" wp14:anchorId="2C31D23D" wp14:editId="05C9F6E1">
            <wp:simplePos x="0" y="0"/>
            <wp:positionH relativeFrom="column">
              <wp:posOffset>625963</wp:posOffset>
            </wp:positionH>
            <wp:positionV relativeFrom="paragraph">
              <wp:posOffset>364532</wp:posOffset>
            </wp:positionV>
            <wp:extent cx="4572000" cy="2743200"/>
            <wp:effectExtent l="0" t="0" r="0" b="0"/>
            <wp:wrapTight wrapText="bothSides">
              <wp:wrapPolygon edited="0">
                <wp:start x="0" y="0"/>
                <wp:lineTo x="0" y="21400"/>
                <wp:lineTo x="21480" y="21400"/>
                <wp:lineTo x="2148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commentRangeStart w:id="631"/>
      <w:commentRangeStart w:id="632"/>
      <w:commentRangeEnd w:id="631"/>
      <w:r w:rsidR="00E238E9">
        <w:rPr>
          <w:rStyle w:val="CommentReference"/>
        </w:rPr>
        <w:commentReference w:id="631"/>
      </w:r>
      <w:commentRangeEnd w:id="632"/>
      <w:r w:rsidR="00184F02">
        <w:rPr>
          <w:rStyle w:val="CommentReference"/>
        </w:rPr>
        <w:commentReference w:id="632"/>
      </w:r>
      <w:r w:rsidR="00E238E9">
        <w:rPr>
          <w:b/>
        </w:rPr>
        <w:t xml:space="preserve">                                        Pre surgery                                         1-year post surgery </w:t>
      </w:r>
    </w:p>
    <w:p w14:paraId="4104D8EB" w14:textId="77777777" w:rsidR="00E238E9" w:rsidRDefault="00E238E9" w:rsidP="00E238E9">
      <w:pPr>
        <w:spacing w:line="480" w:lineRule="auto"/>
        <w:rPr>
          <w:b/>
        </w:rPr>
      </w:pPr>
    </w:p>
    <w:p w14:paraId="72028A7B" w14:textId="34CE4C22" w:rsidR="00E238E9" w:rsidRDefault="008B47BA" w:rsidP="00E238E9">
      <w:pPr>
        <w:spacing w:line="480" w:lineRule="auto"/>
        <w:rPr>
          <w:b/>
        </w:rPr>
      </w:pPr>
      <w:r>
        <w:rPr>
          <w:noProof/>
        </w:rPr>
        <mc:AlternateContent>
          <mc:Choice Requires="wps">
            <w:drawing>
              <wp:anchor distT="0" distB="0" distL="114300" distR="114300" simplePos="0" relativeHeight="251774976" behindDoc="0" locked="0" layoutInCell="1" allowOverlap="1" wp14:anchorId="3AB91136" wp14:editId="1F9850E9">
                <wp:simplePos x="0" y="0"/>
                <wp:positionH relativeFrom="column">
                  <wp:posOffset>-173990</wp:posOffset>
                </wp:positionH>
                <wp:positionV relativeFrom="paragraph">
                  <wp:posOffset>305435</wp:posOffset>
                </wp:positionV>
                <wp:extent cx="915035" cy="688975"/>
                <wp:effectExtent l="0" t="0" r="0" b="0"/>
                <wp:wrapSquare wrapText="bothSides"/>
                <wp:docPr id="133" name="Text Box 5"/>
                <wp:cNvGraphicFramePr/>
                <a:graphic xmlns:a="http://schemas.openxmlformats.org/drawingml/2006/main">
                  <a:graphicData uri="http://schemas.microsoft.com/office/word/2010/wordprocessingShape">
                    <wps:wsp>
                      <wps:cNvSpPr txBox="1"/>
                      <wps:spPr>
                        <a:xfrm>
                          <a:off x="0" y="0"/>
                          <a:ext cx="9150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741760" w14:textId="77777777" w:rsidR="001C3F91" w:rsidRDefault="001C3F91" w:rsidP="00E238E9">
                            <w:r>
                              <w:t xml:space="preserve">Number of patients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91136" id="_x0000_s1032" type="#_x0000_t202" style="position:absolute;margin-left:-13.7pt;margin-top:24.05pt;width:72.05pt;height:54.2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" filled="f" stroked="f">
                <v:textbox>
                  <w:txbxContent>
                    <w:p w14:paraId="45741760" w14:textId="77777777" w:rsidR="001C3F91" w:rsidRDefault="001C3F91" w:rsidP="00E238E9">
                      <w:r>
                        <w:t xml:space="preserve">Number of patients </w:t>
                      </w:r>
                    </w:p>
                  </w:txbxContent>
                </v:textbox>
                <w10:wrap type="square"/>
              </v:shape>
            </w:pict>
          </mc:Fallback>
        </mc:AlternateContent>
      </w:r>
    </w:p>
    <w:p w14:paraId="66878C17" w14:textId="1BE4D50E" w:rsidR="00E238E9" w:rsidRDefault="00E238E9" w:rsidP="00E238E9">
      <w:pPr>
        <w:spacing w:line="480" w:lineRule="auto"/>
        <w:rPr>
          <w:b/>
        </w:rPr>
      </w:pPr>
    </w:p>
    <w:p w14:paraId="79162E7C" w14:textId="22CE1C53" w:rsidR="00E238E9" w:rsidRDefault="00E238E9" w:rsidP="00E238E9">
      <w:pPr>
        <w:spacing w:line="480" w:lineRule="auto"/>
        <w:rPr>
          <w:b/>
        </w:rPr>
      </w:pPr>
    </w:p>
    <w:p w14:paraId="63024CF9" w14:textId="0511556A" w:rsidR="00E238E9" w:rsidRDefault="00E238E9" w:rsidP="00E238E9">
      <w:pPr>
        <w:spacing w:line="480" w:lineRule="auto"/>
        <w:rPr>
          <w:b/>
        </w:rPr>
      </w:pPr>
    </w:p>
    <w:p w14:paraId="277262FF" w14:textId="77777777" w:rsidR="00FA6180" w:rsidRDefault="00FA6180" w:rsidP="00E238E9">
      <w:pPr>
        <w:spacing w:line="480" w:lineRule="auto"/>
        <w:rPr>
          <w:b/>
        </w:rPr>
      </w:pPr>
    </w:p>
    <w:p w14:paraId="2E91AF6B" w14:textId="6AAD4CB7" w:rsidR="00FA6180" w:rsidRDefault="00FA6180" w:rsidP="00E238E9">
      <w:pPr>
        <w:spacing w:line="480" w:lineRule="auto"/>
        <w:rPr>
          <w:b/>
        </w:rPr>
      </w:pPr>
    </w:p>
    <w:p w14:paraId="6A4FC518" w14:textId="77777777" w:rsidR="00E238E9" w:rsidRDefault="00E238E9" w:rsidP="00E238E9">
      <w:pPr>
        <w:spacing w:line="480" w:lineRule="auto"/>
        <w:rPr>
          <w:b/>
        </w:rPr>
      </w:pPr>
    </w:p>
    <w:p w14:paraId="1149255B" w14:textId="77777777" w:rsidR="00E238E9" w:rsidRDefault="00E238E9" w:rsidP="00E238E9">
      <w:pPr>
        <w:spacing w:line="480" w:lineRule="auto"/>
        <w:rPr>
          <w:b/>
        </w:rPr>
      </w:pPr>
      <w:r w:rsidRPr="00084F3F">
        <w:rPr>
          <w:b/>
          <w:noProof/>
        </w:rPr>
        <mc:AlternateContent>
          <mc:Choice Requires="wps">
            <w:drawing>
              <wp:anchor distT="0" distB="0" distL="114300" distR="114300" simplePos="0" relativeHeight="251778048" behindDoc="0" locked="0" layoutInCell="1" allowOverlap="1" wp14:anchorId="7A697404" wp14:editId="3A94B976">
                <wp:simplePos x="0" y="0"/>
                <wp:positionH relativeFrom="column">
                  <wp:posOffset>2791460</wp:posOffset>
                </wp:positionH>
                <wp:positionV relativeFrom="paragraph">
                  <wp:posOffset>48895</wp:posOffset>
                </wp:positionV>
                <wp:extent cx="459740" cy="339725"/>
                <wp:effectExtent l="0" t="0" r="22860" b="15875"/>
                <wp:wrapThrough wrapText="bothSides">
                  <wp:wrapPolygon edited="0">
                    <wp:start x="0" y="0"/>
                    <wp:lineTo x="0" y="20994"/>
                    <wp:lineTo x="21481" y="20994"/>
                    <wp:lineTo x="21481" y="0"/>
                    <wp:lineTo x="0" y="0"/>
                  </wp:wrapPolygon>
                </wp:wrapThrough>
                <wp:docPr id="136" name="Rectangle 136"/>
                <wp:cNvGraphicFramePr/>
                <a:graphic xmlns:a="http://schemas.openxmlformats.org/drawingml/2006/main">
                  <a:graphicData uri="http://schemas.microsoft.com/office/word/2010/wordprocessingShape">
                    <wps:wsp>
                      <wps:cNvSpPr/>
                      <wps:spPr>
                        <a:xfrm>
                          <a:off x="0" y="0"/>
                          <a:ext cx="459740" cy="3397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22E2CAD" id="Rectangle 136" o:spid="_x0000_s1026" style="position:absolute;margin-left:219.8pt;margin-top:3.85pt;width:36.2pt;height:26.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" fillcolor="white [3201]" strokecolor="white [3212]" strokeweight="1pt">
                <w10:wrap type="through"/>
              </v:rect>
            </w:pict>
          </mc:Fallback>
        </mc:AlternateContent>
      </w:r>
    </w:p>
    <w:p w14:paraId="3E2ABC4C" w14:textId="77777777" w:rsidR="00E238E9" w:rsidRPr="00E238E9" w:rsidRDefault="00E238E9" w:rsidP="005C2C89">
      <w:pPr>
        <w:spacing w:line="480" w:lineRule="auto"/>
        <w:rPr>
          <w:b/>
          <w:lang w:val="en-GB"/>
        </w:rPr>
      </w:pPr>
    </w:p>
    <w:p w14:paraId="088677D8" w14:textId="77777777" w:rsidR="005C2C89" w:rsidRDefault="005C2C89" w:rsidP="005C2C89">
      <w:pPr>
        <w:spacing w:line="480" w:lineRule="auto"/>
        <w:rPr>
          <w:b/>
        </w:rPr>
      </w:pPr>
    </w:p>
    <w:p w14:paraId="29B050D8" w14:textId="77777777" w:rsidR="005C2C89" w:rsidRDefault="005C2C89" w:rsidP="005C2C89">
      <w:pPr>
        <w:spacing w:line="480" w:lineRule="auto"/>
        <w:rPr>
          <w:b/>
        </w:rPr>
      </w:pPr>
    </w:p>
    <w:p w14:paraId="6C1A2ADC" w14:textId="737B0E28" w:rsidR="005C2C89" w:rsidRPr="00CD7337" w:rsidRDefault="007B1E86" w:rsidP="005C2C89">
      <w:pPr>
        <w:spacing w:line="480" w:lineRule="auto"/>
        <w:rPr>
          <w:b/>
          <w:lang w:val="fr-FR"/>
        </w:rPr>
      </w:pPr>
      <w:r w:rsidRPr="00CD7337">
        <w:rPr>
          <w:b/>
          <w:lang w:val="fr-FR"/>
        </w:rPr>
        <w:t>Figure 2c</w:t>
      </w:r>
    </w:p>
    <w:p w14:paraId="09C62DA2" w14:textId="77777777" w:rsidR="000F5290" w:rsidRPr="00CD7337" w:rsidRDefault="000F5290" w:rsidP="005C2C89">
      <w:pPr>
        <w:spacing w:line="480" w:lineRule="auto"/>
        <w:rPr>
          <w:b/>
          <w:lang w:val="fr-FR"/>
        </w:rPr>
      </w:pPr>
    </w:p>
    <w:p w14:paraId="12D15654" w14:textId="1D0B1029" w:rsidR="000F5290" w:rsidRPr="00CD7337" w:rsidRDefault="0099605F" w:rsidP="005C2C89">
      <w:pPr>
        <w:spacing w:line="480" w:lineRule="auto"/>
        <w:rPr>
          <w:b/>
          <w:lang w:val="fr-FR"/>
        </w:rPr>
      </w:pPr>
      <w:commentRangeStart w:id="633"/>
      <w:r>
        <w:rPr>
          <w:noProof/>
        </w:rPr>
        <w:drawing>
          <wp:anchor distT="0" distB="0" distL="114300" distR="114300" simplePos="0" relativeHeight="251682814" behindDoc="0" locked="0" layoutInCell="1" allowOverlap="1" wp14:anchorId="114DC299" wp14:editId="3010BAE7">
            <wp:simplePos x="0" y="0"/>
            <wp:positionH relativeFrom="column">
              <wp:posOffset>1080770</wp:posOffset>
            </wp:positionH>
            <wp:positionV relativeFrom="paragraph">
              <wp:posOffset>288925</wp:posOffset>
            </wp:positionV>
            <wp:extent cx="4572000" cy="2743200"/>
            <wp:effectExtent l="0" t="0" r="0" b="0"/>
            <wp:wrapTight wrapText="bothSides">
              <wp:wrapPolygon edited="0">
                <wp:start x="0" y="0"/>
                <wp:lineTo x="0" y="21400"/>
                <wp:lineTo x="21480" y="21400"/>
                <wp:lineTo x="21480" y="0"/>
                <wp:lineTo x="0" y="0"/>
              </wp:wrapPolygon>
            </wp:wrapTight>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commentRangeEnd w:id="633"/>
      <w:r w:rsidR="00184F02">
        <w:rPr>
          <w:rStyle w:val="CommentReference"/>
        </w:rPr>
        <w:commentReference w:id="633"/>
      </w:r>
    </w:p>
    <w:p w14:paraId="03E98A05" w14:textId="1E00BACD" w:rsidR="000F5290" w:rsidRPr="00CD7337" w:rsidRDefault="001818EB" w:rsidP="005C2C89">
      <w:pPr>
        <w:spacing w:line="480" w:lineRule="auto"/>
        <w:rPr>
          <w:b/>
          <w:lang w:val="fr-FR"/>
        </w:rPr>
      </w:pPr>
      <w:r>
        <w:rPr>
          <w:noProof/>
        </w:rPr>
        <mc:AlternateContent>
          <mc:Choice Requires="wps">
            <w:drawing>
              <wp:anchor distT="0" distB="0" distL="114300" distR="114300" simplePos="0" relativeHeight="251812864" behindDoc="0" locked="0" layoutInCell="1" allowOverlap="1" wp14:anchorId="626CAA3A" wp14:editId="5690EBAB">
                <wp:simplePos x="0" y="0"/>
                <wp:positionH relativeFrom="column">
                  <wp:posOffset>4968240</wp:posOffset>
                </wp:positionH>
                <wp:positionV relativeFrom="paragraph">
                  <wp:posOffset>142875</wp:posOffset>
                </wp:positionV>
                <wp:extent cx="374015" cy="179705"/>
                <wp:effectExtent l="0" t="0" r="32385" b="23495"/>
                <wp:wrapThrough wrapText="bothSides">
                  <wp:wrapPolygon edited="0">
                    <wp:start x="0" y="0"/>
                    <wp:lineTo x="0" y="21371"/>
                    <wp:lineTo x="22003" y="21371"/>
                    <wp:lineTo x="22003"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C5EDB" w14:textId="023D0AA9" w:rsidR="001C3F91" w:rsidRPr="00CD7337" w:rsidRDefault="001C3F91" w:rsidP="001818EB">
                            <w:pPr>
                              <w:jc w:val="center"/>
                              <w:rPr>
                                <w:color w:val="000000" w:themeColor="text1"/>
                              </w:rPr>
                            </w:pPr>
                            <w:r>
                              <w:rPr>
                                <w:b/>
                                <w:color w:val="000000" w:themeColor="text1"/>
                              </w:rPr>
                              <w:t>42%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CAA3A" id="Rectangle 12" o:spid="_x0000_s1033" style="position:absolute;margin-left:391.2pt;margin-top:11.25pt;width:29.45pt;height:14.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" fillcolor="white [3212]" strokecolor="white [3212]" strokeweight="1pt">
                <v:textbox inset="0,0,0,0">
                  <w:txbxContent>
                    <w:p w14:paraId="687C5EDB" w14:textId="023D0AA9" w:rsidR="001C3F91" w:rsidRPr="00CD7337" w:rsidRDefault="001C3F91" w:rsidP="001818EB">
                      <w:pPr>
                        <w:jc w:val="center"/>
                        <w:rPr>
                          <w:color w:val="000000" w:themeColor="text1"/>
                        </w:rPr>
                      </w:pPr>
                      <w:r>
                        <w:rPr>
                          <w:b/>
                          <w:color w:val="000000" w:themeColor="text1"/>
                        </w:rPr>
                        <w:t>42%</w:t>
                      </w:r>
                    </w:p>
                  </w:txbxContent>
                </v:textbox>
                <w10:wrap type="through"/>
              </v:rect>
            </w:pict>
          </mc:Fallback>
        </mc:AlternateContent>
      </w:r>
    </w:p>
    <w:p w14:paraId="4F9CEA12" w14:textId="5671B902" w:rsidR="007B1E86" w:rsidRPr="00CD7337" w:rsidRDefault="00A30AE7" w:rsidP="007B1E86">
      <w:pPr>
        <w:spacing w:line="480" w:lineRule="auto"/>
        <w:rPr>
          <w:b/>
          <w:lang w:val="fr-FR"/>
        </w:rPr>
      </w:pPr>
      <w:r>
        <w:rPr>
          <w:noProof/>
        </w:rPr>
        <mc:AlternateContent>
          <mc:Choice Requires="wps">
            <w:drawing>
              <wp:anchor distT="0" distB="0" distL="114300" distR="114300" simplePos="0" relativeHeight="251808768" behindDoc="0" locked="0" layoutInCell="1" allowOverlap="1" wp14:anchorId="62909436" wp14:editId="4F6AECA9">
                <wp:simplePos x="0" y="0"/>
                <wp:positionH relativeFrom="column">
                  <wp:posOffset>3595370</wp:posOffset>
                </wp:positionH>
                <wp:positionV relativeFrom="paragraph">
                  <wp:posOffset>802005</wp:posOffset>
                </wp:positionV>
                <wp:extent cx="374015" cy="179705"/>
                <wp:effectExtent l="0" t="0" r="32385" b="23495"/>
                <wp:wrapThrough wrapText="bothSides">
                  <wp:wrapPolygon edited="0">
                    <wp:start x="0" y="0"/>
                    <wp:lineTo x="0" y="21371"/>
                    <wp:lineTo x="22003" y="21371"/>
                    <wp:lineTo x="22003"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D95CF1" w14:textId="091F846D" w:rsidR="001C3F91" w:rsidRPr="00CD7337" w:rsidRDefault="001C3F91" w:rsidP="00A30AE7">
                            <w:pPr>
                              <w:jc w:val="center"/>
                              <w:rPr>
                                <w:color w:val="000000" w:themeColor="text1"/>
                              </w:rPr>
                            </w:pPr>
                            <w:r>
                              <w:rPr>
                                <w:b/>
                                <w:color w:val="000000" w:themeColor="text1"/>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09436" id="Rectangle 10" o:spid="_x0000_s1034" style="position:absolute;margin-left:283.1pt;margin-top:63.15pt;width:29.45pt;height:14.1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" fillcolor="white [3212]" strokecolor="white [3212]" strokeweight="1pt">
                <v:textbox inset="0,0,0,0">
                  <w:txbxContent>
                    <w:p w14:paraId="65D95CF1" w14:textId="091F846D" w:rsidR="001C3F91" w:rsidRPr="00CD7337" w:rsidRDefault="001C3F91" w:rsidP="00A30AE7">
                      <w:pPr>
                        <w:jc w:val="center"/>
                        <w:rPr>
                          <w:color w:val="000000" w:themeColor="text1"/>
                        </w:rPr>
                      </w:pPr>
                      <w:r>
                        <w:rPr>
                          <w:b/>
                          <w:color w:val="000000" w:themeColor="text1"/>
                        </w:rPr>
                        <w:t>14%</w:t>
                      </w:r>
                    </w:p>
                  </w:txbxContent>
                </v:textbox>
                <w10:wrap type="through"/>
              </v:rect>
            </w:pict>
          </mc:Fallback>
        </mc:AlternateContent>
      </w:r>
      <w:r w:rsidR="00504E2E">
        <w:rPr>
          <w:noProof/>
        </w:rPr>
        <mc:AlternateContent>
          <mc:Choice Requires="wps">
            <w:drawing>
              <wp:anchor distT="0" distB="0" distL="114300" distR="114300" simplePos="0" relativeHeight="251806720" behindDoc="0" locked="0" layoutInCell="1" allowOverlap="1" wp14:anchorId="636B7A24" wp14:editId="6C99D20B">
                <wp:simplePos x="0" y="0"/>
                <wp:positionH relativeFrom="column">
                  <wp:posOffset>2908935</wp:posOffset>
                </wp:positionH>
                <wp:positionV relativeFrom="paragraph">
                  <wp:posOffset>345440</wp:posOffset>
                </wp:positionV>
                <wp:extent cx="374015" cy="179705"/>
                <wp:effectExtent l="0" t="0" r="32385" b="23495"/>
                <wp:wrapThrough wrapText="bothSides">
                  <wp:wrapPolygon edited="0">
                    <wp:start x="0" y="0"/>
                    <wp:lineTo x="0" y="21371"/>
                    <wp:lineTo x="22003" y="21371"/>
                    <wp:lineTo x="22003" y="0"/>
                    <wp:lineTo x="0" y="0"/>
                  </wp:wrapPolygon>
                </wp:wrapThrough>
                <wp:docPr id="8" name="Rectangle 8"/>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DDDE96" w14:textId="1BC86B53" w:rsidR="001C3F91" w:rsidRPr="00CD7337" w:rsidRDefault="001C3F91" w:rsidP="00504E2E">
                            <w:pPr>
                              <w:jc w:val="center"/>
                              <w:rPr>
                                <w:color w:val="000000" w:themeColor="text1"/>
                              </w:rPr>
                            </w:pPr>
                            <w:r>
                              <w:rPr>
                                <w:b/>
                                <w:color w:val="000000" w:themeColor="text1"/>
                              </w:rPr>
                              <w:t>26%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B7A24" id="Rectangle 8" o:spid="_x0000_s1035" style="position:absolute;margin-left:229.05pt;margin-top:27.2pt;width:29.45pt;height:14.1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" fillcolor="white [3212]" strokecolor="white [3212]" strokeweight="1pt">
                <v:textbox inset="0,0,0,0">
                  <w:txbxContent>
                    <w:p w14:paraId="14DDDE96" w14:textId="1BC86B53" w:rsidR="001C3F91" w:rsidRPr="00CD7337" w:rsidRDefault="001C3F91" w:rsidP="00504E2E">
                      <w:pPr>
                        <w:jc w:val="center"/>
                        <w:rPr>
                          <w:color w:val="000000" w:themeColor="text1"/>
                        </w:rPr>
                      </w:pPr>
                      <w:r>
                        <w:rPr>
                          <w:b/>
                          <w:color w:val="000000" w:themeColor="text1"/>
                        </w:rPr>
                        <w:t>26%</w:t>
                      </w:r>
                    </w:p>
                  </w:txbxContent>
                </v:textbox>
                <w10:wrap type="through"/>
              </v:rect>
            </w:pict>
          </mc:Fallback>
        </mc:AlternateContent>
      </w:r>
      <w:r w:rsidR="000A07EB">
        <w:rPr>
          <w:noProof/>
        </w:rPr>
        <mc:AlternateContent>
          <mc:Choice Requires="wps">
            <w:drawing>
              <wp:anchor distT="0" distB="0" distL="114300" distR="114300" simplePos="0" relativeHeight="251804672" behindDoc="0" locked="0" layoutInCell="1" allowOverlap="1" wp14:anchorId="1DC68F81" wp14:editId="0653D048">
                <wp:simplePos x="0" y="0"/>
                <wp:positionH relativeFrom="column">
                  <wp:posOffset>2223135</wp:posOffset>
                </wp:positionH>
                <wp:positionV relativeFrom="paragraph">
                  <wp:posOffset>916940</wp:posOffset>
                </wp:positionV>
                <wp:extent cx="374015" cy="179705"/>
                <wp:effectExtent l="0" t="0" r="32385" b="23495"/>
                <wp:wrapThrough wrapText="bothSides">
                  <wp:wrapPolygon edited="0">
                    <wp:start x="0" y="0"/>
                    <wp:lineTo x="0" y="21371"/>
                    <wp:lineTo x="22003" y="21371"/>
                    <wp:lineTo x="22003"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12F5B" w14:textId="36D2C884" w:rsidR="001C3F91" w:rsidRPr="00CD7337" w:rsidRDefault="001C3F91" w:rsidP="000A07EB">
                            <w:pPr>
                              <w:jc w:val="center"/>
                              <w:rPr>
                                <w:color w:val="000000" w:themeColor="text1"/>
                              </w:rPr>
                            </w:pPr>
                            <w:r>
                              <w:rPr>
                                <w:b/>
                                <w:color w:val="000000" w:themeColor="text1"/>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68F81" id="Rectangle 7" o:spid="_x0000_s1036" style="position:absolute;margin-left:175.05pt;margin-top:72.2pt;width:29.45pt;height:14.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" fillcolor="white [3212]" strokecolor="white [3212]" strokeweight="1pt">
                <v:textbox inset="0,0,0,0">
                  <w:txbxContent>
                    <w:p w14:paraId="38E12F5B" w14:textId="36D2C884" w:rsidR="001C3F91" w:rsidRPr="00CD7337" w:rsidRDefault="001C3F91" w:rsidP="000A07EB">
                      <w:pPr>
                        <w:jc w:val="center"/>
                        <w:rPr>
                          <w:color w:val="000000" w:themeColor="text1"/>
                        </w:rPr>
                      </w:pPr>
                      <w:r>
                        <w:rPr>
                          <w:b/>
                          <w:color w:val="000000" w:themeColor="text1"/>
                        </w:rPr>
                        <w:t>9%</w:t>
                      </w:r>
                    </w:p>
                  </w:txbxContent>
                </v:textbox>
                <w10:wrap type="through"/>
              </v:rect>
            </w:pict>
          </mc:Fallback>
        </mc:AlternateContent>
      </w:r>
      <w:r w:rsidR="00FA6013">
        <w:rPr>
          <w:noProof/>
        </w:rPr>
        <mc:AlternateContent>
          <mc:Choice Requires="wps">
            <w:drawing>
              <wp:anchor distT="0" distB="0" distL="114300" distR="114300" simplePos="0" relativeHeight="251800576" behindDoc="0" locked="0" layoutInCell="1" allowOverlap="1" wp14:anchorId="0A88D81C" wp14:editId="2E13942D">
                <wp:simplePos x="0" y="0"/>
                <wp:positionH relativeFrom="column">
                  <wp:posOffset>1541431</wp:posOffset>
                </wp:positionH>
                <wp:positionV relativeFrom="paragraph">
                  <wp:posOffset>689610</wp:posOffset>
                </wp:positionV>
                <wp:extent cx="374015" cy="179705"/>
                <wp:effectExtent l="0" t="0" r="32385" b="23495"/>
                <wp:wrapThrough wrapText="bothSides">
                  <wp:wrapPolygon edited="0">
                    <wp:start x="0" y="0"/>
                    <wp:lineTo x="0" y="21371"/>
                    <wp:lineTo x="22003" y="21371"/>
                    <wp:lineTo x="22003"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520D05" w14:textId="0492407F" w:rsidR="001C3F91" w:rsidRPr="00CD7337" w:rsidRDefault="001C3F91" w:rsidP="007B1891">
                            <w:pPr>
                              <w:jc w:val="center"/>
                              <w:rPr>
                                <w:color w:val="000000" w:themeColor="text1"/>
                              </w:rPr>
                            </w:pPr>
                            <w:r>
                              <w:rPr>
                                <w:b/>
                                <w:color w:val="000000" w:themeColor="text1"/>
                              </w:rPr>
                              <w:t>17</w:t>
                            </w:r>
                            <w:r w:rsidRPr="00CD7337">
                              <w:rPr>
                                <w:b/>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8D81C" id="Rectangle 2" o:spid="_x0000_s1037" style="position:absolute;margin-left:121.35pt;margin-top:54.3pt;width:29.45pt;height:14.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" fillcolor="white [3212]" strokecolor="white [3212]" strokeweight="1pt">
                <v:textbox inset="0,0,0,0">
                  <w:txbxContent>
                    <w:p w14:paraId="07520D05" w14:textId="0492407F" w:rsidR="001C3F91" w:rsidRPr="00CD7337" w:rsidRDefault="001C3F91" w:rsidP="007B1891">
                      <w:pPr>
                        <w:jc w:val="center"/>
                        <w:rPr>
                          <w:color w:val="000000" w:themeColor="text1"/>
                        </w:rPr>
                      </w:pPr>
                      <w:r>
                        <w:rPr>
                          <w:b/>
                          <w:color w:val="000000" w:themeColor="text1"/>
                        </w:rPr>
                        <w:t>17</w:t>
                      </w:r>
                      <w:r w:rsidRPr="00CD7337">
                        <w:rPr>
                          <w:b/>
                          <w:color w:val="000000" w:themeColor="text1"/>
                        </w:rPr>
                        <w:t>%</w:t>
                      </w:r>
                    </w:p>
                  </w:txbxContent>
                </v:textbox>
                <w10:wrap type="through"/>
              </v:rect>
            </w:pict>
          </mc:Fallback>
        </mc:AlternateContent>
      </w:r>
      <w:r w:rsidR="00FA6013">
        <w:rPr>
          <w:noProof/>
        </w:rPr>
        <mc:AlternateContent>
          <mc:Choice Requires="wps">
            <w:drawing>
              <wp:anchor distT="0" distB="0" distL="114300" distR="114300" simplePos="0" relativeHeight="251802624" behindDoc="0" locked="0" layoutInCell="1" allowOverlap="1" wp14:anchorId="5B072B6E" wp14:editId="3D19F121">
                <wp:simplePos x="0" y="0"/>
                <wp:positionH relativeFrom="column">
                  <wp:posOffset>0</wp:posOffset>
                </wp:positionH>
                <wp:positionV relativeFrom="paragraph">
                  <wp:posOffset>372110</wp:posOffset>
                </wp:positionV>
                <wp:extent cx="915035" cy="688975"/>
                <wp:effectExtent l="0" t="0" r="0" b="0"/>
                <wp:wrapSquare wrapText="bothSides"/>
                <wp:docPr id="6" name="Text Box 5"/>
                <wp:cNvGraphicFramePr/>
                <a:graphic xmlns:a="http://schemas.openxmlformats.org/drawingml/2006/main">
                  <a:graphicData uri="http://schemas.microsoft.com/office/word/2010/wordprocessingShape">
                    <wps:wsp>
                      <wps:cNvSpPr txBox="1"/>
                      <wps:spPr>
                        <a:xfrm>
                          <a:off x="0" y="0"/>
                          <a:ext cx="9150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4337B2" w14:textId="77777777" w:rsidR="001C3F91" w:rsidRDefault="001C3F91" w:rsidP="00FA6013">
                            <w:r>
                              <w:t xml:space="preserve">Number of patients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072B6E" id="_x0000_s1038" type="#_x0000_t202" style="position:absolute;margin-left:0;margin-top:29.3pt;width:72.05pt;height:54.2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" filled="f" stroked="f">
                <v:textbox>
                  <w:txbxContent>
                    <w:p w14:paraId="334337B2" w14:textId="77777777" w:rsidR="001C3F91" w:rsidRDefault="001C3F91" w:rsidP="00FA6013">
                      <w:r>
                        <w:t xml:space="preserve">Number of patients </w:t>
                      </w:r>
                    </w:p>
                  </w:txbxContent>
                </v:textbox>
                <w10:wrap type="square"/>
              </v:shape>
            </w:pict>
          </mc:Fallback>
        </mc:AlternateContent>
      </w:r>
    </w:p>
    <w:p w14:paraId="51CC841D" w14:textId="0865909D" w:rsidR="007B1E86" w:rsidRPr="00CD7337" w:rsidRDefault="001818EB" w:rsidP="007B1E86">
      <w:pPr>
        <w:spacing w:line="480" w:lineRule="auto"/>
        <w:rPr>
          <w:b/>
          <w:highlight w:val="yellow"/>
          <w:lang w:val="fr-FR"/>
        </w:rPr>
      </w:pPr>
      <w:r>
        <w:rPr>
          <w:noProof/>
        </w:rPr>
        <mc:AlternateContent>
          <mc:Choice Requires="wps">
            <w:drawing>
              <wp:anchor distT="0" distB="0" distL="114300" distR="114300" simplePos="0" relativeHeight="251810816" behindDoc="0" locked="0" layoutInCell="1" allowOverlap="1" wp14:anchorId="3655FFCF" wp14:editId="5CE1FF04">
                <wp:simplePos x="0" y="0"/>
                <wp:positionH relativeFrom="column">
                  <wp:posOffset>4280535</wp:posOffset>
                </wp:positionH>
                <wp:positionV relativeFrom="paragraph">
                  <wp:posOffset>773430</wp:posOffset>
                </wp:positionV>
                <wp:extent cx="374015" cy="179705"/>
                <wp:effectExtent l="0" t="0" r="32385" b="23495"/>
                <wp:wrapThrough wrapText="bothSides">
                  <wp:wrapPolygon edited="0">
                    <wp:start x="0" y="0"/>
                    <wp:lineTo x="0" y="21371"/>
                    <wp:lineTo x="22003" y="21371"/>
                    <wp:lineTo x="22003"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03FBAF" w14:textId="60AEE0DE" w:rsidR="001C3F91" w:rsidRPr="00CD7337" w:rsidRDefault="001C3F91" w:rsidP="001818EB">
                            <w:pPr>
                              <w:jc w:val="center"/>
                              <w:rPr>
                                <w:color w:val="000000" w:themeColor="text1"/>
                              </w:rPr>
                            </w:pPr>
                            <w:r>
                              <w:rPr>
                                <w:b/>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5FFCF" id="Rectangle 11" o:spid="_x0000_s1039" style="position:absolute;margin-left:337.05pt;margin-top:60.9pt;width:29.45pt;height:14.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" fillcolor="white [3212]" strokecolor="white [3212]" strokeweight="1pt">
                <v:textbox inset="0,0,0,0">
                  <w:txbxContent>
                    <w:p w14:paraId="1E03FBAF" w14:textId="60AEE0DE" w:rsidR="001C3F91" w:rsidRPr="00CD7337" w:rsidRDefault="001C3F91" w:rsidP="001818EB">
                      <w:pPr>
                        <w:jc w:val="center"/>
                        <w:rPr>
                          <w:color w:val="000000" w:themeColor="text1"/>
                        </w:rPr>
                      </w:pPr>
                      <w:r>
                        <w:rPr>
                          <w:b/>
                          <w:color w:val="000000" w:themeColor="text1"/>
                        </w:rPr>
                        <w:t>2%</w:t>
                      </w:r>
                    </w:p>
                  </w:txbxContent>
                </v:textbox>
                <w10:wrap type="through"/>
              </v:rect>
            </w:pict>
          </mc:Fallback>
        </mc:AlternateContent>
      </w:r>
    </w:p>
    <w:p w14:paraId="2DF522A1" w14:textId="40A572BF" w:rsidR="007B1E86" w:rsidRPr="00CD7337" w:rsidRDefault="007B1E86" w:rsidP="007B1E86">
      <w:pPr>
        <w:spacing w:line="480" w:lineRule="auto"/>
        <w:rPr>
          <w:b/>
          <w:highlight w:val="yellow"/>
          <w:lang w:val="fr-FR"/>
        </w:rPr>
      </w:pPr>
    </w:p>
    <w:p w14:paraId="303E4904" w14:textId="6F083919" w:rsidR="007B1E86" w:rsidRPr="00CD7337" w:rsidRDefault="007B1E86" w:rsidP="007B1E86">
      <w:pPr>
        <w:spacing w:line="480" w:lineRule="auto"/>
        <w:rPr>
          <w:b/>
          <w:highlight w:val="yellow"/>
          <w:lang w:val="fr-FR"/>
        </w:rPr>
      </w:pPr>
    </w:p>
    <w:p w14:paraId="6083DFB7" w14:textId="5909FE3A" w:rsidR="007B1E86" w:rsidRPr="00CD7337" w:rsidRDefault="007B1E86" w:rsidP="007B1E86">
      <w:pPr>
        <w:spacing w:line="480" w:lineRule="auto"/>
        <w:rPr>
          <w:b/>
          <w:highlight w:val="yellow"/>
          <w:lang w:val="fr-FR"/>
        </w:rPr>
      </w:pPr>
    </w:p>
    <w:p w14:paraId="3E2A5156" w14:textId="3E7A99C0" w:rsidR="007B1E86" w:rsidRPr="00CD7337" w:rsidRDefault="007B1E86" w:rsidP="005C2C89">
      <w:pPr>
        <w:spacing w:line="480" w:lineRule="auto"/>
        <w:rPr>
          <w:b/>
          <w:lang w:val="fr-FR"/>
        </w:rPr>
      </w:pPr>
    </w:p>
    <w:p w14:paraId="3105581E" w14:textId="5C27CFD7" w:rsidR="001F68CE" w:rsidRPr="00CD7337" w:rsidRDefault="001F68CE" w:rsidP="005C2C89">
      <w:pPr>
        <w:spacing w:line="480" w:lineRule="auto"/>
        <w:rPr>
          <w:b/>
          <w:lang w:val="fr-FR"/>
        </w:rPr>
      </w:pPr>
    </w:p>
    <w:p w14:paraId="787F329F" w14:textId="2ABFDC4B" w:rsidR="005C2C89" w:rsidRPr="00CD7337" w:rsidRDefault="00E1611E" w:rsidP="005C2C89">
      <w:pPr>
        <w:spacing w:line="480" w:lineRule="auto"/>
        <w:rPr>
          <w:b/>
          <w:lang w:val="fr-FR"/>
        </w:rPr>
      </w:pPr>
      <w:r w:rsidRPr="00CD7337">
        <w:rPr>
          <w:b/>
          <w:lang w:val="fr-FR"/>
        </w:rPr>
        <w:t>Figure 2</w:t>
      </w:r>
      <w:r w:rsidR="00403BC3" w:rsidRPr="00CD7337">
        <w:rPr>
          <w:b/>
          <w:lang w:val="fr-FR"/>
        </w:rPr>
        <w:t>d</w:t>
      </w:r>
    </w:p>
    <w:p w14:paraId="42C5EA8F" w14:textId="777022FA" w:rsidR="00403BC3" w:rsidRPr="00CD7337" w:rsidRDefault="00403BC3" w:rsidP="005C2C89">
      <w:pPr>
        <w:spacing w:line="480" w:lineRule="auto"/>
        <w:rPr>
          <w:b/>
          <w:lang w:val="fr-FR"/>
        </w:rPr>
      </w:pPr>
    </w:p>
    <w:p w14:paraId="3DC43FE6" w14:textId="70893235" w:rsidR="005C2C89" w:rsidRPr="00CD7337" w:rsidRDefault="003210A0" w:rsidP="005C2C89">
      <w:pPr>
        <w:spacing w:line="480" w:lineRule="auto"/>
        <w:rPr>
          <w:b/>
          <w:lang w:val="fr-FR"/>
        </w:rPr>
      </w:pPr>
      <w:r>
        <w:rPr>
          <w:noProof/>
        </w:rPr>
        <w:drawing>
          <wp:anchor distT="0" distB="0" distL="114300" distR="114300" simplePos="0" relativeHeight="251786240" behindDoc="0" locked="0" layoutInCell="1" allowOverlap="1" wp14:anchorId="164D0E92" wp14:editId="7E732815">
            <wp:simplePos x="0" y="0"/>
            <wp:positionH relativeFrom="column">
              <wp:posOffset>965835</wp:posOffset>
            </wp:positionH>
            <wp:positionV relativeFrom="paragraph">
              <wp:posOffset>23495</wp:posOffset>
            </wp:positionV>
            <wp:extent cx="4572000" cy="2743200"/>
            <wp:effectExtent l="0" t="0" r="0" b="0"/>
            <wp:wrapTight wrapText="bothSides">
              <wp:wrapPolygon edited="0">
                <wp:start x="0" y="0"/>
                <wp:lineTo x="0" y="21400"/>
                <wp:lineTo x="21480" y="21400"/>
                <wp:lineTo x="21480" y="0"/>
                <wp:lineTo x="0" y="0"/>
              </wp:wrapPolygon>
            </wp:wrapTight>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2CD42D21" w14:textId="38E5052A" w:rsidR="00E1611E" w:rsidRPr="00CD7337" w:rsidRDefault="00E1611E" w:rsidP="008F6799">
      <w:pPr>
        <w:spacing w:line="480" w:lineRule="auto"/>
        <w:rPr>
          <w:b/>
          <w:lang w:val="fr-FR"/>
        </w:rPr>
      </w:pPr>
    </w:p>
    <w:p w14:paraId="62D404E8" w14:textId="4503F57F" w:rsidR="00E1611E" w:rsidRPr="00CD7337" w:rsidRDefault="003210A0" w:rsidP="008F6799">
      <w:pPr>
        <w:spacing w:line="480" w:lineRule="auto"/>
        <w:rPr>
          <w:b/>
          <w:lang w:val="fr-FR"/>
        </w:rPr>
      </w:pPr>
      <w:r>
        <w:rPr>
          <w:noProof/>
        </w:rPr>
        <mc:AlternateContent>
          <mc:Choice Requires="wps">
            <w:drawing>
              <wp:anchor distT="0" distB="0" distL="114300" distR="114300" simplePos="0" relativeHeight="251814912" behindDoc="0" locked="0" layoutInCell="1" allowOverlap="1" wp14:anchorId="530763B6" wp14:editId="7137C410">
                <wp:simplePos x="0" y="0"/>
                <wp:positionH relativeFrom="column">
                  <wp:posOffset>-64135</wp:posOffset>
                </wp:positionH>
                <wp:positionV relativeFrom="paragraph">
                  <wp:posOffset>190500</wp:posOffset>
                </wp:positionV>
                <wp:extent cx="915035" cy="688975"/>
                <wp:effectExtent l="0" t="0" r="0" b="0"/>
                <wp:wrapSquare wrapText="bothSides"/>
                <wp:docPr id="14" name="Text Box 5"/>
                <wp:cNvGraphicFramePr/>
                <a:graphic xmlns:a="http://schemas.openxmlformats.org/drawingml/2006/main">
                  <a:graphicData uri="http://schemas.microsoft.com/office/word/2010/wordprocessingShape">
                    <wps:wsp>
                      <wps:cNvSpPr txBox="1"/>
                      <wps:spPr>
                        <a:xfrm>
                          <a:off x="0" y="0"/>
                          <a:ext cx="9150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416283" w14:textId="2FF58BD3" w:rsidR="001C3F91" w:rsidRDefault="001C3F91" w:rsidP="003210A0">
                            <w:r>
                              <w:t xml:space="preserve">Percentage of patients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0763B6" id="_x0000_s1040" type="#_x0000_t202" style="position:absolute;margin-left:-5.05pt;margin-top:15pt;width:72.05pt;height:54.2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" filled="f" stroked="f">
                <v:textbox>
                  <w:txbxContent>
                    <w:p w14:paraId="46416283" w14:textId="2FF58BD3" w:rsidR="001C3F91" w:rsidRDefault="001C3F91" w:rsidP="003210A0">
                      <w:r>
                        <w:t xml:space="preserve">Percentage of patients </w:t>
                      </w:r>
                    </w:p>
                  </w:txbxContent>
                </v:textbox>
                <w10:wrap type="square"/>
              </v:shape>
            </w:pict>
          </mc:Fallback>
        </mc:AlternateContent>
      </w:r>
    </w:p>
    <w:p w14:paraId="7ACD21C7" w14:textId="77777777" w:rsidR="00E1611E" w:rsidRPr="00CD7337" w:rsidRDefault="00E1611E" w:rsidP="008F6799">
      <w:pPr>
        <w:spacing w:line="480" w:lineRule="auto"/>
        <w:rPr>
          <w:b/>
          <w:lang w:val="fr-FR"/>
        </w:rPr>
      </w:pPr>
    </w:p>
    <w:p w14:paraId="2A95C5E8" w14:textId="77777777" w:rsidR="00E1611E" w:rsidRPr="00CD7337" w:rsidRDefault="00E1611E" w:rsidP="008F6799">
      <w:pPr>
        <w:spacing w:line="480" w:lineRule="auto"/>
        <w:rPr>
          <w:b/>
          <w:lang w:val="fr-FR"/>
        </w:rPr>
      </w:pPr>
    </w:p>
    <w:p w14:paraId="4ED61D70" w14:textId="77777777" w:rsidR="00E1611E" w:rsidRPr="00CD7337" w:rsidRDefault="00E1611E" w:rsidP="008F6799">
      <w:pPr>
        <w:spacing w:line="480" w:lineRule="auto"/>
        <w:rPr>
          <w:b/>
          <w:lang w:val="fr-FR"/>
        </w:rPr>
      </w:pPr>
    </w:p>
    <w:p w14:paraId="07342875" w14:textId="77777777" w:rsidR="00E1611E" w:rsidRPr="00CD7337" w:rsidRDefault="00E1611E" w:rsidP="008F6799">
      <w:pPr>
        <w:spacing w:line="480" w:lineRule="auto"/>
        <w:rPr>
          <w:b/>
          <w:lang w:val="fr-FR"/>
        </w:rPr>
      </w:pPr>
    </w:p>
    <w:p w14:paraId="7700D104" w14:textId="77777777" w:rsidR="00E1611E" w:rsidRPr="00CD7337" w:rsidRDefault="00E1611E" w:rsidP="008F6799">
      <w:pPr>
        <w:spacing w:line="480" w:lineRule="auto"/>
        <w:rPr>
          <w:b/>
          <w:lang w:val="fr-FR"/>
        </w:rPr>
      </w:pPr>
    </w:p>
    <w:p w14:paraId="755F6F5A" w14:textId="77777777" w:rsidR="00E1611E" w:rsidRPr="00CD7337" w:rsidRDefault="00E1611E" w:rsidP="008F6799">
      <w:pPr>
        <w:spacing w:line="480" w:lineRule="auto"/>
        <w:rPr>
          <w:b/>
          <w:lang w:val="fr-FR"/>
        </w:rPr>
      </w:pPr>
    </w:p>
    <w:p w14:paraId="693FB4EC" w14:textId="77777777" w:rsidR="00E1611E" w:rsidRPr="00CD7337" w:rsidRDefault="00E1611E" w:rsidP="008F6799">
      <w:pPr>
        <w:spacing w:line="480" w:lineRule="auto"/>
        <w:rPr>
          <w:b/>
          <w:lang w:val="fr-FR"/>
        </w:rPr>
      </w:pPr>
    </w:p>
    <w:p w14:paraId="4C0CAADC" w14:textId="77777777" w:rsidR="00E1611E" w:rsidRPr="00CD7337" w:rsidRDefault="00E1611E" w:rsidP="008F6799">
      <w:pPr>
        <w:spacing w:line="480" w:lineRule="auto"/>
        <w:rPr>
          <w:b/>
          <w:lang w:val="fr-FR"/>
        </w:rPr>
      </w:pPr>
    </w:p>
    <w:p w14:paraId="1D038DB2" w14:textId="77777777" w:rsidR="008F6799" w:rsidRPr="00CD7337" w:rsidRDefault="00141294" w:rsidP="008F6799">
      <w:pPr>
        <w:spacing w:line="480" w:lineRule="auto"/>
        <w:rPr>
          <w:b/>
          <w:lang w:val="fr-FR"/>
        </w:rPr>
      </w:pPr>
      <w:r w:rsidRPr="00CD7337">
        <w:rPr>
          <w:b/>
          <w:lang w:val="fr-FR"/>
        </w:rPr>
        <w:br w:type="column"/>
      </w:r>
      <w:r w:rsidR="008F6799" w:rsidRPr="00CD7337">
        <w:rPr>
          <w:b/>
          <w:lang w:val="fr-FR"/>
        </w:rPr>
        <w:lastRenderedPageBreak/>
        <w:t>Figure 3.</w:t>
      </w:r>
      <w:r w:rsidR="008F6799" w:rsidRPr="00CD7337">
        <w:rPr>
          <w:lang w:val="fr-FR"/>
        </w:rPr>
        <w:t xml:space="preserve">   </w:t>
      </w:r>
      <w:r w:rsidR="008F6799" w:rsidRPr="00CD7337">
        <w:rPr>
          <w:b/>
          <w:lang w:val="fr-FR"/>
        </w:rPr>
        <w:t xml:space="preserve"> </w:t>
      </w:r>
    </w:p>
    <w:p w14:paraId="2C5F9BFD" w14:textId="77777777" w:rsidR="008F6799" w:rsidRPr="00CD7337" w:rsidRDefault="008F6799" w:rsidP="008F6799">
      <w:pPr>
        <w:spacing w:line="480" w:lineRule="auto"/>
        <w:rPr>
          <w:b/>
          <w:lang w:val="fr-FR"/>
        </w:rPr>
      </w:pPr>
      <w:commentRangeStart w:id="634"/>
      <w:commentRangeStart w:id="635"/>
      <w:r w:rsidRPr="00084F3F">
        <w:rPr>
          <w:b/>
          <w:noProof/>
        </w:rPr>
        <w:drawing>
          <wp:anchor distT="0" distB="0" distL="114300" distR="114300" simplePos="0" relativeHeight="251783168" behindDoc="0" locked="0" layoutInCell="1" allowOverlap="1" wp14:anchorId="7155F1EC" wp14:editId="092EE851">
            <wp:simplePos x="0" y="0"/>
            <wp:positionH relativeFrom="column">
              <wp:posOffset>394335</wp:posOffset>
            </wp:positionH>
            <wp:positionV relativeFrom="paragraph">
              <wp:posOffset>160655</wp:posOffset>
            </wp:positionV>
            <wp:extent cx="5727700" cy="2332355"/>
            <wp:effectExtent l="0" t="0" r="0" b="4445"/>
            <wp:wrapTight wrapText="bothSides">
              <wp:wrapPolygon edited="0">
                <wp:start x="0" y="0"/>
                <wp:lineTo x="0" y="21406"/>
                <wp:lineTo x="21456" y="21406"/>
                <wp:lineTo x="21456" y="0"/>
                <wp:lineTo x="0" y="0"/>
              </wp:wrapPolygon>
            </wp:wrapTight>
            <wp:docPr id="167" name="Chart 16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commentRangeEnd w:id="634"/>
      <w:r w:rsidR="00634EA5">
        <w:rPr>
          <w:rStyle w:val="CommentReference"/>
        </w:rPr>
        <w:commentReference w:id="634"/>
      </w:r>
      <w:commentRangeEnd w:id="635"/>
      <w:r w:rsidR="004409A2">
        <w:rPr>
          <w:rStyle w:val="CommentReference"/>
        </w:rPr>
        <w:commentReference w:id="635"/>
      </w:r>
    </w:p>
    <w:p w14:paraId="6AF006D5" w14:textId="77777777" w:rsidR="008F6799" w:rsidRPr="00CD7337" w:rsidRDefault="008F6799" w:rsidP="008F6799">
      <w:pPr>
        <w:spacing w:line="480" w:lineRule="auto"/>
        <w:rPr>
          <w:b/>
          <w:lang w:val="fr-FR"/>
        </w:rPr>
      </w:pPr>
      <w:r>
        <w:rPr>
          <w:noProof/>
        </w:rPr>
        <mc:AlternateContent>
          <mc:Choice Requires="wps">
            <w:drawing>
              <wp:anchor distT="0" distB="0" distL="114300" distR="114300" simplePos="0" relativeHeight="251782144" behindDoc="0" locked="0" layoutInCell="1" allowOverlap="1" wp14:anchorId="67932F62" wp14:editId="148DB924">
                <wp:simplePos x="0" y="0"/>
                <wp:positionH relativeFrom="column">
                  <wp:posOffset>-291465</wp:posOffset>
                </wp:positionH>
                <wp:positionV relativeFrom="paragraph">
                  <wp:posOffset>320040</wp:posOffset>
                </wp:positionV>
                <wp:extent cx="799465" cy="1489075"/>
                <wp:effectExtent l="0" t="0" r="0" b="9525"/>
                <wp:wrapSquare wrapText="bothSides"/>
                <wp:docPr id="155" name="Text Box 5"/>
                <wp:cNvGraphicFramePr/>
                <a:graphic xmlns:a="http://schemas.openxmlformats.org/drawingml/2006/main">
                  <a:graphicData uri="http://schemas.microsoft.com/office/word/2010/wordprocessingShape">
                    <wps:wsp>
                      <wps:cNvSpPr txBox="1"/>
                      <wps:spPr>
                        <a:xfrm>
                          <a:off x="0" y="0"/>
                          <a:ext cx="799465" cy="1489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AE7539" w14:textId="77777777" w:rsidR="001C3F91" w:rsidRPr="00C1701C" w:rsidRDefault="001C3F91" w:rsidP="008F6799">
                            <w:pPr>
                              <w:rPr>
                                <w:lang w:val="it-IT"/>
                              </w:rPr>
                            </w:pPr>
                            <w:r w:rsidRPr="00C1701C">
                              <w:rPr>
                                <w:lang w:val="it-IT"/>
                              </w:rPr>
                              <w:t>Anti-</w:t>
                            </w:r>
                            <w:proofErr w:type="spellStart"/>
                            <w:r w:rsidRPr="00C1701C">
                              <w:rPr>
                                <w:lang w:val="it-IT"/>
                              </w:rPr>
                              <w:t>Epileptic</w:t>
                            </w:r>
                            <w:proofErr w:type="spellEnd"/>
                          </w:p>
                          <w:p w14:paraId="78D3BA02" w14:textId="77777777" w:rsidR="001C3F91" w:rsidRPr="00C1701C" w:rsidRDefault="001C3F91" w:rsidP="008F6799">
                            <w:pPr>
                              <w:rPr>
                                <w:lang w:val="it-IT"/>
                              </w:rPr>
                            </w:pPr>
                            <w:proofErr w:type="spellStart"/>
                            <w:r w:rsidRPr="00C1701C">
                              <w:rPr>
                                <w:lang w:val="it-IT"/>
                              </w:rPr>
                              <w:t>Drug</w:t>
                            </w:r>
                            <w:proofErr w:type="spellEnd"/>
                          </w:p>
                          <w:p w14:paraId="6D93E8AB" w14:textId="77777777" w:rsidR="001C3F91" w:rsidRPr="00C1701C" w:rsidRDefault="001C3F91" w:rsidP="008F6799">
                            <w:pPr>
                              <w:rPr>
                                <w:lang w:val="it-IT"/>
                              </w:rPr>
                            </w:pPr>
                            <w:r w:rsidRPr="00C1701C">
                              <w:rPr>
                                <w:lang w:val="it-IT"/>
                              </w:rPr>
                              <w:t>Dose</w:t>
                            </w:r>
                          </w:p>
                          <w:p w14:paraId="5E51D165" w14:textId="77777777" w:rsidR="001C3F91" w:rsidRPr="00C1701C" w:rsidRDefault="001C3F91" w:rsidP="008F6799">
                            <w:pPr>
                              <w:rPr>
                                <w:lang w:val="it-IT"/>
                              </w:rPr>
                            </w:pPr>
                            <w:r w:rsidRPr="00C1701C">
                              <w:rPr>
                                <w:lang w:val="it-IT"/>
                              </w:rPr>
                              <w:t xml:space="preserve">Per </w:t>
                            </w:r>
                          </w:p>
                          <w:p w14:paraId="03DAF17A" w14:textId="77777777" w:rsidR="001C3F91" w:rsidRPr="00C1701C" w:rsidRDefault="001C3F91" w:rsidP="008F6799">
                            <w:pPr>
                              <w:rPr>
                                <w:lang w:val="it-IT"/>
                              </w:rPr>
                            </w:pPr>
                            <w:r w:rsidRPr="00C1701C">
                              <w:rPr>
                                <w:lang w:val="it-IT"/>
                              </w:rPr>
                              <w:t>capita</w:t>
                            </w:r>
                          </w:p>
                          <w:p w14:paraId="016E8A60" w14:textId="77777777" w:rsidR="001C3F91" w:rsidRPr="00C1701C" w:rsidRDefault="001C3F91" w:rsidP="008F6799">
                            <w:pPr>
                              <w:rPr>
                                <w:lang w:val="it-IT"/>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32F62" id="_x0000_s1041" type="#_x0000_t202" style="position:absolute;margin-left:-22.95pt;margin-top:25.2pt;width:62.95pt;height:117.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" filled="f" stroked="f">
                <v:textbox>
                  <w:txbxContent>
                    <w:p w14:paraId="0DAE7539" w14:textId="77777777" w:rsidR="001C3F91" w:rsidRPr="00C1701C" w:rsidRDefault="001C3F91" w:rsidP="008F6799">
                      <w:pPr>
                        <w:rPr>
                          <w:lang w:val="it-IT"/>
                        </w:rPr>
                      </w:pPr>
                      <w:r w:rsidRPr="00C1701C">
                        <w:rPr>
                          <w:lang w:val="it-IT"/>
                        </w:rPr>
                        <w:t>Anti-</w:t>
                      </w:r>
                      <w:proofErr w:type="spellStart"/>
                      <w:r w:rsidRPr="00C1701C">
                        <w:rPr>
                          <w:lang w:val="it-IT"/>
                        </w:rPr>
                        <w:t>Epileptic</w:t>
                      </w:r>
                      <w:proofErr w:type="spellEnd"/>
                    </w:p>
                    <w:p w14:paraId="78D3BA02" w14:textId="77777777" w:rsidR="001C3F91" w:rsidRPr="00C1701C" w:rsidRDefault="001C3F91" w:rsidP="008F6799">
                      <w:pPr>
                        <w:rPr>
                          <w:lang w:val="it-IT"/>
                        </w:rPr>
                      </w:pPr>
                      <w:proofErr w:type="spellStart"/>
                      <w:r w:rsidRPr="00C1701C">
                        <w:rPr>
                          <w:lang w:val="it-IT"/>
                        </w:rPr>
                        <w:t>Drug</w:t>
                      </w:r>
                      <w:proofErr w:type="spellEnd"/>
                    </w:p>
                    <w:p w14:paraId="6D93E8AB" w14:textId="77777777" w:rsidR="001C3F91" w:rsidRPr="00C1701C" w:rsidRDefault="001C3F91" w:rsidP="008F6799">
                      <w:pPr>
                        <w:rPr>
                          <w:lang w:val="it-IT"/>
                        </w:rPr>
                      </w:pPr>
                      <w:r w:rsidRPr="00C1701C">
                        <w:rPr>
                          <w:lang w:val="it-IT"/>
                        </w:rPr>
                        <w:t>Dose</w:t>
                      </w:r>
                    </w:p>
                    <w:p w14:paraId="5E51D165" w14:textId="77777777" w:rsidR="001C3F91" w:rsidRPr="00C1701C" w:rsidRDefault="001C3F91" w:rsidP="008F6799">
                      <w:pPr>
                        <w:rPr>
                          <w:lang w:val="it-IT"/>
                        </w:rPr>
                      </w:pPr>
                      <w:r w:rsidRPr="00C1701C">
                        <w:rPr>
                          <w:lang w:val="it-IT"/>
                        </w:rPr>
                        <w:t xml:space="preserve">Per </w:t>
                      </w:r>
                    </w:p>
                    <w:p w14:paraId="03DAF17A" w14:textId="77777777" w:rsidR="001C3F91" w:rsidRPr="00C1701C" w:rsidRDefault="001C3F91" w:rsidP="008F6799">
                      <w:pPr>
                        <w:rPr>
                          <w:lang w:val="it-IT"/>
                        </w:rPr>
                      </w:pPr>
                      <w:r w:rsidRPr="00C1701C">
                        <w:rPr>
                          <w:lang w:val="it-IT"/>
                        </w:rPr>
                        <w:t>capita</w:t>
                      </w:r>
                    </w:p>
                    <w:p w14:paraId="016E8A60" w14:textId="77777777" w:rsidR="001C3F91" w:rsidRPr="00C1701C" w:rsidRDefault="001C3F91" w:rsidP="008F6799">
                      <w:pPr>
                        <w:rPr>
                          <w:lang w:val="it-IT"/>
                        </w:rPr>
                      </w:pPr>
                    </w:p>
                  </w:txbxContent>
                </v:textbox>
                <w10:wrap type="square"/>
              </v:shape>
            </w:pict>
          </mc:Fallback>
        </mc:AlternateContent>
      </w:r>
    </w:p>
    <w:p w14:paraId="154315FD" w14:textId="77777777" w:rsidR="008F6799" w:rsidRPr="00CD7337" w:rsidRDefault="008F6799" w:rsidP="008F6799">
      <w:pPr>
        <w:spacing w:line="480" w:lineRule="auto"/>
        <w:rPr>
          <w:b/>
          <w:lang w:val="fr-FR"/>
        </w:rPr>
      </w:pPr>
    </w:p>
    <w:p w14:paraId="49AF4115" w14:textId="77777777" w:rsidR="008F6799" w:rsidRPr="00CD7337" w:rsidRDefault="008F6799" w:rsidP="008F6799">
      <w:pPr>
        <w:spacing w:line="480" w:lineRule="auto"/>
        <w:rPr>
          <w:b/>
          <w:lang w:val="fr-FR"/>
        </w:rPr>
      </w:pPr>
      <w:r w:rsidRPr="00084F3F">
        <w:rPr>
          <w:b/>
          <w:noProof/>
        </w:rPr>
        <mc:AlternateContent>
          <mc:Choice Requires="wps">
            <w:drawing>
              <wp:anchor distT="0" distB="0" distL="114300" distR="114300" simplePos="0" relativeHeight="251784192" behindDoc="0" locked="0" layoutInCell="1" allowOverlap="1" wp14:anchorId="1C045B31" wp14:editId="6E2B3AB8">
                <wp:simplePos x="0" y="0"/>
                <wp:positionH relativeFrom="column">
                  <wp:posOffset>2793365</wp:posOffset>
                </wp:positionH>
                <wp:positionV relativeFrom="paragraph">
                  <wp:posOffset>105410</wp:posOffset>
                </wp:positionV>
                <wp:extent cx="1308735" cy="231140"/>
                <wp:effectExtent l="0" t="0" r="0" b="0"/>
                <wp:wrapSquare wrapText="bothSides"/>
                <wp:docPr id="156" name="TextBox 1"/>
                <wp:cNvGraphicFramePr/>
                <a:graphic xmlns:a="http://schemas.openxmlformats.org/drawingml/2006/main">
                  <a:graphicData uri="http://schemas.microsoft.com/office/word/2010/wordprocessingShape">
                    <wps:wsp>
                      <wps:cNvSpPr txBox="1"/>
                      <wps:spPr>
                        <a:xfrm>
                          <a:off x="0" y="0"/>
                          <a:ext cx="1308735" cy="231140"/>
                        </a:xfrm>
                        <a:prstGeom prst="rect">
                          <a:avLst/>
                        </a:prstGeom>
                        <a:noFill/>
                      </wps:spPr>
                      <wps:txbx>
                        <w:txbxContent>
                          <w:p w14:paraId="289740C1" w14:textId="77777777" w:rsidR="001C3F91" w:rsidRPr="00504CEE" w:rsidRDefault="001C3F91" w:rsidP="008F6799">
                            <w:pPr>
                              <w:pStyle w:val="NormalWeb"/>
                              <w:spacing w:before="0" w:beforeAutospacing="0" w:after="0" w:afterAutospacing="0"/>
                              <w:rPr>
                                <w:color w:val="595959" w:themeColor="text1" w:themeTint="A6"/>
                                <w:sz w:val="18"/>
                                <w:szCs w:val="18"/>
                              </w:rPr>
                            </w:pPr>
                            <w:r w:rsidRPr="00504CEE">
                              <w:rPr>
                                <w:rFonts w:asciiTheme="minorHAnsi" w:hAnsi="Calibri" w:cstheme="minorBidi"/>
                                <w:color w:val="595959" w:themeColor="text1" w:themeTint="A6"/>
                                <w:kern w:val="24"/>
                                <w:sz w:val="18"/>
                                <w:szCs w:val="18"/>
                              </w:rPr>
                              <w:t xml:space="preserve">Years post-surgery </w:t>
                            </w:r>
                          </w:p>
                        </w:txbxContent>
                      </wps:txbx>
                      <wps:bodyPr wrap="square" rtlCol="0">
                        <a:spAutoFit/>
                      </wps:bodyPr>
                    </wps:wsp>
                  </a:graphicData>
                </a:graphic>
                <wp14:sizeRelH relativeFrom="margin">
                  <wp14:pctWidth>0</wp14:pctWidth>
                </wp14:sizeRelH>
              </wp:anchor>
            </w:drawing>
          </mc:Choice>
          <mc:Fallback>
            <w:pict>
              <v:shape w14:anchorId="1C045B31" id="TextBox 1" o:spid="_x0000_s1042" type="#_x0000_t202" style="position:absolute;margin-left:219.95pt;margin-top:8.3pt;width:103.05pt;height:18.2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" filled="f" stroked="f">
                <v:textbox style="mso-fit-shape-to-text:t">
                  <w:txbxContent>
                    <w:p w14:paraId="289740C1" w14:textId="77777777" w:rsidR="001C3F91" w:rsidRPr="00504CEE" w:rsidRDefault="001C3F91" w:rsidP="008F6799">
                      <w:pPr>
                        <w:pStyle w:val="NormalWeb"/>
                        <w:spacing w:before="0" w:beforeAutospacing="0" w:after="0" w:afterAutospacing="0"/>
                        <w:rPr>
                          <w:color w:val="595959" w:themeColor="text1" w:themeTint="A6"/>
                          <w:sz w:val="18"/>
                          <w:szCs w:val="18"/>
                        </w:rPr>
                      </w:pPr>
                      <w:r w:rsidRPr="00504CEE">
                        <w:rPr>
                          <w:rFonts w:asciiTheme="minorHAnsi" w:hAnsi="Calibri" w:cstheme="minorBidi"/>
                          <w:color w:val="595959" w:themeColor="text1" w:themeTint="A6"/>
                          <w:kern w:val="24"/>
                          <w:sz w:val="18"/>
                          <w:szCs w:val="18"/>
                        </w:rPr>
                        <w:t xml:space="preserve">Years post-surgery </w:t>
                      </w:r>
                    </w:p>
                  </w:txbxContent>
                </v:textbox>
                <w10:wrap type="square"/>
              </v:shape>
            </w:pict>
          </mc:Fallback>
        </mc:AlternateContent>
      </w:r>
    </w:p>
    <w:p w14:paraId="6360A8FB" w14:textId="77777777" w:rsidR="008F6799" w:rsidRPr="00CD7337" w:rsidRDefault="008F6799" w:rsidP="00F94416">
      <w:pPr>
        <w:spacing w:line="480" w:lineRule="auto"/>
        <w:rPr>
          <w:b/>
          <w:lang w:val="fr-FR"/>
        </w:rPr>
      </w:pPr>
    </w:p>
    <w:p w14:paraId="0E3F83AC" w14:textId="77777777" w:rsidR="004A768B" w:rsidRDefault="00141294" w:rsidP="00F94416">
      <w:pPr>
        <w:spacing w:line="480" w:lineRule="auto"/>
        <w:rPr>
          <w:b/>
        </w:rPr>
      </w:pPr>
      <w:r>
        <w:rPr>
          <w:b/>
        </w:rPr>
        <w:t>Figure 4.</w:t>
      </w:r>
    </w:p>
    <w:p w14:paraId="35AB12D6" w14:textId="4488F0DB" w:rsidR="00141294" w:rsidRDefault="007250E7" w:rsidP="00141294">
      <w:pPr>
        <w:spacing w:line="480" w:lineRule="auto"/>
      </w:pPr>
      <w:r>
        <w:rPr>
          <w:noProof/>
        </w:rPr>
        <w:drawing>
          <wp:anchor distT="0" distB="0" distL="114300" distR="114300" simplePos="0" relativeHeight="251817984" behindDoc="0" locked="0" layoutInCell="1" allowOverlap="1" wp14:anchorId="46004E55" wp14:editId="3B42644C">
            <wp:simplePos x="0" y="0"/>
            <wp:positionH relativeFrom="column">
              <wp:posOffset>504190</wp:posOffset>
            </wp:positionH>
            <wp:positionV relativeFrom="paragraph">
              <wp:posOffset>143510</wp:posOffset>
            </wp:positionV>
            <wp:extent cx="4563745" cy="2884170"/>
            <wp:effectExtent l="0" t="0" r="8255" b="11430"/>
            <wp:wrapTight wrapText="bothSides">
              <wp:wrapPolygon edited="0">
                <wp:start x="0" y="0"/>
                <wp:lineTo x="0" y="21495"/>
                <wp:lineTo x="21519" y="21495"/>
                <wp:lineTo x="21519"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14:paraId="7EFE5BCD" w14:textId="4A6F6BA7" w:rsidR="00141294" w:rsidRDefault="00141294" w:rsidP="00141294">
      <w:pPr>
        <w:spacing w:line="480" w:lineRule="auto"/>
      </w:pPr>
    </w:p>
    <w:p w14:paraId="7F14D349" w14:textId="434DBA5E" w:rsidR="00141294" w:rsidRDefault="00BB217A" w:rsidP="00141294">
      <w:pPr>
        <w:spacing w:line="480" w:lineRule="auto"/>
      </w:pPr>
      <w:r>
        <w:rPr>
          <w:b/>
          <w:noProof/>
        </w:rPr>
        <mc:AlternateContent>
          <mc:Choice Requires="wps">
            <w:drawing>
              <wp:anchor distT="0" distB="0" distL="114300" distR="114300" simplePos="0" relativeHeight="251789312" behindDoc="0" locked="0" layoutInCell="1" allowOverlap="1" wp14:anchorId="3A27BEA8" wp14:editId="526E070C">
                <wp:simplePos x="0" y="0"/>
                <wp:positionH relativeFrom="column">
                  <wp:posOffset>-287020</wp:posOffset>
                </wp:positionH>
                <wp:positionV relativeFrom="paragraph">
                  <wp:posOffset>423545</wp:posOffset>
                </wp:positionV>
                <wp:extent cx="800100" cy="803910"/>
                <wp:effectExtent l="0" t="0" r="0" b="8890"/>
                <wp:wrapSquare wrapText="bothSides"/>
                <wp:docPr id="9" name="Text Box 9"/>
                <wp:cNvGraphicFramePr/>
                <a:graphic xmlns:a="http://schemas.openxmlformats.org/drawingml/2006/main">
                  <a:graphicData uri="http://schemas.microsoft.com/office/word/2010/wordprocessingShape">
                    <wps:wsp>
                      <wps:cNvSpPr txBox="1"/>
                      <wps:spPr>
                        <a:xfrm>
                          <a:off x="0" y="0"/>
                          <a:ext cx="800100" cy="803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06F824" w14:textId="77777777" w:rsidR="001C3F91" w:rsidRDefault="001C3F91" w:rsidP="00141294">
                            <w:r>
                              <w:t>Number of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7BEA8" id="Text Box 9" o:spid="_x0000_s1043" type="#_x0000_t202" style="position:absolute;margin-left:-22.6pt;margin-top:33.35pt;width:63pt;height:63.3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" filled="f" stroked="f">
                <v:textbox>
                  <w:txbxContent>
                    <w:p w14:paraId="7106F824" w14:textId="77777777" w:rsidR="001C3F91" w:rsidRDefault="001C3F91" w:rsidP="00141294">
                      <w:r>
                        <w:t>Number of patients</w:t>
                      </w:r>
                    </w:p>
                  </w:txbxContent>
                </v:textbox>
                <w10:wrap type="square"/>
              </v:shape>
            </w:pict>
          </mc:Fallback>
        </mc:AlternateContent>
      </w:r>
    </w:p>
    <w:p w14:paraId="5CFA959F" w14:textId="2220118B" w:rsidR="00141294" w:rsidRDefault="00141294" w:rsidP="00141294">
      <w:pPr>
        <w:spacing w:line="480" w:lineRule="auto"/>
      </w:pPr>
    </w:p>
    <w:p w14:paraId="144AE994" w14:textId="349DBBAB" w:rsidR="00141294" w:rsidRDefault="00141294" w:rsidP="00141294">
      <w:pPr>
        <w:spacing w:line="480" w:lineRule="auto"/>
        <w:rPr>
          <w:b/>
        </w:rPr>
      </w:pPr>
    </w:p>
    <w:p w14:paraId="18EF8D10" w14:textId="66E40FCB" w:rsidR="00141294" w:rsidRDefault="00141294" w:rsidP="00141294">
      <w:pPr>
        <w:spacing w:line="480" w:lineRule="auto"/>
        <w:rPr>
          <w:b/>
        </w:rPr>
      </w:pPr>
    </w:p>
    <w:p w14:paraId="39035E6D" w14:textId="77777777" w:rsidR="00141294" w:rsidRDefault="00141294" w:rsidP="00141294">
      <w:pPr>
        <w:spacing w:line="480" w:lineRule="auto"/>
        <w:rPr>
          <w:b/>
        </w:rPr>
      </w:pPr>
    </w:p>
    <w:p w14:paraId="514A5D9A" w14:textId="77777777" w:rsidR="00141294" w:rsidRDefault="00141294" w:rsidP="00141294">
      <w:pPr>
        <w:spacing w:line="480" w:lineRule="auto"/>
        <w:rPr>
          <w:b/>
        </w:rPr>
      </w:pPr>
    </w:p>
    <w:p w14:paraId="2CF5CD44" w14:textId="77777777" w:rsidR="00141294" w:rsidRDefault="00141294" w:rsidP="00F94416">
      <w:pPr>
        <w:spacing w:line="480" w:lineRule="auto"/>
        <w:rPr>
          <w:b/>
        </w:rPr>
      </w:pPr>
    </w:p>
    <w:p w14:paraId="6CD067E4" w14:textId="77777777" w:rsidR="004A768B" w:rsidRDefault="00314B80" w:rsidP="00F94416">
      <w:pPr>
        <w:spacing w:line="480" w:lineRule="auto"/>
        <w:rPr>
          <w:b/>
        </w:rPr>
      </w:pPr>
      <w:r>
        <w:rPr>
          <w:b/>
        </w:rPr>
        <w:br w:type="column"/>
      </w:r>
      <w:r w:rsidR="00634EA5">
        <w:rPr>
          <w:b/>
        </w:rPr>
        <w:lastRenderedPageBreak/>
        <w:t xml:space="preserve">Figure 5. </w:t>
      </w:r>
    </w:p>
    <w:p w14:paraId="122E8CE4" w14:textId="77777777" w:rsidR="00634EA5" w:rsidRDefault="00634EA5" w:rsidP="00634EA5">
      <w:pPr>
        <w:spacing w:line="480" w:lineRule="auto"/>
      </w:pPr>
      <w:r>
        <w:rPr>
          <w:noProof/>
        </w:rPr>
        <w:drawing>
          <wp:anchor distT="0" distB="0" distL="114300" distR="114300" simplePos="0" relativeHeight="251791360" behindDoc="0" locked="0" layoutInCell="1" allowOverlap="1" wp14:anchorId="5E14E76D" wp14:editId="62FF236D">
            <wp:simplePos x="0" y="0"/>
            <wp:positionH relativeFrom="column">
              <wp:posOffset>512092</wp:posOffset>
            </wp:positionH>
            <wp:positionV relativeFrom="paragraph">
              <wp:posOffset>5080</wp:posOffset>
            </wp:positionV>
            <wp:extent cx="4572000" cy="2743200"/>
            <wp:effectExtent l="0" t="0" r="0" b="0"/>
            <wp:wrapTight wrapText="bothSides">
              <wp:wrapPolygon edited="0">
                <wp:start x="0" y="0"/>
                <wp:lineTo x="0" y="21400"/>
                <wp:lineTo x="21480" y="21400"/>
                <wp:lineTo x="21480"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1EDFD26F" w14:textId="77777777" w:rsidR="00634EA5" w:rsidRDefault="00634EA5" w:rsidP="00634EA5">
      <w:pPr>
        <w:spacing w:line="480" w:lineRule="auto"/>
      </w:pPr>
      <w:r>
        <w:rPr>
          <w:b/>
          <w:noProof/>
        </w:rPr>
        <mc:AlternateContent>
          <mc:Choice Requires="wps">
            <w:drawing>
              <wp:anchor distT="0" distB="0" distL="114300" distR="114300" simplePos="0" relativeHeight="251792384" behindDoc="0" locked="0" layoutInCell="1" allowOverlap="1" wp14:anchorId="70FEFCD6" wp14:editId="0136A1B2">
                <wp:simplePos x="0" y="0"/>
                <wp:positionH relativeFrom="column">
                  <wp:posOffset>-520700</wp:posOffset>
                </wp:positionH>
                <wp:positionV relativeFrom="paragraph">
                  <wp:posOffset>273050</wp:posOffset>
                </wp:positionV>
                <wp:extent cx="1026160" cy="452120"/>
                <wp:effectExtent l="0" t="0" r="0" b="5080"/>
                <wp:wrapSquare wrapText="bothSides"/>
                <wp:docPr id="21" name="Text Box 21"/>
                <wp:cNvGraphicFramePr/>
                <a:graphic xmlns:a="http://schemas.openxmlformats.org/drawingml/2006/main">
                  <a:graphicData uri="http://schemas.microsoft.com/office/word/2010/wordprocessingShape">
                    <wps:wsp>
                      <wps:cNvSpPr txBox="1"/>
                      <wps:spPr>
                        <a:xfrm>
                          <a:off x="0" y="0"/>
                          <a:ext cx="1026160"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B48E9A" w14:textId="77777777" w:rsidR="001C3F91" w:rsidRDefault="001C3F91" w:rsidP="00634EA5">
                            <w:r>
                              <w:t>Experiencing seizures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EFCD6" id="Text Box 21" o:spid="_x0000_s1044" type="#_x0000_t202" style="position:absolute;margin-left:-41pt;margin-top:21.5pt;width:80.8pt;height:35.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" filled="f" stroked="f">
                <v:textbox>
                  <w:txbxContent>
                    <w:p w14:paraId="13B48E9A" w14:textId="77777777" w:rsidR="001C3F91" w:rsidRDefault="001C3F91" w:rsidP="00634EA5">
                      <w:r>
                        <w:t>Experiencing seizures</w:t>
                      </w:r>
                    </w:p>
                  </w:txbxContent>
                </v:textbox>
                <w10:wrap type="square"/>
              </v:shape>
            </w:pict>
          </mc:Fallback>
        </mc:AlternateContent>
      </w:r>
    </w:p>
    <w:p w14:paraId="0B98AA5E" w14:textId="77777777" w:rsidR="00634EA5" w:rsidRDefault="00634EA5" w:rsidP="00634EA5">
      <w:pPr>
        <w:spacing w:line="480" w:lineRule="auto"/>
      </w:pPr>
    </w:p>
    <w:p w14:paraId="7ACC9AE8" w14:textId="77777777" w:rsidR="00634EA5" w:rsidRDefault="00634EA5" w:rsidP="00634EA5">
      <w:pPr>
        <w:spacing w:line="480" w:lineRule="auto"/>
      </w:pPr>
    </w:p>
    <w:p w14:paraId="165FB06B" w14:textId="77777777" w:rsidR="00634EA5" w:rsidRDefault="00634EA5" w:rsidP="00634EA5">
      <w:pPr>
        <w:spacing w:line="480" w:lineRule="auto"/>
      </w:pPr>
      <w:r>
        <w:rPr>
          <w:b/>
          <w:noProof/>
        </w:rPr>
        <mc:AlternateContent>
          <mc:Choice Requires="wps">
            <w:drawing>
              <wp:anchor distT="0" distB="0" distL="114300" distR="114300" simplePos="0" relativeHeight="251793408" behindDoc="0" locked="0" layoutInCell="1" allowOverlap="1" wp14:anchorId="27E5D832" wp14:editId="37A3C84A">
                <wp:simplePos x="0" y="0"/>
                <wp:positionH relativeFrom="column">
                  <wp:posOffset>-521335</wp:posOffset>
                </wp:positionH>
                <wp:positionV relativeFrom="paragraph">
                  <wp:posOffset>259515</wp:posOffset>
                </wp:positionV>
                <wp:extent cx="1026160" cy="452120"/>
                <wp:effectExtent l="0" t="0" r="0" b="5080"/>
                <wp:wrapSquare wrapText="bothSides"/>
                <wp:docPr id="23" name="Text Box 23"/>
                <wp:cNvGraphicFramePr/>
                <a:graphic xmlns:a="http://schemas.openxmlformats.org/drawingml/2006/main">
                  <a:graphicData uri="http://schemas.microsoft.com/office/word/2010/wordprocessingShape">
                    <wps:wsp>
                      <wps:cNvSpPr txBox="1"/>
                      <wps:spPr>
                        <a:xfrm>
                          <a:off x="0" y="0"/>
                          <a:ext cx="1026160"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30BC84" w14:textId="77777777" w:rsidR="001C3F91" w:rsidRDefault="001C3F91" w:rsidP="00634EA5">
                            <w:r>
                              <w:t xml:space="preserve">No seizures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5D832" id="Text Box 23" o:spid="_x0000_s1045" type="#_x0000_t202" style="position:absolute;margin-left:-41.05pt;margin-top:20.45pt;width:80.8pt;height:35.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" filled="f" stroked="f">
                <v:textbox>
                  <w:txbxContent>
                    <w:p w14:paraId="0230BC84" w14:textId="77777777" w:rsidR="001C3F91" w:rsidRDefault="001C3F91" w:rsidP="00634EA5">
                      <w:r>
                        <w:t xml:space="preserve">No seizures </w:t>
                      </w:r>
                    </w:p>
                  </w:txbxContent>
                </v:textbox>
                <w10:wrap type="square"/>
              </v:shape>
            </w:pict>
          </mc:Fallback>
        </mc:AlternateContent>
      </w:r>
    </w:p>
    <w:p w14:paraId="6FFFAF57" w14:textId="77777777" w:rsidR="00634EA5" w:rsidRDefault="00634EA5" w:rsidP="00634EA5">
      <w:pPr>
        <w:spacing w:line="480" w:lineRule="auto"/>
      </w:pPr>
      <w:r>
        <w:t xml:space="preserve"> </w:t>
      </w:r>
    </w:p>
    <w:p w14:paraId="3EF69ED5" w14:textId="77777777" w:rsidR="00634EA5" w:rsidRDefault="00634EA5" w:rsidP="00634EA5">
      <w:pPr>
        <w:spacing w:line="480" w:lineRule="auto"/>
      </w:pPr>
    </w:p>
    <w:p w14:paraId="16381F88" w14:textId="77777777" w:rsidR="00634EA5" w:rsidRDefault="00634EA5" w:rsidP="00634EA5">
      <w:pPr>
        <w:spacing w:line="480" w:lineRule="auto"/>
        <w:rPr>
          <w:b/>
        </w:rPr>
      </w:pPr>
      <w:r>
        <w:rPr>
          <w:b/>
          <w:noProof/>
        </w:rPr>
        <mc:AlternateContent>
          <mc:Choice Requires="wps">
            <w:drawing>
              <wp:anchor distT="0" distB="0" distL="114300" distR="114300" simplePos="0" relativeHeight="251794432" behindDoc="0" locked="0" layoutInCell="1" allowOverlap="1" wp14:anchorId="214780DC" wp14:editId="4F273C1B">
                <wp:simplePos x="0" y="0"/>
                <wp:positionH relativeFrom="column">
                  <wp:posOffset>2094600</wp:posOffset>
                </wp:positionH>
                <wp:positionV relativeFrom="paragraph">
                  <wp:posOffset>323365</wp:posOffset>
                </wp:positionV>
                <wp:extent cx="1238250" cy="34544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2382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DC65E2" w14:textId="77777777" w:rsidR="001C3F91" w:rsidRDefault="001C3F91" w:rsidP="00634EA5">
                            <w:r>
                              <w:t xml:space="preserve">QOLIE-P31 score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780DC" id="Text Box 24" o:spid="_x0000_s1046" type="#_x0000_t202" style="position:absolute;margin-left:164.95pt;margin-top:25.45pt;width:97.5pt;height:27.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" filled="f" stroked="f">
                <v:textbox>
                  <w:txbxContent>
                    <w:p w14:paraId="40DC65E2" w14:textId="77777777" w:rsidR="001C3F91" w:rsidRDefault="001C3F91" w:rsidP="00634EA5">
                      <w:r>
                        <w:t xml:space="preserve">QOLIE-P31 score </w:t>
                      </w:r>
                    </w:p>
                  </w:txbxContent>
                </v:textbox>
                <w10:wrap type="square"/>
              </v:shape>
            </w:pict>
          </mc:Fallback>
        </mc:AlternateContent>
      </w:r>
    </w:p>
    <w:p w14:paraId="021E6932" w14:textId="77777777" w:rsidR="00634EA5" w:rsidRDefault="00634EA5" w:rsidP="00634EA5">
      <w:pPr>
        <w:spacing w:line="480" w:lineRule="auto"/>
        <w:rPr>
          <w:b/>
        </w:rPr>
      </w:pPr>
    </w:p>
    <w:p w14:paraId="63B64CE6" w14:textId="681F26FD" w:rsidR="00634EA5" w:rsidRDefault="00634EA5" w:rsidP="00634EA5">
      <w:pPr>
        <w:spacing w:line="480" w:lineRule="auto"/>
        <w:rPr>
          <w:ins w:id="636" w:author="Owen Pickrell" w:date="2019-02-10T21:04:00Z"/>
          <w:b/>
        </w:rPr>
      </w:pPr>
    </w:p>
    <w:p w14:paraId="0E27AB3A" w14:textId="00B5821C" w:rsidR="00B32FF6" w:rsidRDefault="00B32FF6" w:rsidP="00634EA5">
      <w:pPr>
        <w:spacing w:line="480" w:lineRule="auto"/>
        <w:rPr>
          <w:b/>
        </w:rPr>
      </w:pPr>
      <w:commentRangeStart w:id="637"/>
      <w:ins w:id="638" w:author="Owen Pickrell" w:date="2019-02-10T21:04:00Z">
        <w:r>
          <w:rPr>
            <w:b/>
          </w:rPr>
          <w:t>Figure 6. Hospital admission rates for any cause before and after surgery</w:t>
        </w:r>
        <w:commentRangeEnd w:id="637"/>
        <w:r>
          <w:rPr>
            <w:rStyle w:val="CommentReference"/>
          </w:rPr>
          <w:commentReference w:id="637"/>
        </w:r>
      </w:ins>
    </w:p>
    <w:p w14:paraId="63B0F410" w14:textId="77777777" w:rsidR="00634EA5" w:rsidRDefault="00634EA5" w:rsidP="00634EA5">
      <w:pPr>
        <w:spacing w:line="480" w:lineRule="auto"/>
        <w:rPr>
          <w:b/>
        </w:rPr>
      </w:pPr>
    </w:p>
    <w:p w14:paraId="168FF8DC" w14:textId="77777777" w:rsidR="00634EA5" w:rsidRDefault="00634EA5" w:rsidP="00634EA5">
      <w:pPr>
        <w:spacing w:line="480" w:lineRule="auto"/>
        <w:rPr>
          <w:b/>
        </w:rPr>
      </w:pPr>
    </w:p>
    <w:p w14:paraId="2C4ACABE" w14:textId="77777777" w:rsidR="00634EA5" w:rsidRDefault="00634EA5" w:rsidP="00634EA5">
      <w:pPr>
        <w:spacing w:line="480" w:lineRule="auto"/>
        <w:rPr>
          <w:b/>
        </w:rPr>
      </w:pPr>
    </w:p>
    <w:p w14:paraId="4C50A50D" w14:textId="77777777" w:rsidR="00634EA5" w:rsidRDefault="00634EA5" w:rsidP="00634EA5">
      <w:pPr>
        <w:spacing w:line="480" w:lineRule="auto"/>
        <w:rPr>
          <w:b/>
        </w:rPr>
      </w:pPr>
    </w:p>
    <w:p w14:paraId="4CD8CF3F" w14:textId="77777777" w:rsidR="00634EA5" w:rsidRDefault="00634EA5" w:rsidP="00634EA5">
      <w:pPr>
        <w:spacing w:line="480" w:lineRule="auto"/>
        <w:rPr>
          <w:b/>
        </w:rPr>
      </w:pPr>
    </w:p>
    <w:p w14:paraId="34937077" w14:textId="77777777" w:rsidR="00634EA5" w:rsidRDefault="00634EA5" w:rsidP="00634EA5">
      <w:pPr>
        <w:spacing w:line="480" w:lineRule="auto"/>
        <w:rPr>
          <w:b/>
        </w:rPr>
      </w:pPr>
    </w:p>
    <w:p w14:paraId="174E5123" w14:textId="77777777" w:rsidR="00634EA5" w:rsidRDefault="00634EA5" w:rsidP="00F94416">
      <w:pPr>
        <w:spacing w:line="480" w:lineRule="auto"/>
        <w:rPr>
          <w:b/>
        </w:rPr>
      </w:pPr>
    </w:p>
    <w:p w14:paraId="328B5F44" w14:textId="77777777" w:rsidR="00C1701C" w:rsidRDefault="00C1701C" w:rsidP="00F94416">
      <w:pPr>
        <w:spacing w:line="480" w:lineRule="auto"/>
        <w:rPr>
          <w:b/>
        </w:rPr>
      </w:pPr>
    </w:p>
    <w:p w14:paraId="27D28C58" w14:textId="77777777" w:rsidR="00C1701C" w:rsidRDefault="00C1701C" w:rsidP="00F94416">
      <w:pPr>
        <w:spacing w:line="480" w:lineRule="auto"/>
        <w:rPr>
          <w:b/>
        </w:rPr>
      </w:pPr>
    </w:p>
    <w:p w14:paraId="535EE13C" w14:textId="77777777" w:rsidR="00C1701C" w:rsidRPr="00C1701C" w:rsidRDefault="00C1701C" w:rsidP="00F94416">
      <w:pPr>
        <w:spacing w:line="480" w:lineRule="auto"/>
        <w:rPr>
          <w:b/>
          <w:bCs/>
        </w:rPr>
      </w:pPr>
    </w:p>
    <w:p w14:paraId="79F3AFC2" w14:textId="77777777" w:rsidR="00AC5581" w:rsidRPr="00AC5581" w:rsidRDefault="00AC5581" w:rsidP="00F94416">
      <w:pPr>
        <w:spacing w:line="480" w:lineRule="auto"/>
      </w:pPr>
    </w:p>
    <w:p w14:paraId="14AA9413" w14:textId="77777777" w:rsidR="00AC5581" w:rsidRDefault="00AC5581" w:rsidP="00F94416">
      <w:pPr>
        <w:spacing w:line="480" w:lineRule="auto"/>
      </w:pPr>
    </w:p>
    <w:p w14:paraId="6EFF5446" w14:textId="77777777" w:rsidR="00014FE1" w:rsidRDefault="00014FE1" w:rsidP="00F94416">
      <w:pPr>
        <w:spacing w:line="480" w:lineRule="auto"/>
        <w:jc w:val="center"/>
      </w:pPr>
    </w:p>
    <w:p w14:paraId="5450E42F" w14:textId="77777777" w:rsidR="00014FE1" w:rsidRDefault="00014FE1" w:rsidP="00F94416">
      <w:pPr>
        <w:spacing w:line="480" w:lineRule="auto"/>
        <w:jc w:val="center"/>
      </w:pPr>
    </w:p>
    <w:p w14:paraId="3E4EC880" w14:textId="77777777" w:rsidR="00014FE1" w:rsidRDefault="00014FE1" w:rsidP="00F94416">
      <w:pPr>
        <w:spacing w:line="480" w:lineRule="auto"/>
        <w:jc w:val="center"/>
      </w:pPr>
    </w:p>
    <w:p w14:paraId="6F6E9FC7" w14:textId="77777777" w:rsidR="00014FE1" w:rsidRDefault="00014FE1" w:rsidP="00F94416">
      <w:pPr>
        <w:spacing w:line="480" w:lineRule="auto"/>
        <w:jc w:val="center"/>
      </w:pPr>
    </w:p>
    <w:p w14:paraId="01F487DD" w14:textId="77777777" w:rsidR="00014FE1" w:rsidRDefault="00014FE1" w:rsidP="00F94416">
      <w:pPr>
        <w:spacing w:line="480" w:lineRule="auto"/>
        <w:jc w:val="center"/>
      </w:pPr>
    </w:p>
    <w:p w14:paraId="1D0CD26C" w14:textId="6FAF6F17" w:rsidR="00014FE1" w:rsidRDefault="00CD3FA0" w:rsidP="00014FE1">
      <w:pPr>
        <w:spacing w:line="480" w:lineRule="auto"/>
        <w:rPr>
          <w:b/>
        </w:rPr>
      </w:pPr>
      <w:r>
        <w:rPr>
          <w:noProof/>
        </w:rPr>
        <w:drawing>
          <wp:inline distT="0" distB="0" distL="0" distR="0" wp14:anchorId="0801D05E" wp14:editId="3B259E28">
            <wp:extent cx="4569535" cy="2736298"/>
            <wp:effectExtent l="0" t="0" r="2540" b="698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F1485D" w14:textId="77777777" w:rsidR="00014FE1" w:rsidRDefault="00014FE1" w:rsidP="00014FE1">
      <w:pPr>
        <w:spacing w:line="480" w:lineRule="auto"/>
        <w:rPr>
          <w:b/>
        </w:rPr>
      </w:pPr>
    </w:p>
    <w:p w14:paraId="3671DB12" w14:textId="77777777" w:rsidR="00014FE1" w:rsidRDefault="00014FE1" w:rsidP="00014FE1">
      <w:pPr>
        <w:spacing w:line="480" w:lineRule="auto"/>
        <w:rPr>
          <w:b/>
        </w:rPr>
      </w:pPr>
    </w:p>
    <w:p w14:paraId="48EE1FB9" w14:textId="77777777" w:rsidR="00216ED6" w:rsidRDefault="00634EA5" w:rsidP="00014FE1">
      <w:pPr>
        <w:spacing w:line="480" w:lineRule="auto"/>
      </w:pPr>
      <w:r>
        <w:rPr>
          <w:b/>
        </w:rPr>
        <w:t>Figure #</w:t>
      </w:r>
      <w:proofErr w:type="gramStart"/>
      <w:r>
        <w:rPr>
          <w:b/>
        </w:rPr>
        <w:t xml:space="preserve"># </w:t>
      </w:r>
      <w:r w:rsidRPr="00634EA5">
        <w:rPr>
          <w:b/>
          <w:highlight w:val="yellow"/>
        </w:rPr>
        <w:t>?include</w:t>
      </w:r>
      <w:proofErr w:type="gramEnd"/>
      <w:r w:rsidR="00014FE1">
        <w:rPr>
          <w:b/>
        </w:rPr>
        <w:t xml:space="preserve">: </w:t>
      </w:r>
      <w:commentRangeStart w:id="639"/>
      <w:commentRangeStart w:id="640"/>
      <w:r w:rsidR="00014FE1">
        <w:t xml:space="preserve">Percentage </w:t>
      </w:r>
      <w:commentRangeEnd w:id="639"/>
      <w:r>
        <w:rPr>
          <w:rStyle w:val="CommentReference"/>
        </w:rPr>
        <w:commentReference w:id="639"/>
      </w:r>
      <w:commentRangeEnd w:id="640"/>
      <w:r w:rsidR="00BC3C4C">
        <w:rPr>
          <w:rStyle w:val="CommentReference"/>
        </w:rPr>
        <w:commentReference w:id="640"/>
      </w:r>
      <w:r w:rsidR="00014FE1">
        <w:t xml:space="preserve">of those seizure free 1 year post surgery, and last outpatient clinic (median 7 years). Y, year; OP, outpatients.  </w:t>
      </w:r>
    </w:p>
    <w:p w14:paraId="7243E268" w14:textId="77777777" w:rsidR="00014FE1" w:rsidRDefault="00216ED6" w:rsidP="00014FE1">
      <w:pPr>
        <w:spacing w:line="480" w:lineRule="auto"/>
      </w:pPr>
      <w:r>
        <w:br w:type="column"/>
      </w:r>
      <w:r>
        <w:lastRenderedPageBreak/>
        <w:t>Probably leave out</w:t>
      </w:r>
    </w:p>
    <w:p w14:paraId="3151A6B2" w14:textId="77777777" w:rsidR="00216ED6" w:rsidRDefault="00216ED6" w:rsidP="00216ED6">
      <w:pPr>
        <w:spacing w:line="480" w:lineRule="auto"/>
      </w:pPr>
    </w:p>
    <w:tbl>
      <w:tblPr>
        <w:tblStyle w:val="TableGrid"/>
        <w:tblW w:w="0" w:type="auto"/>
        <w:tblLook w:val="04A0" w:firstRow="1" w:lastRow="0" w:firstColumn="1" w:lastColumn="0" w:noHBand="0" w:noVBand="1"/>
      </w:tblPr>
      <w:tblGrid>
        <w:gridCol w:w="1071"/>
        <w:gridCol w:w="1523"/>
        <w:gridCol w:w="1124"/>
        <w:gridCol w:w="1158"/>
        <w:gridCol w:w="1309"/>
        <w:gridCol w:w="1486"/>
        <w:gridCol w:w="1339"/>
      </w:tblGrid>
      <w:tr w:rsidR="00216ED6" w:rsidRPr="004D27E2" w14:paraId="0F936FE7" w14:textId="77777777" w:rsidTr="001629F8">
        <w:tc>
          <w:tcPr>
            <w:tcW w:w="1071" w:type="dxa"/>
          </w:tcPr>
          <w:p w14:paraId="2474B855" w14:textId="77777777" w:rsidR="00216ED6" w:rsidRPr="004D27E2" w:rsidRDefault="00216ED6" w:rsidP="001629F8">
            <w:pPr>
              <w:spacing w:line="480" w:lineRule="auto"/>
              <w:rPr>
                <w:b/>
                <w:sz w:val="20"/>
                <w:szCs w:val="20"/>
              </w:rPr>
            </w:pPr>
            <w:r w:rsidRPr="004D27E2">
              <w:rPr>
                <w:b/>
                <w:sz w:val="20"/>
                <w:szCs w:val="20"/>
              </w:rPr>
              <w:t>Study</w:t>
            </w:r>
          </w:p>
        </w:tc>
        <w:tc>
          <w:tcPr>
            <w:tcW w:w="1523" w:type="dxa"/>
          </w:tcPr>
          <w:p w14:paraId="2CD05B2A" w14:textId="77777777" w:rsidR="00216ED6" w:rsidRPr="004D27E2" w:rsidRDefault="00216ED6" w:rsidP="001629F8">
            <w:pPr>
              <w:spacing w:line="480" w:lineRule="auto"/>
              <w:rPr>
                <w:b/>
                <w:sz w:val="20"/>
                <w:szCs w:val="20"/>
              </w:rPr>
            </w:pPr>
            <w:r w:rsidRPr="004D27E2">
              <w:rPr>
                <w:b/>
                <w:sz w:val="20"/>
                <w:szCs w:val="20"/>
              </w:rPr>
              <w:t>Design</w:t>
            </w:r>
          </w:p>
        </w:tc>
        <w:tc>
          <w:tcPr>
            <w:tcW w:w="1124" w:type="dxa"/>
          </w:tcPr>
          <w:p w14:paraId="50461C45" w14:textId="77777777" w:rsidR="00216ED6" w:rsidRPr="004D27E2" w:rsidRDefault="00216ED6" w:rsidP="001629F8">
            <w:pPr>
              <w:spacing w:line="480" w:lineRule="auto"/>
              <w:rPr>
                <w:b/>
                <w:sz w:val="20"/>
                <w:szCs w:val="20"/>
              </w:rPr>
            </w:pPr>
            <w:r w:rsidRPr="004D27E2">
              <w:rPr>
                <w:b/>
                <w:sz w:val="20"/>
                <w:szCs w:val="20"/>
              </w:rPr>
              <w:t>Type of surgery</w:t>
            </w:r>
          </w:p>
        </w:tc>
        <w:tc>
          <w:tcPr>
            <w:tcW w:w="1158" w:type="dxa"/>
          </w:tcPr>
          <w:p w14:paraId="2CB75DE2" w14:textId="77777777" w:rsidR="00216ED6" w:rsidRPr="004D27E2" w:rsidRDefault="00216ED6" w:rsidP="001629F8">
            <w:pPr>
              <w:spacing w:line="480" w:lineRule="auto"/>
              <w:rPr>
                <w:b/>
                <w:sz w:val="20"/>
                <w:szCs w:val="20"/>
              </w:rPr>
            </w:pPr>
            <w:r w:rsidRPr="004D27E2">
              <w:rPr>
                <w:b/>
                <w:sz w:val="20"/>
                <w:szCs w:val="20"/>
              </w:rPr>
              <w:t>Follow up time (Medium)</w:t>
            </w:r>
          </w:p>
        </w:tc>
        <w:tc>
          <w:tcPr>
            <w:tcW w:w="1309" w:type="dxa"/>
          </w:tcPr>
          <w:p w14:paraId="11996046" w14:textId="77777777" w:rsidR="00216ED6" w:rsidRPr="004D27E2" w:rsidRDefault="00216ED6" w:rsidP="001629F8">
            <w:pPr>
              <w:spacing w:line="480" w:lineRule="auto"/>
              <w:rPr>
                <w:b/>
                <w:sz w:val="20"/>
                <w:szCs w:val="20"/>
              </w:rPr>
            </w:pPr>
            <w:r w:rsidRPr="004D27E2">
              <w:rPr>
                <w:b/>
                <w:sz w:val="20"/>
                <w:szCs w:val="20"/>
              </w:rPr>
              <w:t>Seizure freedom</w:t>
            </w:r>
          </w:p>
        </w:tc>
        <w:tc>
          <w:tcPr>
            <w:tcW w:w="1486" w:type="dxa"/>
          </w:tcPr>
          <w:p w14:paraId="440F279C" w14:textId="77777777" w:rsidR="00216ED6" w:rsidRPr="004D27E2" w:rsidRDefault="00216ED6" w:rsidP="001629F8">
            <w:pPr>
              <w:spacing w:line="480" w:lineRule="auto"/>
              <w:rPr>
                <w:b/>
                <w:sz w:val="20"/>
                <w:szCs w:val="20"/>
              </w:rPr>
            </w:pPr>
            <w:r w:rsidRPr="004D27E2">
              <w:rPr>
                <w:b/>
                <w:sz w:val="20"/>
                <w:szCs w:val="20"/>
              </w:rPr>
              <w:t>QOL surveyed?</w:t>
            </w:r>
          </w:p>
        </w:tc>
        <w:tc>
          <w:tcPr>
            <w:tcW w:w="1339" w:type="dxa"/>
          </w:tcPr>
          <w:p w14:paraId="146F5EC5" w14:textId="77777777" w:rsidR="00216ED6" w:rsidRPr="004D27E2" w:rsidRDefault="00216ED6" w:rsidP="001629F8">
            <w:pPr>
              <w:spacing w:line="480" w:lineRule="auto"/>
              <w:rPr>
                <w:b/>
                <w:sz w:val="20"/>
                <w:szCs w:val="20"/>
              </w:rPr>
            </w:pPr>
            <w:r w:rsidRPr="004D27E2">
              <w:rPr>
                <w:b/>
                <w:sz w:val="20"/>
                <w:szCs w:val="20"/>
              </w:rPr>
              <w:t>AED’s</w:t>
            </w:r>
          </w:p>
        </w:tc>
      </w:tr>
      <w:tr w:rsidR="00216ED6" w:rsidRPr="004D27E2" w14:paraId="5B63CADA" w14:textId="77777777" w:rsidTr="001629F8">
        <w:tc>
          <w:tcPr>
            <w:tcW w:w="1071" w:type="dxa"/>
          </w:tcPr>
          <w:p w14:paraId="2638BD92" w14:textId="753EAB72" w:rsidR="00216ED6" w:rsidRPr="004D27E2" w:rsidRDefault="00216ED6" w:rsidP="00F25412">
            <w:pPr>
              <w:spacing w:line="480" w:lineRule="auto"/>
              <w:rPr>
                <w:b/>
                <w:sz w:val="20"/>
                <w:szCs w:val="20"/>
              </w:rPr>
            </w:pPr>
            <w:r w:rsidRPr="004D27E2">
              <w:rPr>
                <w:b/>
                <w:sz w:val="20"/>
                <w:szCs w:val="20"/>
              </w:rPr>
              <w:fldChar w:fldCharType="begin"/>
            </w:r>
            <w:r w:rsidR="00F25412">
              <w:rPr>
                <w:b/>
                <w:sz w:val="20"/>
                <w:szCs w:val="20"/>
              </w:rPr>
              <w:instrText xml:space="preserve"> ADDIN EN.CITE &lt;EndNote&gt;&lt;Cite&gt;&lt;Author&gt;Guldvog&lt;/Author&gt;&lt;Year&gt;1991&lt;/Year&gt;&lt;RecNum&gt;0&lt;/RecNum&gt;&lt;IDText&gt;Surgical versus medical treatment for epilepsy. I. Outcome related to survival, seizures, and neurologic deficit&lt;/IDText&gt;&lt;DisplayText&gt;(36)&lt;/DisplayText&gt;&lt;record&gt;&lt;isbn&gt;1528-1167&lt;/isbn&gt;&lt;titles&gt;&lt;title&gt;Surgical versus medical treatment for epilepsy. I. Outcome related to survival, seizures, and neurologic deficit&lt;/title&gt;&lt;secondary-title&gt;Epilepsia&lt;/secondary-title&gt;&lt;/titles&gt;&lt;pages&gt;375-388&lt;/pages&gt;&lt;number&gt;3&lt;/number&gt;&lt;contributors&gt;&lt;authors&gt;&lt;author&gt;Guldvog, B&lt;/author&gt;&lt;author&gt;Løyning, Y&lt;/author&gt;&lt;author&gt;Hauglie‐Hanssen, E&lt;/author&gt;&lt;author&gt;Flood, S&lt;/author&gt;&lt;author&gt;Bjørnæs, H&lt;/author&gt;&lt;/authors&gt;&lt;/contributors&gt;&lt;added-date format="utc"&gt;1514107145&lt;/added-date&gt;&lt;ref-type name="Journal Article"&gt;17&lt;/ref-type&gt;&lt;dates&gt;&lt;year&gt;1991&lt;/year&gt;&lt;/dates&gt;&lt;rec-number&gt;333&lt;/rec-number&gt;&lt;last-updated-date format="utc"&gt;1514107145&lt;/last-updated-date&gt;&lt;volume&gt;32&lt;/volume&gt;&lt;/record&gt;&lt;/Cite&gt;&lt;/EndNote&gt;</w:instrText>
            </w:r>
            <w:r w:rsidRPr="004D27E2">
              <w:rPr>
                <w:b/>
                <w:sz w:val="20"/>
                <w:szCs w:val="20"/>
              </w:rPr>
              <w:fldChar w:fldCharType="separate"/>
            </w:r>
            <w:r w:rsidR="00F25412">
              <w:rPr>
                <w:b/>
                <w:noProof/>
                <w:sz w:val="20"/>
                <w:szCs w:val="20"/>
              </w:rPr>
              <w:t>(36)</w:t>
            </w:r>
            <w:r w:rsidRPr="004D27E2">
              <w:rPr>
                <w:b/>
                <w:sz w:val="20"/>
                <w:szCs w:val="20"/>
              </w:rPr>
              <w:fldChar w:fldCharType="end"/>
            </w:r>
          </w:p>
        </w:tc>
        <w:tc>
          <w:tcPr>
            <w:tcW w:w="1523" w:type="dxa"/>
          </w:tcPr>
          <w:p w14:paraId="69CD5CE8" w14:textId="77777777" w:rsidR="00216ED6" w:rsidRPr="004D27E2" w:rsidRDefault="00216ED6" w:rsidP="001629F8">
            <w:pPr>
              <w:spacing w:line="480" w:lineRule="auto"/>
              <w:rPr>
                <w:b/>
                <w:sz w:val="20"/>
                <w:szCs w:val="20"/>
              </w:rPr>
            </w:pPr>
            <w:r w:rsidRPr="004D27E2">
              <w:rPr>
                <w:b/>
                <w:sz w:val="20"/>
                <w:szCs w:val="20"/>
              </w:rPr>
              <w:t xml:space="preserve">Retrospective </w:t>
            </w:r>
          </w:p>
        </w:tc>
        <w:tc>
          <w:tcPr>
            <w:tcW w:w="1124" w:type="dxa"/>
          </w:tcPr>
          <w:p w14:paraId="06722C71" w14:textId="77777777" w:rsidR="00216ED6" w:rsidRPr="004D27E2" w:rsidRDefault="00216ED6" w:rsidP="001629F8">
            <w:pPr>
              <w:spacing w:line="480" w:lineRule="auto"/>
              <w:rPr>
                <w:b/>
                <w:sz w:val="20"/>
                <w:szCs w:val="20"/>
              </w:rPr>
            </w:pPr>
            <w:proofErr w:type="spellStart"/>
            <w:r w:rsidRPr="004D27E2">
              <w:rPr>
                <w:b/>
                <w:sz w:val="20"/>
                <w:szCs w:val="20"/>
              </w:rPr>
              <w:t>Resective</w:t>
            </w:r>
            <w:proofErr w:type="spellEnd"/>
          </w:p>
        </w:tc>
        <w:tc>
          <w:tcPr>
            <w:tcW w:w="1158" w:type="dxa"/>
          </w:tcPr>
          <w:p w14:paraId="651F9DB3" w14:textId="77777777" w:rsidR="00216ED6" w:rsidRPr="004D27E2" w:rsidRDefault="00216ED6" w:rsidP="001629F8">
            <w:pPr>
              <w:spacing w:line="480" w:lineRule="auto"/>
              <w:rPr>
                <w:b/>
                <w:sz w:val="20"/>
                <w:szCs w:val="20"/>
              </w:rPr>
            </w:pPr>
            <w:r w:rsidRPr="004D27E2">
              <w:rPr>
                <w:b/>
                <w:sz w:val="20"/>
                <w:szCs w:val="20"/>
              </w:rPr>
              <w:t>9</w:t>
            </w:r>
          </w:p>
        </w:tc>
        <w:tc>
          <w:tcPr>
            <w:tcW w:w="1309" w:type="dxa"/>
          </w:tcPr>
          <w:p w14:paraId="08F1D424" w14:textId="77777777" w:rsidR="00216ED6" w:rsidRPr="004D27E2" w:rsidRDefault="00216ED6" w:rsidP="001629F8">
            <w:pPr>
              <w:spacing w:line="480" w:lineRule="auto"/>
              <w:rPr>
                <w:b/>
                <w:sz w:val="20"/>
                <w:szCs w:val="20"/>
              </w:rPr>
            </w:pPr>
            <w:r w:rsidRPr="004D27E2">
              <w:rPr>
                <w:b/>
                <w:sz w:val="20"/>
                <w:szCs w:val="20"/>
              </w:rPr>
              <w:t>Significant?</w:t>
            </w:r>
          </w:p>
        </w:tc>
        <w:tc>
          <w:tcPr>
            <w:tcW w:w="1486" w:type="dxa"/>
          </w:tcPr>
          <w:p w14:paraId="40642313" w14:textId="77777777" w:rsidR="00216ED6" w:rsidRPr="004D27E2" w:rsidRDefault="00216ED6" w:rsidP="001629F8">
            <w:pPr>
              <w:spacing w:line="480" w:lineRule="auto"/>
              <w:rPr>
                <w:b/>
                <w:sz w:val="20"/>
                <w:szCs w:val="20"/>
              </w:rPr>
            </w:pPr>
            <w:r w:rsidRPr="004D27E2">
              <w:rPr>
                <w:b/>
                <w:sz w:val="20"/>
                <w:szCs w:val="20"/>
              </w:rPr>
              <w:t>Y</w:t>
            </w:r>
          </w:p>
        </w:tc>
        <w:tc>
          <w:tcPr>
            <w:tcW w:w="1339" w:type="dxa"/>
          </w:tcPr>
          <w:p w14:paraId="5CA25A01" w14:textId="77777777" w:rsidR="00216ED6" w:rsidRPr="004D27E2" w:rsidRDefault="00216ED6" w:rsidP="001629F8">
            <w:pPr>
              <w:spacing w:line="480" w:lineRule="auto"/>
              <w:rPr>
                <w:b/>
                <w:sz w:val="20"/>
                <w:szCs w:val="20"/>
              </w:rPr>
            </w:pPr>
            <w:r w:rsidRPr="004D27E2">
              <w:rPr>
                <w:b/>
                <w:sz w:val="20"/>
                <w:szCs w:val="20"/>
              </w:rPr>
              <w:t>N</w:t>
            </w:r>
          </w:p>
        </w:tc>
      </w:tr>
      <w:tr w:rsidR="00216ED6" w:rsidRPr="004D27E2" w14:paraId="15910A9E" w14:textId="77777777" w:rsidTr="001629F8">
        <w:tc>
          <w:tcPr>
            <w:tcW w:w="1071" w:type="dxa"/>
          </w:tcPr>
          <w:p w14:paraId="1E69FC04" w14:textId="70FED79D" w:rsidR="00216ED6" w:rsidRPr="004D27E2" w:rsidRDefault="00216ED6" w:rsidP="00B417AB">
            <w:pPr>
              <w:spacing w:line="480" w:lineRule="auto"/>
              <w:rPr>
                <w:b/>
                <w:sz w:val="20"/>
                <w:szCs w:val="20"/>
              </w:rPr>
            </w:pPr>
            <w:r w:rsidRPr="004D27E2">
              <w:rPr>
                <w:b/>
                <w:sz w:val="20"/>
                <w:szCs w:val="20"/>
              </w:rPr>
              <w:fldChar w:fldCharType="begin"/>
            </w:r>
            <w:r w:rsidR="00B417AB">
              <w:rPr>
                <w:b/>
                <w:sz w:val="20"/>
                <w:szCs w:val="20"/>
              </w:rPr>
              <w:instrText xml:space="preserve"> ADDIN EN.CITE &lt;EndNote&gt;&lt;Cite&gt;&lt;Author&gt;Hemb&lt;/Author&gt;&lt;Year&gt;2013&lt;/Year&gt;&lt;RecNum&gt;0&lt;/RecNum&gt;&lt;IDText&gt;An 18-year follow-up of seizure outcome after surgery for temporal lobe epilepsy and hippocampal sclerosis&lt;/IDText&gt;&lt;DisplayText&gt;(19)&lt;/DisplayText&gt;&lt;record&gt;&lt;isbn&gt;0022-3050&lt;/isbn&gt;&lt;titles&gt;&lt;title&gt;An 18-year follow-up of seizure outcome after surgery for temporal lobe epilepsy and hippocampal sclerosis&lt;/title&gt;&lt;secondary-title&gt;J Neurol Neurosurg Psychiatry&lt;/secondary-title&gt;&lt;/titles&gt;&lt;pages&gt;800-805&lt;/pages&gt;&lt;number&gt;7&lt;/number&gt;&lt;contributors&gt;&lt;authors&gt;&lt;author&gt;Hemb, Marta&lt;/author&gt;&lt;author&gt;Palmini, Andre&lt;/author&gt;&lt;author&gt;Paglioli, Eliseu&lt;/author&gt;&lt;author&gt;Paglioli, Eduardo Beck&lt;/author&gt;&lt;author&gt;da Costa, Jaderson Costa&lt;/author&gt;&lt;author&gt;Azambuja, Ney&lt;/author&gt;&lt;author&gt;Portuguez, Mirna&lt;/author&gt;&lt;author&gt;Viuniski, Verena&lt;/author&gt;&lt;author&gt;Booij, Linda&lt;/author&gt;&lt;author&gt;Nunes, Magda Lahorgue&lt;/author&gt;&lt;/authors&gt;&lt;/contributors&gt;&lt;added-date format="utc"&gt;1514109093&lt;/added-date&gt;&lt;ref-type name="Journal Article"&gt;17&lt;/ref-type&gt;&lt;dates&gt;&lt;year&gt;2013&lt;/year&gt;&lt;/dates&gt;&lt;rec-number&gt;334&lt;/rec-number&gt;&lt;last-updated-date format="utc"&gt;1514109093&lt;/last-updated-date&gt;&lt;volume&gt;84&lt;/volume&gt;&lt;/record&gt;&lt;/Cite&gt;&lt;/EndNote&gt;</w:instrText>
            </w:r>
            <w:r w:rsidRPr="004D27E2">
              <w:rPr>
                <w:b/>
                <w:sz w:val="20"/>
                <w:szCs w:val="20"/>
              </w:rPr>
              <w:fldChar w:fldCharType="separate"/>
            </w:r>
            <w:r w:rsidR="00B417AB">
              <w:rPr>
                <w:b/>
                <w:noProof/>
                <w:sz w:val="20"/>
                <w:szCs w:val="20"/>
              </w:rPr>
              <w:t>(19)</w:t>
            </w:r>
            <w:r w:rsidRPr="004D27E2">
              <w:rPr>
                <w:b/>
                <w:sz w:val="20"/>
                <w:szCs w:val="20"/>
              </w:rPr>
              <w:fldChar w:fldCharType="end"/>
            </w:r>
          </w:p>
        </w:tc>
        <w:tc>
          <w:tcPr>
            <w:tcW w:w="1523" w:type="dxa"/>
          </w:tcPr>
          <w:p w14:paraId="62F5F1BA" w14:textId="77777777" w:rsidR="00216ED6" w:rsidRPr="004D27E2" w:rsidRDefault="00216ED6" w:rsidP="001629F8">
            <w:pPr>
              <w:spacing w:line="480" w:lineRule="auto"/>
              <w:rPr>
                <w:b/>
                <w:sz w:val="20"/>
                <w:szCs w:val="20"/>
              </w:rPr>
            </w:pPr>
            <w:r w:rsidRPr="004D27E2">
              <w:rPr>
                <w:b/>
                <w:sz w:val="20"/>
                <w:szCs w:val="20"/>
              </w:rPr>
              <w:t>Prospective</w:t>
            </w:r>
          </w:p>
        </w:tc>
        <w:tc>
          <w:tcPr>
            <w:tcW w:w="1124" w:type="dxa"/>
          </w:tcPr>
          <w:p w14:paraId="10476954" w14:textId="77777777" w:rsidR="00216ED6" w:rsidRPr="004D27E2" w:rsidRDefault="00216ED6" w:rsidP="001629F8">
            <w:pPr>
              <w:spacing w:line="480" w:lineRule="auto"/>
              <w:rPr>
                <w:b/>
                <w:sz w:val="20"/>
                <w:szCs w:val="20"/>
              </w:rPr>
            </w:pPr>
            <w:r w:rsidRPr="004D27E2">
              <w:rPr>
                <w:b/>
                <w:sz w:val="20"/>
                <w:szCs w:val="20"/>
              </w:rPr>
              <w:t>Temporal</w:t>
            </w:r>
          </w:p>
        </w:tc>
        <w:tc>
          <w:tcPr>
            <w:tcW w:w="1158" w:type="dxa"/>
          </w:tcPr>
          <w:p w14:paraId="1EA07F8E" w14:textId="77777777" w:rsidR="00216ED6" w:rsidRPr="004D27E2" w:rsidRDefault="00216ED6" w:rsidP="001629F8">
            <w:pPr>
              <w:spacing w:line="480" w:lineRule="auto"/>
              <w:rPr>
                <w:b/>
                <w:sz w:val="20"/>
                <w:szCs w:val="20"/>
              </w:rPr>
            </w:pPr>
            <w:r w:rsidRPr="004D27E2">
              <w:rPr>
                <w:b/>
                <w:sz w:val="20"/>
                <w:szCs w:val="20"/>
              </w:rPr>
              <w:t>18</w:t>
            </w:r>
          </w:p>
        </w:tc>
        <w:tc>
          <w:tcPr>
            <w:tcW w:w="1309" w:type="dxa"/>
          </w:tcPr>
          <w:p w14:paraId="0E4A1B5E" w14:textId="77777777" w:rsidR="00216ED6" w:rsidRPr="004D27E2" w:rsidRDefault="00216ED6" w:rsidP="001629F8">
            <w:pPr>
              <w:spacing w:line="480" w:lineRule="auto"/>
              <w:rPr>
                <w:b/>
                <w:sz w:val="20"/>
                <w:szCs w:val="20"/>
              </w:rPr>
            </w:pPr>
            <w:r w:rsidRPr="004D27E2">
              <w:rPr>
                <w:b/>
                <w:sz w:val="20"/>
                <w:szCs w:val="20"/>
              </w:rPr>
              <w:t>62%</w:t>
            </w:r>
          </w:p>
        </w:tc>
        <w:tc>
          <w:tcPr>
            <w:tcW w:w="1486" w:type="dxa"/>
          </w:tcPr>
          <w:p w14:paraId="4C08A224" w14:textId="77777777" w:rsidR="00216ED6" w:rsidRPr="004D27E2" w:rsidRDefault="00216ED6" w:rsidP="001629F8">
            <w:pPr>
              <w:spacing w:line="480" w:lineRule="auto"/>
              <w:rPr>
                <w:b/>
                <w:sz w:val="20"/>
                <w:szCs w:val="20"/>
              </w:rPr>
            </w:pPr>
            <w:r w:rsidRPr="004D27E2">
              <w:rPr>
                <w:b/>
                <w:sz w:val="20"/>
                <w:szCs w:val="20"/>
              </w:rPr>
              <w:t>N</w:t>
            </w:r>
          </w:p>
        </w:tc>
        <w:tc>
          <w:tcPr>
            <w:tcW w:w="1339" w:type="dxa"/>
          </w:tcPr>
          <w:p w14:paraId="02411360" w14:textId="77777777" w:rsidR="00216ED6" w:rsidRPr="004D27E2" w:rsidRDefault="00216ED6" w:rsidP="001629F8">
            <w:pPr>
              <w:spacing w:line="480" w:lineRule="auto"/>
              <w:rPr>
                <w:b/>
                <w:sz w:val="20"/>
                <w:szCs w:val="20"/>
              </w:rPr>
            </w:pPr>
            <w:r w:rsidRPr="004D27E2">
              <w:rPr>
                <w:b/>
                <w:sz w:val="20"/>
                <w:szCs w:val="20"/>
              </w:rPr>
              <w:t>N</w:t>
            </w:r>
          </w:p>
        </w:tc>
      </w:tr>
      <w:tr w:rsidR="00216ED6" w:rsidRPr="004D27E2" w14:paraId="08CB9EA5" w14:textId="77777777" w:rsidTr="001629F8">
        <w:tc>
          <w:tcPr>
            <w:tcW w:w="1071" w:type="dxa"/>
          </w:tcPr>
          <w:p w14:paraId="7851007A" w14:textId="21368717" w:rsidR="00216ED6" w:rsidRPr="004D27E2" w:rsidRDefault="00216ED6" w:rsidP="00B417AB">
            <w:pPr>
              <w:spacing w:line="480" w:lineRule="auto"/>
              <w:rPr>
                <w:b/>
                <w:sz w:val="20"/>
                <w:szCs w:val="20"/>
              </w:rPr>
            </w:pPr>
            <w:r w:rsidRPr="004D27E2">
              <w:rPr>
                <w:b/>
                <w:sz w:val="20"/>
                <w:szCs w:val="20"/>
              </w:rPr>
              <w:fldChar w:fldCharType="begin"/>
            </w:r>
            <w:r w:rsidR="00B417AB">
              <w:rPr>
                <w:b/>
                <w:sz w:val="20"/>
                <w:szCs w:val="20"/>
              </w:rPr>
              <w:instrText xml:space="preserve"> ADDIN EN.CITE &lt;EndNote&gt;&lt;Cite&gt;&lt;Author&gt;Reid&lt;/Author&gt;&lt;Year&gt;2004&lt;/Year&gt;&lt;RecNum&gt;0&lt;/RecNum&gt;&lt;IDText&gt;Epilepsy surgery: patient-perceived long-term costs and benefits&lt;/IDText&gt;&lt;DisplayText&gt;(18)&lt;/DisplayText&gt;&lt;record&gt;&lt;isbn&gt;1525-5050&lt;/isbn&gt;&lt;titles&gt;&lt;title&gt;Epilepsy surgery: patient-perceived long-term costs and benefits&lt;/title&gt;&lt;secondary-title&gt;Epilepsy &amp;amp; Behavior&lt;/secondary-title&gt;&lt;/titles&gt;&lt;pages&gt;81-87&lt;/pages&gt;&lt;number&gt;1&lt;/number&gt;&lt;contributors&gt;&lt;authors&gt;&lt;author&gt;Reid, Katie&lt;/author&gt;&lt;author&gt;Herbert, Andrea&lt;/author&gt;&lt;author&gt;Baker, Gus A&lt;/author&gt;&lt;/authors&gt;&lt;/contributors&gt;&lt;added-date format="utc"&gt;1499008150&lt;/added-date&gt;&lt;ref-type name="Journal Article"&gt;17&lt;/ref-type&gt;&lt;dates&gt;&lt;year&gt;2004&lt;/year&gt;&lt;/dates&gt;&lt;rec-number&gt;315&lt;/rec-number&gt;&lt;last-updated-date format="utc"&gt;1499008150&lt;/last-updated-date&gt;&lt;volume&gt;5&lt;/volume&gt;&lt;/record&gt;&lt;/Cite&gt;&lt;/EndNote&gt;</w:instrText>
            </w:r>
            <w:r w:rsidRPr="004D27E2">
              <w:rPr>
                <w:b/>
                <w:sz w:val="20"/>
                <w:szCs w:val="20"/>
              </w:rPr>
              <w:fldChar w:fldCharType="separate"/>
            </w:r>
            <w:r w:rsidR="00B417AB">
              <w:rPr>
                <w:b/>
                <w:noProof/>
                <w:sz w:val="20"/>
                <w:szCs w:val="20"/>
              </w:rPr>
              <w:t>(18)</w:t>
            </w:r>
            <w:r w:rsidRPr="004D27E2">
              <w:rPr>
                <w:b/>
                <w:sz w:val="20"/>
                <w:szCs w:val="20"/>
              </w:rPr>
              <w:fldChar w:fldCharType="end"/>
            </w:r>
          </w:p>
        </w:tc>
        <w:tc>
          <w:tcPr>
            <w:tcW w:w="1523" w:type="dxa"/>
          </w:tcPr>
          <w:p w14:paraId="568C3830" w14:textId="77777777" w:rsidR="00216ED6" w:rsidRPr="004D27E2" w:rsidRDefault="00216ED6" w:rsidP="001629F8">
            <w:pPr>
              <w:spacing w:line="480" w:lineRule="auto"/>
              <w:rPr>
                <w:b/>
                <w:sz w:val="20"/>
                <w:szCs w:val="20"/>
              </w:rPr>
            </w:pPr>
            <w:r w:rsidRPr="004D27E2">
              <w:rPr>
                <w:b/>
                <w:sz w:val="20"/>
                <w:szCs w:val="20"/>
              </w:rPr>
              <w:t>Prospective</w:t>
            </w:r>
          </w:p>
        </w:tc>
        <w:tc>
          <w:tcPr>
            <w:tcW w:w="1124" w:type="dxa"/>
          </w:tcPr>
          <w:p w14:paraId="5C546A9E" w14:textId="77777777" w:rsidR="00216ED6" w:rsidRPr="004D27E2" w:rsidRDefault="00216ED6" w:rsidP="001629F8">
            <w:pPr>
              <w:spacing w:line="480" w:lineRule="auto"/>
              <w:rPr>
                <w:b/>
                <w:sz w:val="20"/>
                <w:szCs w:val="20"/>
              </w:rPr>
            </w:pPr>
            <w:r w:rsidRPr="004D27E2">
              <w:rPr>
                <w:b/>
                <w:sz w:val="20"/>
                <w:szCs w:val="20"/>
              </w:rPr>
              <w:t>Temporal</w:t>
            </w:r>
          </w:p>
        </w:tc>
        <w:tc>
          <w:tcPr>
            <w:tcW w:w="1158" w:type="dxa"/>
          </w:tcPr>
          <w:p w14:paraId="2D8B1FCB" w14:textId="77777777" w:rsidR="00216ED6" w:rsidRPr="004D27E2" w:rsidRDefault="00216ED6" w:rsidP="001629F8">
            <w:pPr>
              <w:spacing w:line="480" w:lineRule="auto"/>
              <w:rPr>
                <w:b/>
                <w:sz w:val="20"/>
                <w:szCs w:val="20"/>
              </w:rPr>
            </w:pPr>
            <w:r w:rsidRPr="004D27E2">
              <w:rPr>
                <w:b/>
                <w:sz w:val="20"/>
                <w:szCs w:val="20"/>
              </w:rPr>
              <w:t>6</w:t>
            </w:r>
          </w:p>
        </w:tc>
        <w:tc>
          <w:tcPr>
            <w:tcW w:w="1309" w:type="dxa"/>
          </w:tcPr>
          <w:p w14:paraId="4D4F73E8" w14:textId="77777777" w:rsidR="00216ED6" w:rsidRPr="004D27E2" w:rsidRDefault="00216ED6" w:rsidP="001629F8">
            <w:pPr>
              <w:spacing w:line="480" w:lineRule="auto"/>
              <w:rPr>
                <w:b/>
                <w:sz w:val="20"/>
                <w:szCs w:val="20"/>
              </w:rPr>
            </w:pPr>
            <w:r w:rsidRPr="004D27E2">
              <w:rPr>
                <w:b/>
                <w:sz w:val="20"/>
                <w:szCs w:val="20"/>
              </w:rPr>
              <w:t>45%</w:t>
            </w:r>
          </w:p>
        </w:tc>
        <w:tc>
          <w:tcPr>
            <w:tcW w:w="1486" w:type="dxa"/>
          </w:tcPr>
          <w:p w14:paraId="7C1E57DB" w14:textId="77777777" w:rsidR="00216ED6" w:rsidRPr="004D27E2" w:rsidRDefault="00216ED6" w:rsidP="001629F8">
            <w:pPr>
              <w:spacing w:line="480" w:lineRule="auto"/>
              <w:rPr>
                <w:b/>
                <w:sz w:val="20"/>
                <w:szCs w:val="20"/>
              </w:rPr>
            </w:pPr>
            <w:r w:rsidRPr="004D27E2">
              <w:rPr>
                <w:b/>
                <w:sz w:val="20"/>
                <w:szCs w:val="20"/>
              </w:rPr>
              <w:t>Y</w:t>
            </w:r>
          </w:p>
        </w:tc>
        <w:tc>
          <w:tcPr>
            <w:tcW w:w="1339" w:type="dxa"/>
          </w:tcPr>
          <w:p w14:paraId="331D5ED3" w14:textId="77777777" w:rsidR="00216ED6" w:rsidRPr="004D27E2" w:rsidRDefault="00216ED6" w:rsidP="001629F8">
            <w:pPr>
              <w:spacing w:line="480" w:lineRule="auto"/>
              <w:rPr>
                <w:b/>
                <w:sz w:val="20"/>
                <w:szCs w:val="20"/>
              </w:rPr>
            </w:pPr>
            <w:r w:rsidRPr="004D27E2">
              <w:rPr>
                <w:b/>
                <w:sz w:val="20"/>
                <w:szCs w:val="20"/>
              </w:rPr>
              <w:t>N</w:t>
            </w:r>
          </w:p>
        </w:tc>
      </w:tr>
      <w:tr w:rsidR="00216ED6" w:rsidRPr="004D27E2" w14:paraId="63472139" w14:textId="77777777" w:rsidTr="001629F8">
        <w:tc>
          <w:tcPr>
            <w:tcW w:w="1071" w:type="dxa"/>
          </w:tcPr>
          <w:p w14:paraId="0691D931" w14:textId="02B74DC9" w:rsidR="00216ED6" w:rsidRPr="004D27E2" w:rsidRDefault="00216ED6" w:rsidP="00F25412">
            <w:pPr>
              <w:spacing w:line="480" w:lineRule="auto"/>
              <w:rPr>
                <w:b/>
                <w:sz w:val="20"/>
                <w:szCs w:val="20"/>
              </w:rPr>
            </w:pPr>
            <w:r w:rsidRPr="004D27E2">
              <w:rPr>
                <w:b/>
                <w:sz w:val="20"/>
                <w:szCs w:val="20"/>
              </w:rPr>
              <w:fldChar w:fldCharType="begin"/>
            </w:r>
            <w:r w:rsidR="00F25412">
              <w:rPr>
                <w:b/>
                <w:sz w:val="20"/>
                <w:szCs w:val="20"/>
              </w:rPr>
              <w:instrText xml:space="preserve"> ADDIN EN.CITE &lt;EndNote&gt;&lt;Cite&gt;&lt;Author&gt;Skirrow&lt;/Author&gt;&lt;Year&gt;2011&lt;/Year&gt;&lt;RecNum&gt;0&lt;/RecNum&gt;&lt;IDText&gt;Long-term intellectual outcome after temporal lobe surgery in childhood&lt;/IDText&gt;&lt;DisplayText&gt;(32)&lt;/DisplayText&gt;&lt;record&gt;&lt;isbn&gt;0028-3878&lt;/isbn&gt;&lt;titles&gt;&lt;title&gt;Long-term intellectual outcome after temporal lobe surgery in childhood&lt;/title&gt;&lt;secondary-title&gt;Neurology&lt;/secondary-title&gt;&lt;/titles&gt;&lt;pages&gt;1330-1337&lt;/pages&gt;&lt;number&gt;15&lt;/number&gt;&lt;contributors&gt;&lt;authors&gt;&lt;author&gt;Skirrow, C&lt;/author&gt;&lt;author&gt;Cross, JH&lt;/author&gt;&lt;author&gt;Cormack, F&lt;/author&gt;&lt;author&gt;Harkness, W&lt;/author&gt;&lt;author&gt;Vargha-Khadem, F&lt;/author&gt;&lt;author&gt;Baldeweg, T&lt;/author&gt;&lt;/authors&gt;&lt;/contributors&gt;&lt;added-date format="utc"&gt;1514109964&lt;/added-date&gt;&lt;ref-type name="Journal Article"&gt;17&lt;/ref-type&gt;&lt;dates&gt;&lt;year&gt;2011&lt;/year&gt;&lt;/dates&gt;&lt;rec-number&gt;336&lt;/rec-number&gt;&lt;last-updated-date format="utc"&gt;1514109964&lt;/last-updated-date&gt;&lt;volume&gt;76&lt;/volume&gt;&lt;/record&gt;&lt;/Cite&gt;&lt;/EndNote&gt;</w:instrText>
            </w:r>
            <w:r w:rsidRPr="004D27E2">
              <w:rPr>
                <w:b/>
                <w:sz w:val="20"/>
                <w:szCs w:val="20"/>
              </w:rPr>
              <w:fldChar w:fldCharType="separate"/>
            </w:r>
            <w:r w:rsidR="00F25412">
              <w:rPr>
                <w:b/>
                <w:noProof/>
                <w:sz w:val="20"/>
                <w:szCs w:val="20"/>
              </w:rPr>
              <w:t>(32)</w:t>
            </w:r>
            <w:r w:rsidRPr="004D27E2">
              <w:rPr>
                <w:b/>
                <w:sz w:val="20"/>
                <w:szCs w:val="20"/>
              </w:rPr>
              <w:fldChar w:fldCharType="end"/>
            </w:r>
          </w:p>
        </w:tc>
        <w:tc>
          <w:tcPr>
            <w:tcW w:w="1523" w:type="dxa"/>
          </w:tcPr>
          <w:p w14:paraId="2445D796" w14:textId="77777777" w:rsidR="00216ED6" w:rsidRPr="004D27E2" w:rsidRDefault="00216ED6" w:rsidP="001629F8">
            <w:pPr>
              <w:spacing w:line="480" w:lineRule="auto"/>
              <w:rPr>
                <w:b/>
                <w:sz w:val="20"/>
                <w:szCs w:val="20"/>
              </w:rPr>
            </w:pPr>
            <w:r w:rsidRPr="004D27E2">
              <w:rPr>
                <w:b/>
                <w:sz w:val="20"/>
                <w:szCs w:val="20"/>
              </w:rPr>
              <w:t xml:space="preserve">Prospective </w:t>
            </w:r>
          </w:p>
        </w:tc>
        <w:tc>
          <w:tcPr>
            <w:tcW w:w="1124" w:type="dxa"/>
          </w:tcPr>
          <w:p w14:paraId="266C6478" w14:textId="77777777" w:rsidR="00216ED6" w:rsidRPr="004D27E2" w:rsidRDefault="00216ED6" w:rsidP="001629F8">
            <w:pPr>
              <w:spacing w:line="480" w:lineRule="auto"/>
              <w:rPr>
                <w:b/>
                <w:sz w:val="20"/>
                <w:szCs w:val="20"/>
              </w:rPr>
            </w:pPr>
            <w:r w:rsidRPr="004D27E2">
              <w:rPr>
                <w:b/>
                <w:sz w:val="20"/>
                <w:szCs w:val="20"/>
              </w:rPr>
              <w:t xml:space="preserve">Pediatric </w:t>
            </w:r>
          </w:p>
          <w:p w14:paraId="2757144E" w14:textId="77777777" w:rsidR="00216ED6" w:rsidRPr="004D27E2" w:rsidRDefault="00216ED6" w:rsidP="001629F8">
            <w:pPr>
              <w:spacing w:line="480" w:lineRule="auto"/>
              <w:rPr>
                <w:b/>
                <w:sz w:val="20"/>
                <w:szCs w:val="20"/>
              </w:rPr>
            </w:pPr>
            <w:r w:rsidRPr="004D27E2">
              <w:rPr>
                <w:b/>
                <w:sz w:val="20"/>
                <w:szCs w:val="20"/>
              </w:rPr>
              <w:t xml:space="preserve">Temporal </w:t>
            </w:r>
          </w:p>
        </w:tc>
        <w:tc>
          <w:tcPr>
            <w:tcW w:w="1158" w:type="dxa"/>
          </w:tcPr>
          <w:p w14:paraId="52B2BD77" w14:textId="77777777" w:rsidR="00216ED6" w:rsidRPr="004D27E2" w:rsidRDefault="00216ED6" w:rsidP="001629F8">
            <w:pPr>
              <w:spacing w:line="480" w:lineRule="auto"/>
              <w:rPr>
                <w:b/>
                <w:sz w:val="20"/>
                <w:szCs w:val="20"/>
              </w:rPr>
            </w:pPr>
            <w:r w:rsidRPr="004D27E2">
              <w:rPr>
                <w:b/>
                <w:sz w:val="20"/>
                <w:szCs w:val="20"/>
              </w:rPr>
              <w:t>9</w:t>
            </w:r>
          </w:p>
        </w:tc>
        <w:tc>
          <w:tcPr>
            <w:tcW w:w="1309" w:type="dxa"/>
          </w:tcPr>
          <w:p w14:paraId="2E1B62DC" w14:textId="77777777" w:rsidR="00216ED6" w:rsidRPr="004D27E2" w:rsidRDefault="00216ED6" w:rsidP="001629F8">
            <w:pPr>
              <w:spacing w:line="480" w:lineRule="auto"/>
              <w:rPr>
                <w:b/>
                <w:sz w:val="20"/>
                <w:szCs w:val="20"/>
              </w:rPr>
            </w:pPr>
            <w:r w:rsidRPr="004D27E2">
              <w:rPr>
                <w:b/>
                <w:sz w:val="20"/>
                <w:szCs w:val="20"/>
              </w:rPr>
              <w:t>86%</w:t>
            </w:r>
          </w:p>
        </w:tc>
        <w:tc>
          <w:tcPr>
            <w:tcW w:w="1486" w:type="dxa"/>
          </w:tcPr>
          <w:p w14:paraId="6BAC6996" w14:textId="77777777" w:rsidR="00216ED6" w:rsidRPr="004D27E2" w:rsidRDefault="00216ED6" w:rsidP="001629F8">
            <w:pPr>
              <w:spacing w:line="480" w:lineRule="auto"/>
              <w:rPr>
                <w:b/>
                <w:sz w:val="20"/>
                <w:szCs w:val="20"/>
              </w:rPr>
            </w:pPr>
            <w:r w:rsidRPr="004D27E2">
              <w:rPr>
                <w:b/>
                <w:sz w:val="20"/>
                <w:szCs w:val="20"/>
              </w:rPr>
              <w:t>Y</w:t>
            </w:r>
          </w:p>
        </w:tc>
        <w:tc>
          <w:tcPr>
            <w:tcW w:w="1339" w:type="dxa"/>
          </w:tcPr>
          <w:p w14:paraId="505B8D43" w14:textId="77777777" w:rsidR="00216ED6" w:rsidRPr="004D27E2" w:rsidRDefault="00216ED6" w:rsidP="001629F8">
            <w:pPr>
              <w:spacing w:line="480" w:lineRule="auto"/>
              <w:rPr>
                <w:b/>
                <w:sz w:val="20"/>
                <w:szCs w:val="20"/>
              </w:rPr>
            </w:pPr>
            <w:r w:rsidRPr="004D27E2">
              <w:rPr>
                <w:b/>
                <w:sz w:val="20"/>
                <w:szCs w:val="20"/>
              </w:rPr>
              <w:t xml:space="preserve">57% not on </w:t>
            </w:r>
            <w:proofErr w:type="spellStart"/>
            <w:r w:rsidRPr="004D27E2">
              <w:rPr>
                <w:b/>
                <w:sz w:val="20"/>
                <w:szCs w:val="20"/>
              </w:rPr>
              <w:t>mediciation</w:t>
            </w:r>
            <w:proofErr w:type="spellEnd"/>
          </w:p>
        </w:tc>
      </w:tr>
      <w:tr w:rsidR="00216ED6" w:rsidRPr="004D27E2" w14:paraId="38F96796" w14:textId="77777777" w:rsidTr="001629F8">
        <w:tc>
          <w:tcPr>
            <w:tcW w:w="1071" w:type="dxa"/>
          </w:tcPr>
          <w:p w14:paraId="3AD27866" w14:textId="35E912E0" w:rsidR="00216ED6" w:rsidRPr="004D27E2" w:rsidRDefault="00216ED6" w:rsidP="007D3781">
            <w:pPr>
              <w:spacing w:line="480" w:lineRule="auto"/>
              <w:rPr>
                <w:b/>
                <w:sz w:val="20"/>
                <w:szCs w:val="20"/>
              </w:rPr>
            </w:pPr>
            <w:r w:rsidRPr="004D27E2">
              <w:rPr>
                <w:b/>
                <w:sz w:val="20"/>
                <w:szCs w:val="20"/>
              </w:rPr>
              <w:fldChar w:fldCharType="begin"/>
            </w:r>
            <w:r w:rsidR="007D3781">
              <w:rPr>
                <w:b/>
                <w:sz w:val="20"/>
                <w:szCs w:val="20"/>
              </w:rPr>
              <w:instrText xml:space="preserve"> ADDIN EN.CITE &lt;EndNote&gt;&lt;Cite&gt;&lt;Author&gt;Téllez-Zenteno&lt;/Author&gt;&lt;Year&gt;2005&lt;/Year&gt;&lt;RecNum&gt;0&lt;/RecNum&gt;&lt;IDText&gt;Long-term seizure outcomes following epilepsy surgery: a systematic review and meta-analysis&lt;/IDText&gt;&lt;DisplayText&gt;(21)&lt;/DisplayText&gt;&lt;record&gt;&lt;isbn&gt;1460-2156&lt;/isbn&gt;&lt;titles&gt;&lt;title&gt;Long-term seizure outcomes following epilepsy surgery: a systematic review and meta-analysis&lt;/title&gt;&lt;secondary-title&gt;Brain&lt;/secondary-title&gt;&lt;/titles&gt;&lt;pages&gt;1188-1198&lt;/pages&gt;&lt;number&gt;5&lt;/number&gt;&lt;contributors&gt;&lt;authors&gt;&lt;author&gt;Téllez-Zenteno, José F&lt;/author&gt;&lt;author&gt;Dhar, Raj&lt;/author&gt;&lt;author&gt;Wiebe, Samuel&lt;/author&gt;&lt;/authors&gt;&lt;/contributors&gt;&lt;added-date format="utc"&gt;1514110994&lt;/added-date&gt;&lt;ref-type name="Journal Article"&gt;17&lt;/ref-type&gt;&lt;dates&gt;&lt;year&gt;2005&lt;/year&gt;&lt;/dates&gt;&lt;rec-number&gt;337&lt;/rec-number&gt;&lt;last-updated-date format="utc"&gt;1514110994&lt;/last-updated-date&gt;&lt;volume&gt;128&lt;/volume&gt;&lt;/record&gt;&lt;/Cite&gt;&lt;/EndNote&gt;</w:instrText>
            </w:r>
            <w:r w:rsidRPr="004D27E2">
              <w:rPr>
                <w:b/>
                <w:sz w:val="20"/>
                <w:szCs w:val="20"/>
              </w:rPr>
              <w:fldChar w:fldCharType="separate"/>
            </w:r>
            <w:r w:rsidR="007D3781">
              <w:rPr>
                <w:b/>
                <w:noProof/>
                <w:sz w:val="20"/>
                <w:szCs w:val="20"/>
              </w:rPr>
              <w:t>(21)</w:t>
            </w:r>
            <w:r w:rsidRPr="004D27E2">
              <w:rPr>
                <w:b/>
                <w:sz w:val="20"/>
                <w:szCs w:val="20"/>
              </w:rPr>
              <w:fldChar w:fldCharType="end"/>
            </w:r>
          </w:p>
        </w:tc>
        <w:tc>
          <w:tcPr>
            <w:tcW w:w="1523" w:type="dxa"/>
          </w:tcPr>
          <w:p w14:paraId="3761C216" w14:textId="77777777" w:rsidR="00216ED6" w:rsidRPr="004D27E2" w:rsidRDefault="00216ED6" w:rsidP="001629F8">
            <w:pPr>
              <w:spacing w:line="480" w:lineRule="auto"/>
              <w:rPr>
                <w:b/>
                <w:sz w:val="20"/>
                <w:szCs w:val="20"/>
              </w:rPr>
            </w:pPr>
            <w:r w:rsidRPr="004D27E2">
              <w:rPr>
                <w:b/>
                <w:sz w:val="20"/>
                <w:szCs w:val="20"/>
              </w:rPr>
              <w:t>Review</w:t>
            </w:r>
          </w:p>
        </w:tc>
        <w:tc>
          <w:tcPr>
            <w:tcW w:w="1124" w:type="dxa"/>
          </w:tcPr>
          <w:p w14:paraId="3C5FA873" w14:textId="77777777" w:rsidR="00216ED6" w:rsidRPr="004D27E2" w:rsidRDefault="00216ED6" w:rsidP="001629F8">
            <w:pPr>
              <w:spacing w:line="480" w:lineRule="auto"/>
              <w:rPr>
                <w:b/>
                <w:sz w:val="20"/>
                <w:szCs w:val="20"/>
              </w:rPr>
            </w:pPr>
            <w:proofErr w:type="spellStart"/>
            <w:r w:rsidRPr="004D27E2">
              <w:rPr>
                <w:b/>
                <w:sz w:val="20"/>
                <w:szCs w:val="20"/>
              </w:rPr>
              <w:t>Resective</w:t>
            </w:r>
            <w:proofErr w:type="spellEnd"/>
          </w:p>
        </w:tc>
        <w:tc>
          <w:tcPr>
            <w:tcW w:w="1158" w:type="dxa"/>
          </w:tcPr>
          <w:p w14:paraId="3CCE112E" w14:textId="77777777" w:rsidR="00216ED6" w:rsidRPr="004D27E2" w:rsidRDefault="00216ED6" w:rsidP="001629F8">
            <w:pPr>
              <w:spacing w:line="480" w:lineRule="auto"/>
              <w:rPr>
                <w:b/>
                <w:sz w:val="20"/>
                <w:szCs w:val="20"/>
              </w:rPr>
            </w:pPr>
            <w:r w:rsidRPr="004D27E2">
              <w:rPr>
                <w:b/>
                <w:sz w:val="20"/>
                <w:szCs w:val="20"/>
              </w:rPr>
              <w:t>&gt;5</w:t>
            </w:r>
          </w:p>
        </w:tc>
        <w:tc>
          <w:tcPr>
            <w:tcW w:w="1309" w:type="dxa"/>
          </w:tcPr>
          <w:p w14:paraId="4875DD8A" w14:textId="77777777" w:rsidR="00216ED6" w:rsidRPr="004D27E2" w:rsidRDefault="00216ED6" w:rsidP="001629F8">
            <w:pPr>
              <w:spacing w:line="480" w:lineRule="auto"/>
              <w:rPr>
                <w:b/>
                <w:sz w:val="20"/>
                <w:szCs w:val="20"/>
              </w:rPr>
            </w:pPr>
            <w:r w:rsidRPr="004D27E2">
              <w:rPr>
                <w:b/>
                <w:sz w:val="20"/>
                <w:szCs w:val="20"/>
              </w:rPr>
              <w:t>65%</w:t>
            </w:r>
          </w:p>
        </w:tc>
        <w:tc>
          <w:tcPr>
            <w:tcW w:w="1486" w:type="dxa"/>
          </w:tcPr>
          <w:p w14:paraId="6CC0CA13" w14:textId="77777777" w:rsidR="00216ED6" w:rsidRPr="004D27E2" w:rsidRDefault="00216ED6" w:rsidP="001629F8">
            <w:pPr>
              <w:spacing w:line="480" w:lineRule="auto"/>
              <w:rPr>
                <w:b/>
                <w:sz w:val="20"/>
                <w:szCs w:val="20"/>
              </w:rPr>
            </w:pPr>
            <w:r w:rsidRPr="004D27E2">
              <w:rPr>
                <w:b/>
                <w:sz w:val="20"/>
                <w:szCs w:val="20"/>
              </w:rPr>
              <w:t>Y</w:t>
            </w:r>
          </w:p>
        </w:tc>
        <w:tc>
          <w:tcPr>
            <w:tcW w:w="1339" w:type="dxa"/>
          </w:tcPr>
          <w:p w14:paraId="3B153E07" w14:textId="77777777" w:rsidR="00216ED6" w:rsidRPr="004D27E2" w:rsidRDefault="00216ED6" w:rsidP="001629F8">
            <w:pPr>
              <w:spacing w:line="480" w:lineRule="auto"/>
              <w:rPr>
                <w:b/>
                <w:sz w:val="20"/>
                <w:szCs w:val="20"/>
              </w:rPr>
            </w:pPr>
            <w:r w:rsidRPr="004D27E2">
              <w:rPr>
                <w:b/>
                <w:sz w:val="20"/>
                <w:szCs w:val="20"/>
              </w:rPr>
              <w:t xml:space="preserve">Withdrawal may lead to </w:t>
            </w:r>
            <w:proofErr w:type="spellStart"/>
            <w:r w:rsidRPr="004D27E2">
              <w:rPr>
                <w:b/>
                <w:sz w:val="20"/>
                <w:szCs w:val="20"/>
              </w:rPr>
              <w:t>sezuire</w:t>
            </w:r>
            <w:proofErr w:type="spellEnd"/>
            <w:r w:rsidRPr="004D27E2">
              <w:rPr>
                <w:b/>
                <w:sz w:val="20"/>
                <w:szCs w:val="20"/>
              </w:rPr>
              <w:t xml:space="preserve"> </w:t>
            </w:r>
            <w:proofErr w:type="spellStart"/>
            <w:r w:rsidRPr="004D27E2">
              <w:rPr>
                <w:b/>
                <w:sz w:val="20"/>
                <w:szCs w:val="20"/>
              </w:rPr>
              <w:t>reoccurance</w:t>
            </w:r>
            <w:proofErr w:type="spellEnd"/>
            <w:r w:rsidRPr="004D27E2">
              <w:rPr>
                <w:b/>
                <w:sz w:val="20"/>
                <w:szCs w:val="20"/>
              </w:rPr>
              <w:t>.</w:t>
            </w:r>
          </w:p>
        </w:tc>
      </w:tr>
      <w:tr w:rsidR="00216ED6" w:rsidRPr="004D27E2" w14:paraId="2B332AFF" w14:textId="77777777" w:rsidTr="001629F8">
        <w:tc>
          <w:tcPr>
            <w:tcW w:w="1071" w:type="dxa"/>
          </w:tcPr>
          <w:p w14:paraId="5307C58D" w14:textId="1FD4B2E2" w:rsidR="00216ED6" w:rsidRPr="004D27E2" w:rsidRDefault="00216ED6" w:rsidP="00916AF5">
            <w:pPr>
              <w:spacing w:line="480" w:lineRule="auto"/>
              <w:rPr>
                <w:b/>
                <w:sz w:val="20"/>
                <w:szCs w:val="20"/>
              </w:rPr>
            </w:pPr>
            <w:r w:rsidRPr="004D27E2">
              <w:rPr>
                <w:b/>
                <w:sz w:val="20"/>
                <w:szCs w:val="20"/>
              </w:rPr>
              <w:fldChar w:fldCharType="begin"/>
            </w:r>
            <w:r w:rsidR="00916AF5">
              <w:rPr>
                <w:b/>
                <w:sz w:val="20"/>
                <w:szCs w:val="20"/>
              </w:rPr>
              <w:instrText xml:space="preserve"> ADDIN EN.CITE &lt;EndNote&gt;&lt;Cite&gt;&lt;Author&gt;Cohen-Gadol&lt;/Author&gt;&lt;Year&gt;2006&lt;/Year&gt;&lt;RecNum&gt;0&lt;/RecNum&gt;&lt;IDText&gt;Long-term outcome of epilepsy surgery among 399 patients with nonlesional seizure foci including mesial temporal lobe sclerosis&lt;/IDText&gt;&lt;DisplayText&gt;(22)&lt;/DisplayText&gt;&lt;record&gt;&lt;isbn&gt;0022-3085&lt;/isbn&gt;&lt;titles&gt;&lt;title&gt;Long-term outcome of epilepsy surgery among 399 patients with nonlesional seizure foci including mesial temporal lobe sclerosis&lt;/title&gt;&lt;secondary-title&gt;Journal of neurosurgery&lt;/secondary-title&gt;&lt;/titles&gt;&lt;pages&gt;513-524&lt;/pages&gt;&lt;number&gt;4&lt;/number&gt;&lt;contributors&gt;&lt;authors&gt;&lt;author&gt;Cohen-Gadol, Aaron A&lt;/author&gt;&lt;author&gt;Wilhelmi, Brian G&lt;/author&gt;&lt;author&gt;Collignon, Frederic&lt;/author&gt;&lt;author&gt;White, J Bradley&lt;/author&gt;&lt;author&gt;Britton, Jeffrey W&lt;/author&gt;&lt;author&gt;Cambier, Denise M&lt;/author&gt;&lt;author&gt;Christianson, Teresa JH&lt;/author&gt;&lt;author&gt;Marsh, W Richard&lt;/author&gt;&lt;author&gt;Meyer, Fredric B&lt;/author&gt;&lt;author&gt;Cascino, Gregory D&lt;/author&gt;&lt;/authors&gt;&lt;/contributors&gt;&lt;added-date format="utc"&gt;1514111297&lt;/added-date&gt;&lt;ref-type name="Journal Article"&gt;17&lt;/ref-type&gt;&lt;dates&gt;&lt;year&gt;2006&lt;/year&gt;&lt;/dates&gt;&lt;rec-number&gt;338&lt;/rec-number&gt;&lt;last-updated-date format="utc"&gt;1514111297&lt;/last-updated-date&gt;&lt;volume&gt;104&lt;/volume&gt;&lt;/record&gt;&lt;/Cite&gt;&lt;/EndNote&gt;</w:instrText>
            </w:r>
            <w:r w:rsidRPr="004D27E2">
              <w:rPr>
                <w:b/>
                <w:sz w:val="20"/>
                <w:szCs w:val="20"/>
              </w:rPr>
              <w:fldChar w:fldCharType="separate"/>
            </w:r>
            <w:r w:rsidR="00916AF5">
              <w:rPr>
                <w:b/>
                <w:noProof/>
                <w:sz w:val="20"/>
                <w:szCs w:val="20"/>
              </w:rPr>
              <w:t>(22)</w:t>
            </w:r>
            <w:r w:rsidRPr="004D27E2">
              <w:rPr>
                <w:b/>
                <w:sz w:val="20"/>
                <w:szCs w:val="20"/>
              </w:rPr>
              <w:fldChar w:fldCharType="end"/>
            </w:r>
          </w:p>
        </w:tc>
        <w:tc>
          <w:tcPr>
            <w:tcW w:w="1523" w:type="dxa"/>
          </w:tcPr>
          <w:p w14:paraId="6C3286D0" w14:textId="77777777" w:rsidR="00216ED6" w:rsidRPr="004D27E2" w:rsidRDefault="00216ED6" w:rsidP="001629F8">
            <w:pPr>
              <w:spacing w:line="480" w:lineRule="auto"/>
              <w:rPr>
                <w:b/>
                <w:sz w:val="20"/>
                <w:szCs w:val="20"/>
              </w:rPr>
            </w:pPr>
            <w:r w:rsidRPr="004D27E2">
              <w:rPr>
                <w:b/>
                <w:sz w:val="20"/>
                <w:szCs w:val="20"/>
              </w:rPr>
              <w:t>Prospective</w:t>
            </w:r>
          </w:p>
        </w:tc>
        <w:tc>
          <w:tcPr>
            <w:tcW w:w="1124" w:type="dxa"/>
          </w:tcPr>
          <w:p w14:paraId="696ADC89" w14:textId="77777777" w:rsidR="00216ED6" w:rsidRPr="004D27E2" w:rsidRDefault="00216ED6" w:rsidP="001629F8">
            <w:pPr>
              <w:spacing w:line="480" w:lineRule="auto"/>
              <w:rPr>
                <w:b/>
                <w:sz w:val="20"/>
                <w:szCs w:val="20"/>
              </w:rPr>
            </w:pPr>
            <w:proofErr w:type="spellStart"/>
            <w:r w:rsidRPr="004D27E2">
              <w:rPr>
                <w:b/>
                <w:sz w:val="20"/>
                <w:szCs w:val="20"/>
              </w:rPr>
              <w:t>Resective</w:t>
            </w:r>
            <w:proofErr w:type="spellEnd"/>
            <w:r w:rsidRPr="004D27E2">
              <w:rPr>
                <w:b/>
                <w:sz w:val="20"/>
                <w:szCs w:val="20"/>
              </w:rPr>
              <w:t xml:space="preserve"> </w:t>
            </w:r>
          </w:p>
        </w:tc>
        <w:tc>
          <w:tcPr>
            <w:tcW w:w="1158" w:type="dxa"/>
          </w:tcPr>
          <w:p w14:paraId="439B6117" w14:textId="77777777" w:rsidR="00216ED6" w:rsidRPr="004D27E2" w:rsidRDefault="00216ED6" w:rsidP="001629F8">
            <w:pPr>
              <w:spacing w:line="480" w:lineRule="auto"/>
              <w:rPr>
                <w:b/>
                <w:sz w:val="20"/>
                <w:szCs w:val="20"/>
              </w:rPr>
            </w:pPr>
            <w:r w:rsidRPr="004D27E2">
              <w:rPr>
                <w:b/>
                <w:sz w:val="20"/>
                <w:szCs w:val="20"/>
              </w:rPr>
              <w:t>6</w:t>
            </w:r>
          </w:p>
        </w:tc>
        <w:tc>
          <w:tcPr>
            <w:tcW w:w="1309" w:type="dxa"/>
          </w:tcPr>
          <w:p w14:paraId="3AE889B8" w14:textId="77777777" w:rsidR="00216ED6" w:rsidRPr="004D27E2" w:rsidRDefault="00216ED6" w:rsidP="001629F8">
            <w:pPr>
              <w:spacing w:line="480" w:lineRule="auto"/>
              <w:rPr>
                <w:b/>
                <w:sz w:val="20"/>
                <w:szCs w:val="20"/>
              </w:rPr>
            </w:pPr>
            <w:r w:rsidRPr="004D27E2">
              <w:rPr>
                <w:b/>
                <w:sz w:val="20"/>
                <w:szCs w:val="20"/>
              </w:rPr>
              <w:t>72%</w:t>
            </w:r>
          </w:p>
        </w:tc>
        <w:tc>
          <w:tcPr>
            <w:tcW w:w="1486" w:type="dxa"/>
          </w:tcPr>
          <w:p w14:paraId="05F833EF" w14:textId="77777777" w:rsidR="00216ED6" w:rsidRPr="004D27E2" w:rsidRDefault="00216ED6" w:rsidP="001629F8">
            <w:pPr>
              <w:spacing w:line="480" w:lineRule="auto"/>
              <w:rPr>
                <w:b/>
                <w:sz w:val="20"/>
                <w:szCs w:val="20"/>
              </w:rPr>
            </w:pPr>
            <w:r w:rsidRPr="004D27E2">
              <w:rPr>
                <w:b/>
                <w:sz w:val="20"/>
                <w:szCs w:val="20"/>
              </w:rPr>
              <w:t>N</w:t>
            </w:r>
          </w:p>
        </w:tc>
        <w:tc>
          <w:tcPr>
            <w:tcW w:w="1339" w:type="dxa"/>
          </w:tcPr>
          <w:p w14:paraId="1DED145E" w14:textId="77777777" w:rsidR="00216ED6" w:rsidRPr="004D27E2" w:rsidRDefault="00216ED6" w:rsidP="001629F8">
            <w:pPr>
              <w:spacing w:line="480" w:lineRule="auto"/>
              <w:rPr>
                <w:b/>
                <w:sz w:val="20"/>
                <w:szCs w:val="20"/>
              </w:rPr>
            </w:pPr>
            <w:r w:rsidRPr="004D27E2">
              <w:rPr>
                <w:b/>
                <w:sz w:val="20"/>
                <w:szCs w:val="20"/>
              </w:rPr>
              <w:t>N</w:t>
            </w:r>
          </w:p>
        </w:tc>
      </w:tr>
      <w:tr w:rsidR="00216ED6" w:rsidRPr="004D27E2" w14:paraId="178536CD" w14:textId="77777777" w:rsidTr="001629F8">
        <w:tc>
          <w:tcPr>
            <w:tcW w:w="1071" w:type="dxa"/>
          </w:tcPr>
          <w:p w14:paraId="65055219" w14:textId="5EDCF144" w:rsidR="00216ED6" w:rsidRPr="004D27E2" w:rsidRDefault="00216ED6" w:rsidP="007D3781">
            <w:pPr>
              <w:spacing w:line="480" w:lineRule="auto"/>
              <w:rPr>
                <w:b/>
                <w:sz w:val="20"/>
                <w:szCs w:val="20"/>
              </w:rPr>
            </w:pPr>
            <w:r w:rsidRPr="004D27E2">
              <w:rPr>
                <w:b/>
                <w:sz w:val="20"/>
                <w:szCs w:val="20"/>
              </w:rPr>
              <w:fldChar w:fldCharType="begin"/>
            </w:r>
            <w:r w:rsidR="007D3781">
              <w:rPr>
                <w:b/>
                <w:sz w:val="20"/>
                <w:szCs w:val="20"/>
              </w:rPr>
              <w:instrText xml:space="preserve"> ADDIN EN.CITE &lt;EndNote&gt;&lt;Cite&gt;&lt;Author&gt;Elsharkawy&lt;/Author&gt;&lt;Year&gt;2009&lt;/Year&gt;&lt;RecNum&gt;0&lt;/RecNum&gt;&lt;IDText&gt;Long-term outcome after temporal lobe epilepsy surgery in 434 consecutive adult patients&lt;/IDText&gt;&lt;DisplayText&gt;(20)&lt;/DisplayText&gt;&lt;record&gt;&lt;isbn&gt;0022-3085&lt;/isbn&gt;&lt;titles&gt;&lt;title&gt;Long-term outcome after temporal lobe epilepsy surgery in 434 consecutive adult patients&lt;/title&gt;&lt;secondary-title&gt;Journal of neurosurgery&lt;/secondary-title&gt;&lt;/titles&gt;&lt;pages&gt;1135-1146&lt;/pages&gt;&lt;number&gt;6&lt;/number&gt;&lt;contributors&gt;&lt;authors&gt;&lt;author&gt;Elsharkawy, Alaa Eldin&lt;/author&gt;&lt;author&gt;Alabbasi, Abdel Hamid&lt;/author&gt;&lt;author&gt;Pannek, Heinz&lt;/author&gt;&lt;author&gt;Oppel, Falk&lt;/author&gt;&lt;author&gt;Schulz, Reinhard&lt;/author&gt;&lt;author&gt;Hoppe, Mathias&lt;/author&gt;&lt;author&gt;Hamad, Ana Paula&lt;/author&gt;&lt;author&gt;Nayel, Mohamed&lt;/author&gt;&lt;author&gt;Issa, Ahmed&lt;/author&gt;&lt;author&gt;Ebner, Alois&lt;/author&gt;&lt;/authors&gt;&lt;/contributors&gt;&lt;added-date format="utc"&gt;1514134829&lt;/added-date&gt;&lt;ref-type name="Journal Article"&gt;17&lt;/ref-type&gt;&lt;dates&gt;&lt;year&gt;2009&lt;/year&gt;&lt;/dates&gt;&lt;rec-number&gt;339&lt;/rec-number&gt;&lt;last-updated-date format="utc"&gt;1514134829&lt;/last-updated-date&gt;&lt;volume&gt;110&lt;/volume&gt;&lt;/record&gt;&lt;/Cite&gt;&lt;/EndNote&gt;</w:instrText>
            </w:r>
            <w:r w:rsidRPr="004D27E2">
              <w:rPr>
                <w:b/>
                <w:sz w:val="20"/>
                <w:szCs w:val="20"/>
              </w:rPr>
              <w:fldChar w:fldCharType="separate"/>
            </w:r>
            <w:r w:rsidR="007D3781">
              <w:rPr>
                <w:b/>
                <w:noProof/>
                <w:sz w:val="20"/>
                <w:szCs w:val="20"/>
              </w:rPr>
              <w:t>(20)</w:t>
            </w:r>
            <w:r w:rsidRPr="004D27E2">
              <w:rPr>
                <w:b/>
                <w:sz w:val="20"/>
                <w:szCs w:val="20"/>
              </w:rPr>
              <w:fldChar w:fldCharType="end"/>
            </w:r>
          </w:p>
        </w:tc>
        <w:tc>
          <w:tcPr>
            <w:tcW w:w="1523" w:type="dxa"/>
          </w:tcPr>
          <w:p w14:paraId="182B84A4" w14:textId="77777777" w:rsidR="00216ED6" w:rsidRPr="004D27E2" w:rsidRDefault="00216ED6" w:rsidP="001629F8">
            <w:pPr>
              <w:spacing w:line="480" w:lineRule="auto"/>
              <w:rPr>
                <w:b/>
                <w:sz w:val="20"/>
                <w:szCs w:val="20"/>
              </w:rPr>
            </w:pPr>
            <w:r w:rsidRPr="004D27E2">
              <w:rPr>
                <w:b/>
                <w:sz w:val="20"/>
                <w:szCs w:val="20"/>
              </w:rPr>
              <w:t>Retrospective</w:t>
            </w:r>
          </w:p>
        </w:tc>
        <w:tc>
          <w:tcPr>
            <w:tcW w:w="1124" w:type="dxa"/>
          </w:tcPr>
          <w:p w14:paraId="588C4F35" w14:textId="77777777" w:rsidR="00216ED6" w:rsidRPr="004D27E2" w:rsidRDefault="00216ED6" w:rsidP="001629F8">
            <w:pPr>
              <w:spacing w:line="480" w:lineRule="auto"/>
              <w:rPr>
                <w:b/>
                <w:sz w:val="20"/>
                <w:szCs w:val="20"/>
              </w:rPr>
            </w:pPr>
            <w:r w:rsidRPr="004D27E2">
              <w:rPr>
                <w:b/>
                <w:sz w:val="20"/>
                <w:szCs w:val="20"/>
              </w:rPr>
              <w:t>Temporal</w:t>
            </w:r>
          </w:p>
        </w:tc>
        <w:tc>
          <w:tcPr>
            <w:tcW w:w="1158" w:type="dxa"/>
          </w:tcPr>
          <w:p w14:paraId="19C796F9" w14:textId="77777777" w:rsidR="00216ED6" w:rsidRPr="004D27E2" w:rsidRDefault="00216ED6" w:rsidP="001629F8">
            <w:pPr>
              <w:spacing w:line="480" w:lineRule="auto"/>
              <w:rPr>
                <w:b/>
                <w:sz w:val="20"/>
                <w:szCs w:val="20"/>
              </w:rPr>
            </w:pPr>
            <w:r w:rsidRPr="004D27E2">
              <w:rPr>
                <w:b/>
                <w:sz w:val="20"/>
                <w:szCs w:val="20"/>
              </w:rPr>
              <w:t>16</w:t>
            </w:r>
          </w:p>
        </w:tc>
        <w:tc>
          <w:tcPr>
            <w:tcW w:w="1309" w:type="dxa"/>
          </w:tcPr>
          <w:p w14:paraId="18F78575" w14:textId="77777777" w:rsidR="00216ED6" w:rsidRPr="004D27E2" w:rsidRDefault="00216ED6" w:rsidP="001629F8">
            <w:pPr>
              <w:spacing w:line="480" w:lineRule="auto"/>
              <w:rPr>
                <w:b/>
                <w:sz w:val="20"/>
                <w:szCs w:val="20"/>
              </w:rPr>
            </w:pPr>
            <w:r w:rsidRPr="004D27E2">
              <w:rPr>
                <w:b/>
                <w:sz w:val="20"/>
                <w:szCs w:val="20"/>
              </w:rPr>
              <w:t>69%</w:t>
            </w:r>
          </w:p>
        </w:tc>
        <w:tc>
          <w:tcPr>
            <w:tcW w:w="1486" w:type="dxa"/>
          </w:tcPr>
          <w:p w14:paraId="6AC7996A" w14:textId="77777777" w:rsidR="00216ED6" w:rsidRPr="004D27E2" w:rsidRDefault="00216ED6" w:rsidP="001629F8">
            <w:pPr>
              <w:spacing w:line="480" w:lineRule="auto"/>
              <w:rPr>
                <w:b/>
                <w:sz w:val="20"/>
                <w:szCs w:val="20"/>
              </w:rPr>
            </w:pPr>
            <w:r w:rsidRPr="004D27E2">
              <w:rPr>
                <w:b/>
                <w:sz w:val="20"/>
                <w:szCs w:val="20"/>
              </w:rPr>
              <w:t>N</w:t>
            </w:r>
          </w:p>
        </w:tc>
        <w:tc>
          <w:tcPr>
            <w:tcW w:w="1339" w:type="dxa"/>
          </w:tcPr>
          <w:p w14:paraId="06557564" w14:textId="77777777" w:rsidR="00216ED6" w:rsidRPr="004D27E2" w:rsidRDefault="00216ED6" w:rsidP="001629F8">
            <w:pPr>
              <w:spacing w:line="480" w:lineRule="auto"/>
              <w:rPr>
                <w:b/>
                <w:sz w:val="20"/>
                <w:szCs w:val="20"/>
              </w:rPr>
            </w:pPr>
            <w:r w:rsidRPr="004D27E2">
              <w:rPr>
                <w:b/>
                <w:sz w:val="20"/>
                <w:szCs w:val="20"/>
              </w:rPr>
              <w:t>N</w:t>
            </w:r>
          </w:p>
        </w:tc>
      </w:tr>
    </w:tbl>
    <w:p w14:paraId="6C941629" w14:textId="77777777" w:rsidR="00216ED6" w:rsidRDefault="00216ED6" w:rsidP="00216ED6">
      <w:pPr>
        <w:spacing w:line="480" w:lineRule="auto"/>
        <w:rPr>
          <w:ins w:id="641" w:author="Ben Kansu" w:date="2018-11-05T12:47:00Z"/>
          <w:b/>
        </w:rPr>
      </w:pPr>
      <w:r>
        <w:rPr>
          <w:b/>
        </w:rPr>
        <w:t xml:space="preserve">Table 1: A brief summary of previous studies that followed up patients for 5 years or more who underwent curative epilepsy surgery. </w:t>
      </w:r>
    </w:p>
    <w:p w14:paraId="0A3A66DC" w14:textId="77777777" w:rsidR="00235B44" w:rsidRDefault="00235B44" w:rsidP="00216ED6">
      <w:pPr>
        <w:spacing w:line="480" w:lineRule="auto"/>
        <w:rPr>
          <w:ins w:id="642" w:author="Ben Kansu" w:date="2018-11-05T12:47:00Z"/>
          <w:b/>
        </w:rPr>
      </w:pPr>
    </w:p>
    <w:p w14:paraId="7F00938C" w14:textId="77777777" w:rsidR="00235B44" w:rsidRDefault="00235B44" w:rsidP="00216ED6">
      <w:pPr>
        <w:spacing w:line="480" w:lineRule="auto"/>
        <w:rPr>
          <w:ins w:id="643" w:author="Ben Kansu" w:date="2018-11-05T12:47:00Z"/>
          <w:b/>
        </w:rPr>
      </w:pPr>
    </w:p>
    <w:p w14:paraId="145C8EFB" w14:textId="77777777" w:rsidR="00235B44" w:rsidRPr="009D2D01" w:rsidRDefault="00235B44" w:rsidP="00235B44">
      <w:pPr>
        <w:spacing w:line="480" w:lineRule="auto"/>
        <w:rPr>
          <w:ins w:id="644" w:author="Ben Kansu" w:date="2018-11-05T12:47:00Z"/>
          <w:b/>
          <w:sz w:val="16"/>
          <w:szCs w:val="16"/>
          <w:rPrChange w:id="645" w:author="Ben Kansu" w:date="2018-11-06T11:00:00Z">
            <w:rPr>
              <w:ins w:id="646" w:author="Ben Kansu" w:date="2018-11-05T12:47:00Z"/>
              <w:b/>
              <w:sz w:val="36"/>
              <w:szCs w:val="36"/>
            </w:rPr>
          </w:rPrChange>
        </w:rPr>
      </w:pPr>
      <w:ins w:id="647" w:author="Ben Kansu" w:date="2018-11-05T12:47:00Z">
        <w:r w:rsidRPr="009D2D01">
          <w:rPr>
            <w:b/>
            <w:sz w:val="16"/>
            <w:szCs w:val="16"/>
            <w:rPrChange w:id="648" w:author="Ben Kansu" w:date="2018-11-06T11:00:00Z">
              <w:rPr>
                <w:b/>
                <w:sz w:val="36"/>
                <w:szCs w:val="36"/>
              </w:rPr>
            </w:rPrChange>
          </w:rPr>
          <w:t>Hello both,</w:t>
        </w:r>
      </w:ins>
    </w:p>
    <w:p w14:paraId="3DE5EFE0" w14:textId="77777777" w:rsidR="00235B44" w:rsidRPr="009D2D01" w:rsidRDefault="00235B44" w:rsidP="00235B44">
      <w:pPr>
        <w:spacing w:line="480" w:lineRule="auto"/>
        <w:rPr>
          <w:ins w:id="649" w:author="Ben Kansu" w:date="2018-11-05T12:47:00Z"/>
          <w:b/>
          <w:sz w:val="16"/>
          <w:szCs w:val="16"/>
          <w:rPrChange w:id="650" w:author="Ben Kansu" w:date="2018-11-06T11:00:00Z">
            <w:rPr>
              <w:ins w:id="651" w:author="Ben Kansu" w:date="2018-11-05T12:47:00Z"/>
              <w:b/>
              <w:sz w:val="36"/>
              <w:szCs w:val="36"/>
            </w:rPr>
          </w:rPrChange>
        </w:rPr>
      </w:pPr>
    </w:p>
    <w:p w14:paraId="39304329" w14:textId="77777777" w:rsidR="00235B44" w:rsidRPr="009D2D01" w:rsidRDefault="00235B44" w:rsidP="00235B44">
      <w:pPr>
        <w:spacing w:line="480" w:lineRule="auto"/>
        <w:rPr>
          <w:ins w:id="652" w:author="Ben Kansu" w:date="2018-11-05T12:47:00Z"/>
          <w:b/>
          <w:sz w:val="16"/>
          <w:szCs w:val="16"/>
          <w:rPrChange w:id="653" w:author="Ben Kansu" w:date="2018-11-06T11:00:00Z">
            <w:rPr>
              <w:ins w:id="654" w:author="Ben Kansu" w:date="2018-11-05T12:47:00Z"/>
              <w:b/>
              <w:sz w:val="36"/>
              <w:szCs w:val="36"/>
            </w:rPr>
          </w:rPrChange>
        </w:rPr>
      </w:pPr>
      <w:ins w:id="655" w:author="Ben Kansu" w:date="2018-11-05T12:47:00Z">
        <w:r w:rsidRPr="009D2D01">
          <w:rPr>
            <w:b/>
            <w:sz w:val="16"/>
            <w:szCs w:val="16"/>
            <w:rPrChange w:id="656" w:author="Ben Kansu" w:date="2018-11-06T11:00:00Z">
              <w:rPr>
                <w:b/>
                <w:sz w:val="36"/>
                <w:szCs w:val="36"/>
              </w:rPr>
            </w:rPrChange>
          </w:rPr>
          <w:t>Sorry for the slight delay. I have made most of the corrections.</w:t>
        </w:r>
      </w:ins>
    </w:p>
    <w:p w14:paraId="0B8D4D1F" w14:textId="77777777" w:rsidR="00235B44" w:rsidRPr="009D2D01" w:rsidRDefault="00235B44" w:rsidP="00235B44">
      <w:pPr>
        <w:spacing w:line="480" w:lineRule="auto"/>
        <w:rPr>
          <w:ins w:id="657" w:author="Ben Kansu" w:date="2018-11-05T12:47:00Z"/>
          <w:b/>
          <w:sz w:val="16"/>
          <w:szCs w:val="16"/>
          <w:rPrChange w:id="658" w:author="Ben Kansu" w:date="2018-11-06T11:00:00Z">
            <w:rPr>
              <w:ins w:id="659" w:author="Ben Kansu" w:date="2018-11-05T12:47:00Z"/>
              <w:b/>
              <w:sz w:val="36"/>
              <w:szCs w:val="36"/>
            </w:rPr>
          </w:rPrChange>
        </w:rPr>
      </w:pPr>
    </w:p>
    <w:p w14:paraId="46D44DD7" w14:textId="77777777" w:rsidR="00235B44" w:rsidRPr="009D2D01" w:rsidRDefault="00235B44" w:rsidP="00235B44">
      <w:pPr>
        <w:spacing w:line="480" w:lineRule="auto"/>
        <w:rPr>
          <w:ins w:id="660" w:author="Ben Kansu" w:date="2018-11-05T12:47:00Z"/>
          <w:b/>
          <w:sz w:val="16"/>
          <w:szCs w:val="16"/>
          <w:rPrChange w:id="661" w:author="Ben Kansu" w:date="2018-11-06T11:00:00Z">
            <w:rPr>
              <w:ins w:id="662" w:author="Ben Kansu" w:date="2018-11-05T12:47:00Z"/>
              <w:b/>
              <w:sz w:val="36"/>
              <w:szCs w:val="36"/>
            </w:rPr>
          </w:rPrChange>
        </w:rPr>
      </w:pPr>
      <w:ins w:id="663" w:author="Ben Kansu" w:date="2018-11-05T12:47:00Z">
        <w:r w:rsidRPr="009D2D01">
          <w:rPr>
            <w:b/>
            <w:sz w:val="16"/>
            <w:szCs w:val="16"/>
            <w:rPrChange w:id="664" w:author="Ben Kansu" w:date="2018-11-06T11:00:00Z">
              <w:rPr>
                <w:b/>
                <w:sz w:val="36"/>
                <w:szCs w:val="36"/>
              </w:rPr>
            </w:rPrChange>
          </w:rPr>
          <w:t xml:space="preserve">I have looked at the author guidelines on </w:t>
        </w:r>
        <w:proofErr w:type="spellStart"/>
        <w:r w:rsidRPr="009D2D01">
          <w:rPr>
            <w:b/>
            <w:sz w:val="16"/>
            <w:szCs w:val="16"/>
            <w:rPrChange w:id="665" w:author="Ben Kansu" w:date="2018-11-06T11:00:00Z">
              <w:rPr>
                <w:b/>
                <w:sz w:val="36"/>
                <w:szCs w:val="36"/>
              </w:rPr>
            </w:rPrChange>
          </w:rPr>
          <w:t>Epilepsia</w:t>
        </w:r>
        <w:proofErr w:type="spellEnd"/>
        <w:r w:rsidRPr="009D2D01">
          <w:rPr>
            <w:b/>
            <w:sz w:val="16"/>
            <w:szCs w:val="16"/>
            <w:rPrChange w:id="666" w:author="Ben Kansu" w:date="2018-11-06T11:00:00Z">
              <w:rPr>
                <w:b/>
                <w:sz w:val="36"/>
                <w:szCs w:val="36"/>
              </w:rPr>
            </w:rPrChange>
          </w:rPr>
          <w:t>. The max word count is 4000 which we are currently under. The abstract should be 300 words so I have trimmed down to suit (SAIL is still not included though). The intro should be less than 600 which we are under and the discussion should be less than 1500 which we are also currently under (Although do you still think it is worth trimming Owen?). The max number of references is 40 and we currently have 36.  All tables of figures should be sent as TIFF files which I will convert them two when we are 100% happy with them.</w:t>
        </w:r>
      </w:ins>
    </w:p>
    <w:p w14:paraId="59BB180E" w14:textId="77777777" w:rsidR="00235B44" w:rsidRPr="009D2D01" w:rsidRDefault="00235B44" w:rsidP="00235B44">
      <w:pPr>
        <w:spacing w:line="480" w:lineRule="auto"/>
        <w:rPr>
          <w:ins w:id="667" w:author="Ben Kansu" w:date="2018-11-05T12:47:00Z"/>
          <w:b/>
          <w:sz w:val="16"/>
          <w:szCs w:val="16"/>
          <w:rPrChange w:id="668" w:author="Ben Kansu" w:date="2018-11-06T11:00:00Z">
            <w:rPr>
              <w:ins w:id="669" w:author="Ben Kansu" w:date="2018-11-05T12:47:00Z"/>
              <w:b/>
              <w:sz w:val="36"/>
              <w:szCs w:val="36"/>
            </w:rPr>
          </w:rPrChange>
        </w:rPr>
      </w:pPr>
    </w:p>
    <w:p w14:paraId="7996C0F3" w14:textId="77777777" w:rsidR="00235B44" w:rsidRPr="009D2D01" w:rsidRDefault="00235B44" w:rsidP="00235B44">
      <w:pPr>
        <w:spacing w:line="480" w:lineRule="auto"/>
        <w:rPr>
          <w:ins w:id="670" w:author="Ben Kansu" w:date="2018-11-05T12:47:00Z"/>
          <w:b/>
          <w:sz w:val="16"/>
          <w:szCs w:val="16"/>
          <w:rPrChange w:id="671" w:author="Ben Kansu" w:date="2018-11-06T11:00:00Z">
            <w:rPr>
              <w:ins w:id="672" w:author="Ben Kansu" w:date="2018-11-05T12:47:00Z"/>
              <w:b/>
              <w:sz w:val="36"/>
              <w:szCs w:val="36"/>
            </w:rPr>
          </w:rPrChange>
        </w:rPr>
      </w:pPr>
      <w:ins w:id="673" w:author="Ben Kansu" w:date="2018-11-05T12:47:00Z">
        <w:r w:rsidRPr="009D2D01">
          <w:rPr>
            <w:b/>
            <w:sz w:val="16"/>
            <w:szCs w:val="16"/>
            <w:rPrChange w:id="674" w:author="Ben Kansu" w:date="2018-11-06T11:00:00Z">
              <w:rPr>
                <w:b/>
                <w:sz w:val="36"/>
                <w:szCs w:val="36"/>
              </w:rPr>
            </w:rPrChange>
          </w:rPr>
          <w:t xml:space="preserve">Whilst looking at </w:t>
        </w:r>
        <w:proofErr w:type="spellStart"/>
        <w:r w:rsidRPr="009D2D01">
          <w:rPr>
            <w:b/>
            <w:sz w:val="16"/>
            <w:szCs w:val="16"/>
            <w:rPrChange w:id="675" w:author="Ben Kansu" w:date="2018-11-06T11:00:00Z">
              <w:rPr>
                <w:b/>
                <w:sz w:val="36"/>
                <w:szCs w:val="36"/>
              </w:rPr>
            </w:rPrChange>
          </w:rPr>
          <w:t>Epilepsia</w:t>
        </w:r>
        <w:proofErr w:type="spellEnd"/>
        <w:r w:rsidRPr="009D2D01">
          <w:rPr>
            <w:b/>
            <w:sz w:val="16"/>
            <w:szCs w:val="16"/>
            <w:rPrChange w:id="676" w:author="Ben Kansu" w:date="2018-11-06T11:00:00Z">
              <w:rPr>
                <w:b/>
                <w:sz w:val="36"/>
                <w:szCs w:val="36"/>
              </w:rPr>
            </w:rPrChange>
          </w:rPr>
          <w:t xml:space="preserve"> I came across this article https://onlinelibrary.wiley.com/doi/full/10.1111/epi.13654 it seems to be very similar to our paper but only focuses on </w:t>
        </w:r>
        <w:proofErr w:type="spellStart"/>
        <w:r w:rsidRPr="009D2D01">
          <w:rPr>
            <w:b/>
            <w:sz w:val="16"/>
            <w:szCs w:val="16"/>
            <w:rPrChange w:id="677" w:author="Ben Kansu" w:date="2018-11-06T11:00:00Z">
              <w:rPr>
                <w:b/>
                <w:sz w:val="36"/>
                <w:szCs w:val="36"/>
              </w:rPr>
            </w:rPrChange>
          </w:rPr>
          <w:t>parieoccipital</w:t>
        </w:r>
        <w:proofErr w:type="spellEnd"/>
        <w:r w:rsidRPr="009D2D01">
          <w:rPr>
            <w:b/>
            <w:sz w:val="16"/>
            <w:szCs w:val="16"/>
            <w:rPrChange w:id="678" w:author="Ben Kansu" w:date="2018-11-06T11:00:00Z">
              <w:rPr>
                <w:b/>
                <w:sz w:val="36"/>
                <w:szCs w:val="36"/>
              </w:rPr>
            </w:rPrChange>
          </w:rPr>
          <w:t xml:space="preserve"> cortex seizures.  </w:t>
        </w:r>
      </w:ins>
    </w:p>
    <w:p w14:paraId="277531C0" w14:textId="77777777" w:rsidR="00235B44" w:rsidRPr="009D2D01" w:rsidRDefault="00235B44" w:rsidP="00235B44">
      <w:pPr>
        <w:spacing w:line="480" w:lineRule="auto"/>
        <w:rPr>
          <w:ins w:id="679" w:author="Ben Kansu" w:date="2018-11-05T12:47:00Z"/>
          <w:b/>
          <w:sz w:val="16"/>
          <w:szCs w:val="16"/>
          <w:rPrChange w:id="680" w:author="Ben Kansu" w:date="2018-11-06T11:00:00Z">
            <w:rPr>
              <w:ins w:id="681" w:author="Ben Kansu" w:date="2018-11-05T12:47:00Z"/>
              <w:b/>
              <w:sz w:val="36"/>
              <w:szCs w:val="36"/>
            </w:rPr>
          </w:rPrChange>
        </w:rPr>
      </w:pPr>
    </w:p>
    <w:p w14:paraId="560255CF" w14:textId="77777777" w:rsidR="00235B44" w:rsidRPr="009D2D01" w:rsidRDefault="00235B44" w:rsidP="00235B44">
      <w:pPr>
        <w:spacing w:line="480" w:lineRule="auto"/>
        <w:rPr>
          <w:ins w:id="682" w:author="Ben Kansu" w:date="2018-11-05T12:47:00Z"/>
          <w:b/>
          <w:sz w:val="16"/>
          <w:szCs w:val="16"/>
          <w:rPrChange w:id="683" w:author="Ben Kansu" w:date="2018-11-06T11:00:00Z">
            <w:rPr>
              <w:ins w:id="684" w:author="Ben Kansu" w:date="2018-11-05T12:47:00Z"/>
              <w:b/>
              <w:sz w:val="36"/>
              <w:szCs w:val="36"/>
            </w:rPr>
          </w:rPrChange>
        </w:rPr>
      </w:pPr>
      <w:ins w:id="685" w:author="Ben Kansu" w:date="2018-11-05T12:47:00Z">
        <w:r w:rsidRPr="009D2D01">
          <w:rPr>
            <w:b/>
            <w:sz w:val="16"/>
            <w:szCs w:val="16"/>
            <w:rPrChange w:id="686" w:author="Ben Kansu" w:date="2018-11-06T11:00:00Z">
              <w:rPr>
                <w:b/>
                <w:sz w:val="36"/>
                <w:szCs w:val="36"/>
              </w:rPr>
            </w:rPrChange>
          </w:rPr>
          <w:t>Also, a few general questions about the paper,</w:t>
        </w:r>
      </w:ins>
    </w:p>
    <w:p w14:paraId="32A2D5D8" w14:textId="77777777" w:rsidR="00235B44" w:rsidRPr="009D2D01" w:rsidRDefault="00235B44" w:rsidP="00235B44">
      <w:pPr>
        <w:spacing w:line="480" w:lineRule="auto"/>
        <w:rPr>
          <w:ins w:id="687" w:author="Ben Kansu" w:date="2018-11-05T12:47:00Z"/>
          <w:b/>
          <w:sz w:val="16"/>
          <w:szCs w:val="16"/>
          <w:rPrChange w:id="688" w:author="Ben Kansu" w:date="2018-11-06T11:00:00Z">
            <w:rPr>
              <w:ins w:id="689" w:author="Ben Kansu" w:date="2018-11-05T12:47:00Z"/>
              <w:b/>
              <w:sz w:val="36"/>
              <w:szCs w:val="36"/>
            </w:rPr>
          </w:rPrChange>
        </w:rPr>
      </w:pPr>
    </w:p>
    <w:p w14:paraId="2BF28BAC" w14:textId="77777777" w:rsidR="00235B44" w:rsidRPr="009D2D01" w:rsidRDefault="00235B44" w:rsidP="00235B44">
      <w:pPr>
        <w:spacing w:line="480" w:lineRule="auto"/>
        <w:rPr>
          <w:ins w:id="690" w:author="Ben Kansu" w:date="2018-11-05T12:47:00Z"/>
          <w:b/>
          <w:sz w:val="16"/>
          <w:szCs w:val="16"/>
          <w:rPrChange w:id="691" w:author="Ben Kansu" w:date="2018-11-06T11:00:00Z">
            <w:rPr>
              <w:ins w:id="692" w:author="Ben Kansu" w:date="2018-11-05T12:47:00Z"/>
              <w:b/>
              <w:sz w:val="36"/>
              <w:szCs w:val="36"/>
            </w:rPr>
          </w:rPrChange>
        </w:rPr>
      </w:pPr>
      <w:ins w:id="693" w:author="Ben Kansu" w:date="2018-11-05T12:47:00Z">
        <w:r w:rsidRPr="009D2D01">
          <w:rPr>
            <w:b/>
            <w:sz w:val="16"/>
            <w:szCs w:val="16"/>
            <w:rPrChange w:id="694" w:author="Ben Kansu" w:date="2018-11-06T11:00:00Z">
              <w:rPr>
                <w:b/>
                <w:sz w:val="36"/>
                <w:szCs w:val="36"/>
              </w:rPr>
            </w:rPrChange>
          </w:rPr>
          <w:t xml:space="preserve">1) What terms should I be using? Focal seizure, focal seizure with altered awareness and tonic </w:t>
        </w:r>
        <w:proofErr w:type="spellStart"/>
        <w:r w:rsidRPr="009D2D01">
          <w:rPr>
            <w:b/>
            <w:sz w:val="16"/>
            <w:szCs w:val="16"/>
            <w:rPrChange w:id="695" w:author="Ben Kansu" w:date="2018-11-06T11:00:00Z">
              <w:rPr>
                <w:b/>
                <w:sz w:val="36"/>
                <w:szCs w:val="36"/>
              </w:rPr>
            </w:rPrChange>
          </w:rPr>
          <w:t>clonic</w:t>
        </w:r>
        <w:proofErr w:type="spellEnd"/>
        <w:r w:rsidRPr="009D2D01">
          <w:rPr>
            <w:b/>
            <w:sz w:val="16"/>
            <w:szCs w:val="16"/>
            <w:rPrChange w:id="696" w:author="Ben Kansu" w:date="2018-11-06T11:00:00Z">
              <w:rPr>
                <w:b/>
                <w:sz w:val="36"/>
                <w:szCs w:val="36"/>
              </w:rPr>
            </w:rPrChange>
          </w:rPr>
          <w:t xml:space="preserve">?    </w:t>
        </w:r>
      </w:ins>
    </w:p>
    <w:p w14:paraId="12E514E9" w14:textId="77777777" w:rsidR="00235B44" w:rsidRPr="009D2D01" w:rsidRDefault="00235B44" w:rsidP="00235B44">
      <w:pPr>
        <w:spacing w:line="480" w:lineRule="auto"/>
        <w:rPr>
          <w:ins w:id="697" w:author="Ben Kansu" w:date="2018-11-05T12:47:00Z"/>
          <w:b/>
          <w:sz w:val="16"/>
          <w:szCs w:val="16"/>
          <w:rPrChange w:id="698" w:author="Ben Kansu" w:date="2018-11-06T11:00:00Z">
            <w:rPr>
              <w:ins w:id="699" w:author="Ben Kansu" w:date="2018-11-05T12:47:00Z"/>
              <w:b/>
              <w:sz w:val="36"/>
              <w:szCs w:val="36"/>
            </w:rPr>
          </w:rPrChange>
        </w:rPr>
      </w:pPr>
      <w:ins w:id="700" w:author="Ben Kansu" w:date="2018-11-05T12:47:00Z">
        <w:r w:rsidRPr="009D2D01">
          <w:rPr>
            <w:b/>
            <w:sz w:val="16"/>
            <w:szCs w:val="16"/>
            <w:rPrChange w:id="701" w:author="Ben Kansu" w:date="2018-11-06T11:00:00Z">
              <w:rPr>
                <w:b/>
                <w:sz w:val="36"/>
                <w:szCs w:val="36"/>
              </w:rPr>
            </w:rPrChange>
          </w:rPr>
          <w:t>2) Do the QOLIE-P-31 and our questionnaire need to be added as appendices?</w:t>
        </w:r>
      </w:ins>
    </w:p>
    <w:p w14:paraId="795FF6CC" w14:textId="77777777" w:rsidR="00235B44" w:rsidRPr="009D2D01" w:rsidRDefault="00235B44" w:rsidP="00235B44">
      <w:pPr>
        <w:spacing w:line="480" w:lineRule="auto"/>
        <w:rPr>
          <w:ins w:id="702" w:author="Ben Kansu" w:date="2018-11-05T12:47:00Z"/>
          <w:b/>
          <w:sz w:val="16"/>
          <w:szCs w:val="16"/>
          <w:rPrChange w:id="703" w:author="Ben Kansu" w:date="2018-11-06T11:00:00Z">
            <w:rPr>
              <w:ins w:id="704" w:author="Ben Kansu" w:date="2018-11-05T12:47:00Z"/>
              <w:b/>
              <w:sz w:val="36"/>
              <w:szCs w:val="36"/>
            </w:rPr>
          </w:rPrChange>
        </w:rPr>
      </w:pPr>
      <w:ins w:id="705" w:author="Ben Kansu" w:date="2018-11-05T12:47:00Z">
        <w:r w:rsidRPr="009D2D01">
          <w:rPr>
            <w:b/>
            <w:sz w:val="16"/>
            <w:szCs w:val="16"/>
            <w:rPrChange w:id="706" w:author="Ben Kansu" w:date="2018-11-06T11:00:00Z">
              <w:rPr>
                <w:b/>
                <w:sz w:val="36"/>
                <w:szCs w:val="36"/>
              </w:rPr>
            </w:rPrChange>
          </w:rPr>
          <w:t xml:space="preserve">3) Khalid, you wanted to get names for the people who had poor </w:t>
        </w:r>
        <w:proofErr w:type="spellStart"/>
        <w:r w:rsidRPr="009D2D01">
          <w:rPr>
            <w:b/>
            <w:sz w:val="16"/>
            <w:szCs w:val="16"/>
            <w:rPrChange w:id="707" w:author="Ben Kansu" w:date="2018-11-06T11:00:00Z">
              <w:rPr>
                <w:b/>
                <w:sz w:val="36"/>
                <w:szCs w:val="36"/>
              </w:rPr>
            </w:rPrChange>
          </w:rPr>
          <w:t>physiatric</w:t>
        </w:r>
        <w:proofErr w:type="spellEnd"/>
        <w:r w:rsidRPr="009D2D01">
          <w:rPr>
            <w:b/>
            <w:sz w:val="16"/>
            <w:szCs w:val="16"/>
            <w:rPrChange w:id="708" w:author="Ben Kansu" w:date="2018-11-06T11:00:00Z">
              <w:rPr>
                <w:b/>
                <w:sz w:val="36"/>
                <w:szCs w:val="36"/>
              </w:rPr>
            </w:rPrChange>
          </w:rPr>
          <w:t xml:space="preserve"> outcomes. Could you send me the excel file (should still be in the epilepsy local S drive), I presume this should be a problem now I have an NHS email account and I can then give you names. If not all I can provide to DOB from my end.</w:t>
        </w:r>
      </w:ins>
    </w:p>
    <w:p w14:paraId="718BED3D" w14:textId="77777777" w:rsidR="00235B44" w:rsidRPr="009D2D01" w:rsidRDefault="00235B44" w:rsidP="00235B44">
      <w:pPr>
        <w:spacing w:line="480" w:lineRule="auto"/>
        <w:rPr>
          <w:ins w:id="709" w:author="Ben Kansu" w:date="2018-11-05T12:47:00Z"/>
          <w:b/>
          <w:sz w:val="16"/>
          <w:szCs w:val="16"/>
          <w:rPrChange w:id="710" w:author="Ben Kansu" w:date="2018-11-06T11:00:00Z">
            <w:rPr>
              <w:ins w:id="711" w:author="Ben Kansu" w:date="2018-11-05T12:47:00Z"/>
              <w:b/>
              <w:sz w:val="36"/>
              <w:szCs w:val="36"/>
            </w:rPr>
          </w:rPrChange>
        </w:rPr>
      </w:pPr>
    </w:p>
    <w:p w14:paraId="20192430" w14:textId="77777777" w:rsidR="00235B44" w:rsidRPr="009D2D01" w:rsidRDefault="00235B44" w:rsidP="00235B44">
      <w:pPr>
        <w:spacing w:line="480" w:lineRule="auto"/>
        <w:rPr>
          <w:ins w:id="712" w:author="Ben Kansu" w:date="2018-11-05T12:47:00Z"/>
          <w:b/>
          <w:sz w:val="16"/>
          <w:szCs w:val="16"/>
          <w:rPrChange w:id="713" w:author="Ben Kansu" w:date="2018-11-06T11:00:00Z">
            <w:rPr>
              <w:ins w:id="714" w:author="Ben Kansu" w:date="2018-11-05T12:47:00Z"/>
              <w:b/>
              <w:sz w:val="36"/>
              <w:szCs w:val="36"/>
            </w:rPr>
          </w:rPrChange>
        </w:rPr>
      </w:pPr>
    </w:p>
    <w:p w14:paraId="7F8E15FB" w14:textId="77777777" w:rsidR="00235B44" w:rsidRPr="009D2D01" w:rsidRDefault="00235B44" w:rsidP="00235B44">
      <w:pPr>
        <w:spacing w:line="480" w:lineRule="auto"/>
        <w:rPr>
          <w:ins w:id="715" w:author="Ben Kansu" w:date="2018-11-05T12:47:00Z"/>
          <w:b/>
          <w:sz w:val="16"/>
          <w:szCs w:val="16"/>
          <w:rPrChange w:id="716" w:author="Ben Kansu" w:date="2018-11-06T11:00:00Z">
            <w:rPr>
              <w:ins w:id="717" w:author="Ben Kansu" w:date="2018-11-05T12:47:00Z"/>
              <w:b/>
              <w:sz w:val="36"/>
              <w:szCs w:val="36"/>
            </w:rPr>
          </w:rPrChange>
        </w:rPr>
      </w:pPr>
      <w:ins w:id="718" w:author="Ben Kansu" w:date="2018-11-05T12:47:00Z">
        <w:r w:rsidRPr="009D2D01">
          <w:rPr>
            <w:b/>
            <w:sz w:val="16"/>
            <w:szCs w:val="16"/>
            <w:rPrChange w:id="719" w:author="Ben Kansu" w:date="2018-11-06T11:00:00Z">
              <w:rPr>
                <w:b/>
                <w:sz w:val="36"/>
                <w:szCs w:val="36"/>
              </w:rPr>
            </w:rPrChange>
          </w:rPr>
          <w:t>Looking forward to hearing from you both</w:t>
        </w:r>
      </w:ins>
    </w:p>
    <w:p w14:paraId="08EE4881" w14:textId="77777777" w:rsidR="00235B44" w:rsidRPr="009D2D01" w:rsidRDefault="00235B44" w:rsidP="00235B44">
      <w:pPr>
        <w:spacing w:line="480" w:lineRule="auto"/>
        <w:rPr>
          <w:ins w:id="720" w:author="Ben Kansu" w:date="2018-11-05T12:47:00Z"/>
          <w:b/>
          <w:sz w:val="16"/>
          <w:szCs w:val="16"/>
          <w:rPrChange w:id="721" w:author="Ben Kansu" w:date="2018-11-06T11:00:00Z">
            <w:rPr>
              <w:ins w:id="722" w:author="Ben Kansu" w:date="2018-11-05T12:47:00Z"/>
              <w:b/>
              <w:sz w:val="36"/>
              <w:szCs w:val="36"/>
            </w:rPr>
          </w:rPrChange>
        </w:rPr>
      </w:pPr>
      <w:ins w:id="723" w:author="Ben Kansu" w:date="2018-11-05T12:47:00Z">
        <w:r w:rsidRPr="009D2D01">
          <w:rPr>
            <w:b/>
            <w:sz w:val="16"/>
            <w:szCs w:val="16"/>
            <w:rPrChange w:id="724" w:author="Ben Kansu" w:date="2018-11-06T11:00:00Z">
              <w:rPr>
                <w:b/>
                <w:sz w:val="36"/>
                <w:szCs w:val="36"/>
              </w:rPr>
            </w:rPrChange>
          </w:rPr>
          <w:t>Best wishes</w:t>
        </w:r>
      </w:ins>
    </w:p>
    <w:p w14:paraId="54295519" w14:textId="38603C54" w:rsidR="00235B44" w:rsidRPr="009D2D01" w:rsidRDefault="00235B44" w:rsidP="00235B44">
      <w:pPr>
        <w:spacing w:line="480" w:lineRule="auto"/>
        <w:rPr>
          <w:b/>
          <w:sz w:val="16"/>
          <w:szCs w:val="16"/>
          <w:rPrChange w:id="725" w:author="Ben Kansu" w:date="2018-11-06T11:00:00Z">
            <w:rPr>
              <w:b/>
              <w:sz w:val="36"/>
              <w:szCs w:val="36"/>
            </w:rPr>
          </w:rPrChange>
        </w:rPr>
      </w:pPr>
      <w:ins w:id="726" w:author="Ben Kansu" w:date="2018-11-05T12:47:00Z">
        <w:r w:rsidRPr="009D2D01">
          <w:rPr>
            <w:b/>
            <w:sz w:val="16"/>
            <w:szCs w:val="16"/>
            <w:rPrChange w:id="727" w:author="Ben Kansu" w:date="2018-11-06T11:00:00Z">
              <w:rPr>
                <w:b/>
                <w:sz w:val="36"/>
                <w:szCs w:val="36"/>
              </w:rPr>
            </w:rPrChange>
          </w:rPr>
          <w:t>Ben</w:t>
        </w:r>
      </w:ins>
    </w:p>
    <w:p w14:paraId="08230BDF" w14:textId="77777777" w:rsidR="00216ED6" w:rsidRPr="00CB170A" w:rsidRDefault="00216ED6" w:rsidP="00014FE1">
      <w:pPr>
        <w:spacing w:line="480" w:lineRule="auto"/>
      </w:pPr>
    </w:p>
    <w:p w14:paraId="438B2FEC" w14:textId="0A6976FC" w:rsidR="001C253A" w:rsidRPr="00AC5581" w:rsidRDefault="00AC5581" w:rsidP="00F94416">
      <w:pPr>
        <w:spacing w:line="480" w:lineRule="auto"/>
        <w:jc w:val="center"/>
      </w:pPr>
      <w:r>
        <w:t xml:space="preserve"> </w:t>
      </w:r>
    </w:p>
    <w:sectPr w:rsidR="001C253A" w:rsidRPr="00AC5581" w:rsidSect="004A0BEB">
      <w:headerReference w:type="default" r:id="rId21"/>
      <w:footerReference w:type="even" r:id="rId22"/>
      <w:footerReference w:type="default" r:id="rId23"/>
      <w:pgSz w:w="11900" w:h="16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Khalid Hamandi" w:date="2018-10-15T13:41:00Z" w:initials="KH">
    <w:p w14:paraId="0899D081" w14:textId="339170A0" w:rsidR="001C3F91" w:rsidRDefault="001C3F91">
      <w:pPr>
        <w:pStyle w:val="CommentText"/>
      </w:pPr>
      <w:r>
        <w:rPr>
          <w:rStyle w:val="CommentReference"/>
        </w:rPr>
        <w:annotationRef/>
      </w:r>
      <w:r>
        <w:t>I’d like a better title!</w:t>
      </w:r>
    </w:p>
  </w:comment>
  <w:comment w:id="6" w:author="Owen Pickrell" w:date="2018-10-16T20:35:00Z" w:initials="OP">
    <w:p w14:paraId="09113313" w14:textId="11FC4EC0" w:rsidR="001C3F91" w:rsidRDefault="001C3F91">
      <w:pPr>
        <w:pStyle w:val="CommentText"/>
      </w:pPr>
      <w:r>
        <w:rPr>
          <w:rStyle w:val="CommentReference"/>
        </w:rPr>
        <w:annotationRef/>
      </w:r>
      <w:r>
        <w:t>Could shorten it a bit – Long term outcomes after epilepsy surgery – a retrospective cohort study.</w:t>
      </w:r>
    </w:p>
  </w:comment>
  <w:comment w:id="52" w:author="Owen Pickrell" w:date="2019-02-10T21:23:00Z" w:initials="OP">
    <w:p w14:paraId="1E75D37E" w14:textId="0A34EB5C" w:rsidR="003B1DB1" w:rsidRDefault="003B1DB1">
      <w:pPr>
        <w:pStyle w:val="CommentText"/>
      </w:pPr>
      <w:r>
        <w:rPr>
          <w:rStyle w:val="CommentReference"/>
        </w:rPr>
        <w:annotationRef/>
      </w:r>
      <w:r>
        <w:t xml:space="preserve">Arron/Ffion please have a </w:t>
      </w:r>
      <w:r>
        <w:t>look</w:t>
      </w:r>
      <w:bookmarkStart w:id="57" w:name="_GoBack"/>
      <w:bookmarkEnd w:id="57"/>
    </w:p>
  </w:comment>
  <w:comment w:id="58" w:author="Khalid Hamandi" w:date="2018-08-06T18:02:00Z" w:initials="KH">
    <w:p w14:paraId="5EE65292" w14:textId="77777777" w:rsidR="001C3F91" w:rsidRDefault="001C3F91">
      <w:pPr>
        <w:pStyle w:val="CommentText"/>
      </w:pPr>
      <w:r>
        <w:rPr>
          <w:rStyle w:val="CommentReference"/>
        </w:rPr>
        <w:annotationRef/>
      </w:r>
      <w:r>
        <w:t xml:space="preserve">Needs </w:t>
      </w:r>
      <w:proofErr w:type="gramStart"/>
      <w:r>
        <w:t>trimming..</w:t>
      </w:r>
      <w:proofErr w:type="gramEnd"/>
    </w:p>
  </w:comment>
  <w:comment w:id="59" w:author="Ben Kansu" w:date="2018-08-27T13:10:00Z" w:initials="BK">
    <w:p w14:paraId="4F36DB73" w14:textId="459E9C02" w:rsidR="001C3F91" w:rsidRDefault="001C3F91">
      <w:pPr>
        <w:pStyle w:val="CommentText"/>
      </w:pPr>
      <w:r>
        <w:rPr>
          <w:rStyle w:val="CommentReference"/>
        </w:rPr>
        <w:annotationRef/>
      </w:r>
      <w:r>
        <w:t>Have trimmed down. Shall I go further</w:t>
      </w:r>
    </w:p>
  </w:comment>
  <w:comment w:id="60" w:author="Owen Pickrell" w:date="2018-10-16T20:42:00Z" w:initials="OP">
    <w:p w14:paraId="64980A51" w14:textId="4622DF96" w:rsidR="001C3F91" w:rsidRDefault="001C3F91">
      <w:pPr>
        <w:pStyle w:val="CommentText"/>
      </w:pPr>
      <w:r>
        <w:rPr>
          <w:rStyle w:val="CommentReference"/>
        </w:rPr>
        <w:annotationRef/>
      </w:r>
      <w:r>
        <w:t>I’ve made a few suggestions. Best to find out word limit of abstract in the journal and aim for that</w:t>
      </w:r>
    </w:p>
  </w:comment>
  <w:comment w:id="70" w:author="Owen Pickrell" w:date="2019-02-10T21:22:00Z" w:initials="OP">
    <w:p w14:paraId="2078C4DC" w14:textId="1B72CED7" w:rsidR="003B1DB1" w:rsidRDefault="003B1DB1">
      <w:pPr>
        <w:pStyle w:val="CommentText"/>
      </w:pPr>
      <w:r>
        <w:rPr>
          <w:rStyle w:val="CommentReference"/>
        </w:rPr>
        <w:annotationRef/>
      </w:r>
      <w:r>
        <w:t>Arron/Ffion have a look at this please</w:t>
      </w:r>
    </w:p>
  </w:comment>
  <w:comment w:id="93" w:author="Khalid Hamandi" w:date="2018-10-15T12:45:00Z" w:initials="KH">
    <w:p w14:paraId="7FF697AF" w14:textId="7A4B4436" w:rsidR="001C3F91" w:rsidRDefault="001C3F91">
      <w:pPr>
        <w:pStyle w:val="CommentText"/>
      </w:pPr>
      <w:r>
        <w:rPr>
          <w:rStyle w:val="CommentReference"/>
        </w:rPr>
        <w:annotationRef/>
      </w:r>
      <w:r>
        <w:t>Ben there must be more?</w:t>
      </w:r>
    </w:p>
  </w:comment>
  <w:comment w:id="109" w:author="Owen Pickrell" w:date="2018-10-16T20:50:00Z" w:initials="OP">
    <w:p w14:paraId="3174EA3B" w14:textId="287F5CB0" w:rsidR="001C3F91" w:rsidRDefault="001C3F91">
      <w:pPr>
        <w:pStyle w:val="CommentText"/>
      </w:pPr>
      <w:r>
        <w:rPr>
          <w:rStyle w:val="CommentReference"/>
        </w:rPr>
        <w:annotationRef/>
      </w:r>
      <w:r>
        <w:t>This is more suited to the method section not introduction and may be duplicating some information</w:t>
      </w:r>
    </w:p>
  </w:comment>
  <w:comment w:id="111" w:author="Owen Pickrell" w:date="2018-10-16T20:50:00Z" w:initials="OP">
    <w:p w14:paraId="450C46CC" w14:textId="4D3185CA" w:rsidR="001C3F91" w:rsidRDefault="001C3F91">
      <w:pPr>
        <w:pStyle w:val="CommentText"/>
      </w:pPr>
      <w:r>
        <w:rPr>
          <w:rStyle w:val="CommentReference"/>
        </w:rPr>
        <w:annotationRef/>
      </w:r>
      <w:r>
        <w:t>Need to change this all to active tense – e.g. we searched a departmental database. We identified 406 cases.</w:t>
      </w:r>
    </w:p>
    <w:p w14:paraId="39139033" w14:textId="6933D86D" w:rsidR="001C3F91" w:rsidRDefault="001C3F91">
      <w:pPr>
        <w:pStyle w:val="CommentText"/>
      </w:pPr>
      <w:r>
        <w:t>This is generally considered a better way to write journal articles and we need to be consistent here</w:t>
      </w:r>
    </w:p>
  </w:comment>
  <w:comment w:id="118" w:author="Owen Pickrell" w:date="2018-10-16T21:04:00Z" w:initials="OP">
    <w:p w14:paraId="4AA93BC4" w14:textId="26DF4BC9" w:rsidR="001C3F91" w:rsidRDefault="001C3F91">
      <w:pPr>
        <w:pStyle w:val="CommentText"/>
      </w:pPr>
      <w:r>
        <w:rPr>
          <w:rStyle w:val="CommentReference"/>
        </w:rPr>
        <w:annotationRef/>
      </w:r>
      <w:r>
        <w:t>This should be in the results section not method i.e. keep the numbers as results</w:t>
      </w:r>
    </w:p>
  </w:comment>
  <w:comment w:id="162" w:author="Owen Pickrell" w:date="2018-10-16T20:50:00Z" w:initials="OP">
    <w:p w14:paraId="74F25715" w14:textId="77777777" w:rsidR="001C3F91" w:rsidRDefault="001C3F91" w:rsidP="00F203C1">
      <w:pPr>
        <w:pStyle w:val="CommentText"/>
      </w:pPr>
      <w:r>
        <w:rPr>
          <w:rStyle w:val="CommentReference"/>
        </w:rPr>
        <w:annotationRef/>
      </w:r>
      <w:r>
        <w:t>This is more suited to the method section not introduction and may be duplicating some information</w:t>
      </w:r>
    </w:p>
  </w:comment>
  <w:comment w:id="234" w:author="Khalid Hamandi" w:date="2018-10-15T12:50:00Z" w:initials="KH">
    <w:p w14:paraId="47921545" w14:textId="1DB62B37" w:rsidR="001C3F91" w:rsidRDefault="001C3F91">
      <w:pPr>
        <w:pStyle w:val="CommentText"/>
      </w:pPr>
      <w:r>
        <w:rPr>
          <w:rStyle w:val="CommentReference"/>
        </w:rPr>
        <w:annotationRef/>
      </w:r>
      <w:r>
        <w:t>Give month and date of BNF used</w:t>
      </w:r>
    </w:p>
  </w:comment>
  <w:comment w:id="239" w:author="Owen Pickrell" w:date="2018-10-16T21:05:00Z" w:initials="OP">
    <w:p w14:paraId="5F6B2B58" w14:textId="6946BF42" w:rsidR="001C3F91" w:rsidRDefault="001C3F91">
      <w:pPr>
        <w:pStyle w:val="CommentText"/>
      </w:pPr>
      <w:r>
        <w:rPr>
          <w:rStyle w:val="CommentReference"/>
        </w:rPr>
        <w:annotationRef/>
      </w:r>
      <w:r>
        <w:t xml:space="preserve">Maybe give an example here </w:t>
      </w:r>
      <w:proofErr w:type="spellStart"/>
      <w:proofErr w:type="gramStart"/>
      <w:r>
        <w:t>e..g</w:t>
      </w:r>
      <w:proofErr w:type="spellEnd"/>
      <w:proofErr w:type="gramEnd"/>
      <w:r>
        <w:t xml:space="preserve"> someone taking levetiracetam 1250mg </w:t>
      </w:r>
      <w:proofErr w:type="spellStart"/>
      <w:r>
        <w:t>bd</w:t>
      </w:r>
      <w:proofErr w:type="spellEnd"/>
      <w:r>
        <w:t xml:space="preserve"> would score 2500/3000=0.83</w:t>
      </w:r>
    </w:p>
  </w:comment>
  <w:comment w:id="257" w:author="Owen Pickrell" w:date="2019-02-10T21:16:00Z" w:initials="OP">
    <w:p w14:paraId="4E862F00" w14:textId="4F1ECCE9" w:rsidR="006608AF" w:rsidRDefault="006608AF">
      <w:pPr>
        <w:pStyle w:val="CommentText"/>
      </w:pPr>
      <w:r>
        <w:rPr>
          <w:rStyle w:val="CommentReference"/>
        </w:rPr>
        <w:annotationRef/>
      </w:r>
      <w:r>
        <w:t>Arron/Ffion please check this, add as necessary</w:t>
      </w:r>
    </w:p>
  </w:comment>
  <w:comment w:id="294" w:author="Owen Pickrell" w:date="2018-10-16T21:04:00Z" w:initials="OP">
    <w:p w14:paraId="33EB2394" w14:textId="77777777" w:rsidR="001C3F91" w:rsidRDefault="001C3F91" w:rsidP="00387923">
      <w:pPr>
        <w:pStyle w:val="CommentText"/>
      </w:pPr>
      <w:r>
        <w:rPr>
          <w:rStyle w:val="CommentReference"/>
        </w:rPr>
        <w:annotationRef/>
      </w:r>
      <w:r>
        <w:t>This should be in the results section not method i.e. keep the numbers as results</w:t>
      </w:r>
    </w:p>
  </w:comment>
  <w:comment w:id="304" w:author="Khalid Hamandi" w:date="2018-05-17T15:28:00Z" w:initials="KH">
    <w:p w14:paraId="44FA87BA" w14:textId="77777777" w:rsidR="001C3F91" w:rsidRDefault="001C3F91">
      <w:pPr>
        <w:pStyle w:val="CommentText"/>
      </w:pPr>
      <w:r>
        <w:rPr>
          <w:rStyle w:val="CommentReference"/>
        </w:rPr>
        <w:annotationRef/>
      </w:r>
      <w:r>
        <w:t>Ben</w:t>
      </w:r>
    </w:p>
    <w:p w14:paraId="5A35B87F" w14:textId="77777777" w:rsidR="001C3F91" w:rsidRDefault="001C3F91">
      <w:pPr>
        <w:pStyle w:val="CommentText"/>
      </w:pPr>
      <w:r>
        <w:t>Do you have a record of what these were?</w:t>
      </w:r>
    </w:p>
  </w:comment>
  <w:comment w:id="305" w:author="Ben Kansu" w:date="2018-08-12T17:15:00Z" w:initials="BK">
    <w:p w14:paraId="0FA75407" w14:textId="1E21D2F3" w:rsidR="001C3F91" w:rsidRDefault="001C3F91">
      <w:pPr>
        <w:pStyle w:val="CommentText"/>
      </w:pPr>
      <w:r>
        <w:rPr>
          <w:rStyle w:val="CommentReference"/>
        </w:rPr>
        <w:annotationRef/>
      </w:r>
      <w:r>
        <w:t xml:space="preserve">I believe at least two of these were </w:t>
      </w:r>
      <w:r w:rsidRPr="00914E49">
        <w:t xml:space="preserve">Multiple </w:t>
      </w:r>
      <w:proofErr w:type="spellStart"/>
      <w:r w:rsidRPr="00914E49">
        <w:t>subpial</w:t>
      </w:r>
      <w:proofErr w:type="spellEnd"/>
      <w:r w:rsidRPr="00914E49">
        <w:t xml:space="preserve"> transection</w:t>
      </w:r>
      <w:r>
        <w:t xml:space="preserve">s but I did not keep a spec record </w:t>
      </w:r>
    </w:p>
  </w:comment>
  <w:comment w:id="315" w:author="Khalid Hamandi" w:date="2018-08-05T16:54:00Z" w:initials="KH">
    <w:p w14:paraId="59F3B661" w14:textId="77777777" w:rsidR="001C3F91" w:rsidRDefault="001C3F91">
      <w:pPr>
        <w:pStyle w:val="CommentText"/>
      </w:pPr>
      <w:r>
        <w:rPr>
          <w:rStyle w:val="CommentReference"/>
        </w:rPr>
        <w:annotationRef/>
      </w:r>
      <w:r>
        <w:t>Age range please</w:t>
      </w:r>
    </w:p>
  </w:comment>
  <w:comment w:id="308" w:author="Owen Pickrell" w:date="2018-10-16T21:10:00Z" w:initials="OP">
    <w:p w14:paraId="1736530B" w14:textId="2AE6A7CC" w:rsidR="001C3F91" w:rsidRDefault="001C3F91">
      <w:pPr>
        <w:pStyle w:val="CommentText"/>
      </w:pPr>
      <w:r>
        <w:rPr>
          <w:rStyle w:val="CommentReference"/>
        </w:rPr>
        <w:annotationRef/>
      </w:r>
      <w:r>
        <w:t>This information might be neater in a table</w:t>
      </w:r>
    </w:p>
  </w:comment>
  <w:comment w:id="316" w:author="Owen Pickrell" w:date="2018-10-16T21:09:00Z" w:initials="OP">
    <w:p w14:paraId="58797895" w14:textId="43AB21A3" w:rsidR="001C3F91" w:rsidRDefault="001C3F91">
      <w:pPr>
        <w:pStyle w:val="CommentText"/>
      </w:pPr>
      <w:r>
        <w:rPr>
          <w:rStyle w:val="CommentReference"/>
        </w:rPr>
        <w:annotationRef/>
      </w:r>
      <w:r>
        <w:t>Can delete this as you are just saying what’s in figure 1</w:t>
      </w:r>
    </w:p>
  </w:comment>
  <w:comment w:id="319" w:author="Khalid Hamandi" w:date="2018-10-15T12:53:00Z" w:initials="KH">
    <w:p w14:paraId="604803C6" w14:textId="77ABDA79" w:rsidR="001C3F91" w:rsidRDefault="001C3F91">
      <w:pPr>
        <w:pStyle w:val="CommentText"/>
      </w:pPr>
      <w:r>
        <w:rPr>
          <w:rStyle w:val="CommentReference"/>
        </w:rPr>
        <w:annotationRef/>
      </w:r>
      <w:r>
        <w:t xml:space="preserve">I hadn’t seen this before – do you have details of you they were? I’d like to review the notes. Time from surgery to the psychosis would be good to know. If </w:t>
      </w:r>
      <w:proofErr w:type="spellStart"/>
      <w:r>
        <w:t>its</w:t>
      </w:r>
      <w:proofErr w:type="spellEnd"/>
      <w:r>
        <w:t xml:space="preserve"> one I’m thinking of – surgery 2010, sectioned ~2016 after being given Gabapentin?</w:t>
      </w:r>
    </w:p>
  </w:comment>
  <w:comment w:id="359" w:author="Khalid Hamandi" w:date="2018-10-15T13:00:00Z" w:initials="KH">
    <w:p w14:paraId="70E23BA4" w14:textId="7273BE12" w:rsidR="001C3F91" w:rsidRDefault="001C3F91">
      <w:pPr>
        <w:pStyle w:val="CommentText"/>
      </w:pPr>
      <w:r>
        <w:rPr>
          <w:rStyle w:val="CommentReference"/>
        </w:rPr>
        <w:annotationRef/>
      </w:r>
      <w:r>
        <w:t>Numbers maybe too small, but did / could you look to see if age at surgery correlates with either driving or employment?</w:t>
      </w:r>
    </w:p>
  </w:comment>
  <w:comment w:id="358" w:author="Ben Kansu" w:date="2018-11-05T12:39:00Z" w:initials="BK">
    <w:p w14:paraId="7CF6F84A" w14:textId="20EE22F3" w:rsidR="001C3F91" w:rsidRDefault="001C3F91">
      <w:pPr>
        <w:pStyle w:val="CommentText"/>
      </w:pPr>
      <w:r>
        <w:rPr>
          <w:rStyle w:val="CommentReference"/>
        </w:rPr>
        <w:annotationRef/>
      </w:r>
      <w:r>
        <w:t xml:space="preserve">I don’t have this info on </w:t>
      </w:r>
      <w:proofErr w:type="gramStart"/>
      <w:r>
        <w:t>my</w:t>
      </w:r>
      <w:proofErr w:type="gramEnd"/>
      <w:r>
        <w:t xml:space="preserve"> excel sheet. It may be on the original sheet on the S drive or on the questionnaires themselves.</w:t>
      </w:r>
    </w:p>
  </w:comment>
  <w:comment w:id="360" w:author="Khalid Hamandi" w:date="2018-10-15T12:59:00Z" w:initials="KH">
    <w:p w14:paraId="5529510D" w14:textId="7A56D97B" w:rsidR="001C3F91" w:rsidRDefault="001C3F91">
      <w:pPr>
        <w:pStyle w:val="CommentText"/>
      </w:pPr>
      <w:r>
        <w:rPr>
          <w:rStyle w:val="CommentReference"/>
        </w:rPr>
        <w:annotationRef/>
      </w:r>
      <w:r>
        <w:t xml:space="preserve">I swapped it as looked funny to have ‘currently having seizure – YES’ under ‘Driving – YES’ </w:t>
      </w:r>
    </w:p>
  </w:comment>
  <w:comment w:id="368" w:author="Khalid Hamandi" w:date="2018-10-15T12:57:00Z" w:initials="KH">
    <w:p w14:paraId="4655AE38" w14:textId="7BDFBC5D" w:rsidR="001C3F91" w:rsidRDefault="001C3F91">
      <w:pPr>
        <w:pStyle w:val="CommentText"/>
      </w:pPr>
      <w:r>
        <w:rPr>
          <w:rStyle w:val="CommentReference"/>
        </w:rPr>
        <w:annotationRef/>
      </w:r>
      <w:r>
        <w:t>Do these match the abstract?</w:t>
      </w:r>
    </w:p>
  </w:comment>
  <w:comment w:id="369" w:author="Ben Kansu" w:date="2018-11-05T12:41:00Z" w:initials="BK">
    <w:p w14:paraId="652C70DE" w14:textId="24AE6324" w:rsidR="001C3F91" w:rsidRDefault="001C3F91">
      <w:pPr>
        <w:pStyle w:val="CommentText"/>
      </w:pPr>
      <w:r>
        <w:rPr>
          <w:rStyle w:val="CommentReference"/>
        </w:rPr>
        <w:annotationRef/>
      </w:r>
      <w:r>
        <w:t>This info is not in the abstract. Word count is very tight at the moment.</w:t>
      </w:r>
    </w:p>
  </w:comment>
  <w:comment w:id="378" w:author="Khalid Hamandi" w:date="2017-12-18T11:42:00Z" w:initials="KH">
    <w:p w14:paraId="0E3D37F6" w14:textId="77777777" w:rsidR="001C3F91" w:rsidRDefault="001C3F91">
      <w:pPr>
        <w:pStyle w:val="CommentText"/>
      </w:pPr>
      <w:r>
        <w:rPr>
          <w:rStyle w:val="CommentReference"/>
        </w:rPr>
        <w:annotationRef/>
      </w:r>
      <w:r>
        <w:t>Move figures to end of the document (after the references)</w:t>
      </w:r>
    </w:p>
  </w:comment>
  <w:comment w:id="389" w:author="Khalid Hamandi" w:date="2018-08-06T17:00:00Z" w:initials="KH">
    <w:p w14:paraId="5D9897D4" w14:textId="77777777" w:rsidR="001C3F91" w:rsidRDefault="001C3F91">
      <w:pPr>
        <w:pStyle w:val="CommentText"/>
      </w:pPr>
      <w:r>
        <w:rPr>
          <w:rStyle w:val="CommentReference"/>
        </w:rPr>
        <w:annotationRef/>
      </w:r>
      <w:r>
        <w:t>Shouldn’t this read 30?</w:t>
      </w:r>
    </w:p>
  </w:comment>
  <w:comment w:id="390" w:author="Ben Kansu" w:date="2018-08-25T08:24:00Z" w:initials="BK">
    <w:p w14:paraId="082A757A" w14:textId="2CA30B4F" w:rsidR="001C3F91" w:rsidRDefault="001C3F91">
      <w:pPr>
        <w:pStyle w:val="CommentText"/>
      </w:pPr>
      <w:r>
        <w:rPr>
          <w:rStyle w:val="CommentReference"/>
        </w:rPr>
        <w:annotationRef/>
      </w:r>
      <w:r>
        <w:t xml:space="preserve">34 </w:t>
      </w:r>
      <w:proofErr w:type="spellStart"/>
      <w:r>
        <w:t>pt</w:t>
      </w:r>
      <w:proofErr w:type="spellEnd"/>
      <w:r>
        <w:t xml:space="preserve"> responded to the </w:t>
      </w:r>
      <w:proofErr w:type="spellStart"/>
      <w:r>
        <w:t>questioaire</w:t>
      </w:r>
      <w:proofErr w:type="spellEnd"/>
      <w:r>
        <w:t>.</w:t>
      </w:r>
    </w:p>
  </w:comment>
  <w:comment w:id="395" w:author="Khalid Hamandi" w:date="2018-10-15T13:03:00Z" w:initials="KH">
    <w:p w14:paraId="3CA4591F" w14:textId="6540CD97" w:rsidR="001C3F91" w:rsidRDefault="001C3F91">
      <w:pPr>
        <w:pStyle w:val="CommentText"/>
      </w:pPr>
      <w:r>
        <w:rPr>
          <w:rStyle w:val="CommentReference"/>
        </w:rPr>
        <w:annotationRef/>
      </w:r>
      <w:r>
        <w:t>Worth a short sentence here, on what QOLIE-P31 numbers mean</w:t>
      </w:r>
    </w:p>
  </w:comment>
  <w:comment w:id="402" w:author="Khalid Hamandi" w:date="2017-12-18T11:46:00Z" w:initials="KH">
    <w:p w14:paraId="42059A73" w14:textId="77777777" w:rsidR="001C3F91" w:rsidRDefault="001C3F91">
      <w:pPr>
        <w:pStyle w:val="CommentText"/>
      </w:pPr>
      <w:r>
        <w:rPr>
          <w:rStyle w:val="CommentReference"/>
        </w:rPr>
        <w:annotationRef/>
      </w:r>
      <w:r>
        <w:t>Contradicts the previous sentence?</w:t>
      </w:r>
    </w:p>
    <w:p w14:paraId="6C02FFF9" w14:textId="77777777" w:rsidR="001C3F91" w:rsidRDefault="001C3F91">
      <w:pPr>
        <w:pStyle w:val="CommentText"/>
      </w:pPr>
      <w:r>
        <w:t>The numbers in the first sentence are means and the seconds sentence ae medians, shall I just keep the one?</w:t>
      </w:r>
    </w:p>
  </w:comment>
  <w:comment w:id="403" w:author="Ben Kansu" w:date="2018-08-25T08:31:00Z" w:initials="BK">
    <w:p w14:paraId="7D4A7E0E" w14:textId="2DD2E775" w:rsidR="001C3F91" w:rsidRDefault="001C3F91" w:rsidP="00E56C5B">
      <w:pPr>
        <w:pStyle w:val="CommentText"/>
      </w:pPr>
      <w:r>
        <w:rPr>
          <w:rStyle w:val="CommentReference"/>
        </w:rPr>
        <w:annotationRef/>
      </w:r>
      <w:r>
        <w:t>Delete as you feel appropriate, I would err toward keeping the means and delete figure 4 (The box and whisker plot)</w:t>
      </w:r>
    </w:p>
    <w:p w14:paraId="28F8514C" w14:textId="77777777" w:rsidR="001C3F91" w:rsidRDefault="001C3F91" w:rsidP="00E56C5B">
      <w:pPr>
        <w:pStyle w:val="CommentText"/>
      </w:pPr>
    </w:p>
    <w:p w14:paraId="59539E89" w14:textId="11426EE1" w:rsidR="001C3F91" w:rsidRDefault="001C3F91" w:rsidP="00E56C5B">
      <w:pPr>
        <w:pStyle w:val="CommentText"/>
      </w:pPr>
      <w:r w:rsidRPr="00E56C5B">
        <w:rPr>
          <w:b/>
          <w:bCs/>
        </w:rPr>
        <w:t xml:space="preserve">Khalid </w:t>
      </w:r>
      <w:proofErr w:type="spellStart"/>
      <w:r w:rsidRPr="00E56C5B">
        <w:rPr>
          <w:b/>
          <w:bCs/>
        </w:rPr>
        <w:t>Hamandi</w:t>
      </w:r>
      <w:proofErr w:type="spellEnd"/>
      <w:r>
        <w:rPr>
          <w:b/>
          <w:bCs/>
        </w:rPr>
        <w:t xml:space="preserve"> </w:t>
      </w:r>
      <w:r>
        <w:t>Go with what you think is best.</w:t>
      </w:r>
    </w:p>
  </w:comment>
  <w:comment w:id="404" w:author="Owen Pickrell" w:date="2019-02-10T21:08:00Z" w:initials="OP">
    <w:p w14:paraId="659EC06B" w14:textId="55477D3A" w:rsidR="00696C42" w:rsidRDefault="00696C42">
      <w:pPr>
        <w:pStyle w:val="CommentText"/>
      </w:pPr>
      <w:r>
        <w:rPr>
          <w:rStyle w:val="CommentReference"/>
        </w:rPr>
        <w:annotationRef/>
      </w:r>
      <w:r>
        <w:t>Arron/Ffion please check this</w:t>
      </w:r>
    </w:p>
  </w:comment>
  <w:comment w:id="414" w:author="Owen Pickrell" w:date="2018-10-16T21:19:00Z" w:initials="OP">
    <w:p w14:paraId="0F433AC4" w14:textId="4DEFA594" w:rsidR="001C3F91" w:rsidRDefault="001C3F91">
      <w:pPr>
        <w:pStyle w:val="CommentText"/>
      </w:pPr>
      <w:r>
        <w:rPr>
          <w:rStyle w:val="CommentReference"/>
        </w:rPr>
        <w:annotationRef/>
      </w:r>
      <w:r>
        <w:t xml:space="preserve">This is probably a bit too long. Maybe base around 5 paragraphs: 1) a summary of the results. 2) strengths of study </w:t>
      </w:r>
      <w:proofErr w:type="gramStart"/>
      <w:r>
        <w:t>3)weaknesses</w:t>
      </w:r>
      <w:proofErr w:type="gramEnd"/>
      <w:r>
        <w:t xml:space="preserve"> of study 4) comparison with previous studies and 5) conclusions</w:t>
      </w:r>
    </w:p>
  </w:comment>
  <w:comment w:id="434" w:author="Owen Pickrell" w:date="2018-10-16T21:18:00Z" w:initials="OP">
    <w:p w14:paraId="58B80311" w14:textId="07597DFE" w:rsidR="001C3F91" w:rsidRDefault="001C3F91">
      <w:pPr>
        <w:pStyle w:val="CommentText"/>
      </w:pPr>
      <w:r>
        <w:rPr>
          <w:rStyle w:val="CommentReference"/>
        </w:rPr>
        <w:annotationRef/>
      </w:r>
      <w:r>
        <w:t>This is duplicating the line above</w:t>
      </w:r>
    </w:p>
  </w:comment>
  <w:comment w:id="436" w:author="Owen Pickrell" w:date="2018-10-16T21:20:00Z" w:initials="OP">
    <w:p w14:paraId="7DB00052" w14:textId="686A510D" w:rsidR="001C3F91" w:rsidRDefault="001C3F91">
      <w:pPr>
        <w:pStyle w:val="CommentText"/>
      </w:pPr>
      <w:r>
        <w:rPr>
          <w:rStyle w:val="CommentReference"/>
        </w:rPr>
        <w:annotationRef/>
      </w:r>
      <w:r>
        <w:t>Something missing here?</w:t>
      </w:r>
    </w:p>
  </w:comment>
  <w:comment w:id="458" w:author="Khalid Hamandi" w:date="2018-10-15T13:17:00Z" w:initials="KH">
    <w:p w14:paraId="218F667E" w14:textId="1AA20EF2" w:rsidR="001C3F91" w:rsidRDefault="001C3F91">
      <w:pPr>
        <w:pStyle w:val="CommentText"/>
      </w:pPr>
      <w:r>
        <w:rPr>
          <w:rStyle w:val="CommentReference"/>
        </w:rPr>
        <w:annotationRef/>
      </w:r>
      <w:r>
        <w:t>Do you know the frequency here?</w:t>
      </w:r>
    </w:p>
  </w:comment>
  <w:comment w:id="459" w:author="Ben Kansu" w:date="2018-11-03T13:01:00Z" w:initials="BK">
    <w:p w14:paraId="06CA9D41" w14:textId="561DE8F7" w:rsidR="001C3F91" w:rsidRDefault="001C3F91">
      <w:pPr>
        <w:pStyle w:val="CommentText"/>
      </w:pPr>
      <w:r>
        <w:rPr>
          <w:rStyle w:val="CommentReference"/>
        </w:rPr>
        <w:annotationRef/>
      </w:r>
      <w:r>
        <w:t>Have added them in now.</w:t>
      </w:r>
    </w:p>
  </w:comment>
  <w:comment w:id="466" w:author="Khalid Hamandi" w:date="2018-08-06T17:42:00Z" w:initials="KH">
    <w:p w14:paraId="7588490D" w14:textId="77777777" w:rsidR="001C3F91" w:rsidRDefault="001C3F91">
      <w:pPr>
        <w:pStyle w:val="CommentText"/>
      </w:pPr>
      <w:r>
        <w:rPr>
          <w:rStyle w:val="CommentReference"/>
        </w:rPr>
        <w:annotationRef/>
      </w:r>
      <w:r>
        <w:t>I didn’t get this from the results?</w:t>
      </w:r>
    </w:p>
    <w:p w14:paraId="740D34B9" w14:textId="397EBBE3" w:rsidR="001C3F91" w:rsidRDefault="001C3F91">
      <w:pPr>
        <w:pStyle w:val="CommentText"/>
      </w:pPr>
      <w:r>
        <w:t>After 8 years the rate of the drop of AED load slowed down?</w:t>
      </w:r>
    </w:p>
  </w:comment>
  <w:comment w:id="498" w:author="Ben Kansu" w:date="2017-12-30T22:07:00Z" w:initials="BK">
    <w:p w14:paraId="012096ED" w14:textId="77777777" w:rsidR="001C3F91" w:rsidRDefault="001C3F91">
      <w:pPr>
        <w:pStyle w:val="CommentText"/>
      </w:pPr>
      <w:r>
        <w:rPr>
          <w:rStyle w:val="CommentReference"/>
        </w:rPr>
        <w:annotationRef/>
      </w:r>
      <w:r>
        <w:t xml:space="preserve">Other papers I have looked at report a much higher rate of success. Could this perhaps be a </w:t>
      </w:r>
      <w:proofErr w:type="spellStart"/>
      <w:r>
        <w:t>relfection</w:t>
      </w:r>
      <w:proofErr w:type="spellEnd"/>
      <w:r>
        <w:t xml:space="preserve"> on how long we followed up patients for? </w:t>
      </w:r>
    </w:p>
    <w:p w14:paraId="0E43C418" w14:textId="77777777" w:rsidR="001C3F91" w:rsidRDefault="001C3F91">
      <w:pPr>
        <w:pStyle w:val="CommentText"/>
      </w:pPr>
    </w:p>
    <w:p w14:paraId="13A7C4BD" w14:textId="5A858C9B" w:rsidR="001C3F91" w:rsidRDefault="001C3F91">
      <w:pPr>
        <w:pStyle w:val="CommentText"/>
      </w:pPr>
      <w:r>
        <w:t xml:space="preserve">Can you cite those other papers </w:t>
      </w:r>
      <w:proofErr w:type="gramStart"/>
      <w:r>
        <w:t>here.</w:t>
      </w:r>
      <w:proofErr w:type="gramEnd"/>
      <w:r>
        <w:t xml:space="preserve"> You could suggest that the lesser complete withdrawals </w:t>
      </w:r>
      <w:proofErr w:type="gramStart"/>
      <w:r>
        <w:t>is</w:t>
      </w:r>
      <w:proofErr w:type="gramEnd"/>
      <w:r>
        <w:t xml:space="preserve"> down to current practice – I’m a bit conservative with taking all drugs away! </w:t>
      </w:r>
    </w:p>
  </w:comment>
  <w:comment w:id="500" w:author="Khalid Hamandi" w:date="2018-08-06T17:45:00Z" w:initials="KH">
    <w:p w14:paraId="5A4AA935" w14:textId="77777777" w:rsidR="001C3F91" w:rsidRDefault="001C3F91">
      <w:pPr>
        <w:pStyle w:val="CommentText"/>
      </w:pPr>
      <w:r>
        <w:rPr>
          <w:rStyle w:val="CommentReference"/>
        </w:rPr>
        <w:annotationRef/>
      </w:r>
      <w:r>
        <w:t>were these the same 14?</w:t>
      </w:r>
    </w:p>
    <w:p w14:paraId="7D4A4F69" w14:textId="77777777" w:rsidR="001C3F91" w:rsidRDefault="001C3F91">
      <w:pPr>
        <w:pStyle w:val="CommentText"/>
      </w:pPr>
      <w:r>
        <w:t>Are we talking the ‘subjective’ questionnaire QOL? Not QOLIE-P31 – probably need a different term to save confusion.</w:t>
      </w:r>
    </w:p>
  </w:comment>
  <w:comment w:id="506" w:author="Khalid Hamandi" w:date="2018-10-15T13:28:00Z" w:initials="KH">
    <w:p w14:paraId="4587F947" w14:textId="5B1DF74B" w:rsidR="001C3F91" w:rsidRDefault="001C3F91">
      <w:pPr>
        <w:pStyle w:val="CommentText"/>
      </w:pPr>
      <w:r>
        <w:rPr>
          <w:rStyle w:val="CommentReference"/>
        </w:rPr>
        <w:annotationRef/>
      </w:r>
      <w:r>
        <w:t>Can you say how many were class 4? And how many other classes?</w:t>
      </w:r>
    </w:p>
  </w:comment>
  <w:comment w:id="507" w:author="Khalid Hamandi" w:date="2017-12-18T12:16:00Z" w:initials="KH">
    <w:p w14:paraId="652EBA4D" w14:textId="337F405A" w:rsidR="001C3F91" w:rsidRDefault="001C3F91" w:rsidP="00B11AB4">
      <w:pPr>
        <w:pStyle w:val="CommentText"/>
      </w:pPr>
      <w:r>
        <w:rPr>
          <w:rStyle w:val="CommentReference"/>
        </w:rPr>
        <w:annotationRef/>
      </w:r>
      <w:r>
        <w:t xml:space="preserve">If we are going to put here we need to state how it was assessed, ow we recorded it, and what were the </w:t>
      </w:r>
    </w:p>
  </w:comment>
  <w:comment w:id="508" w:author="Ben Kansu" w:date="2018-08-27T13:25:00Z" w:initials="BK">
    <w:p w14:paraId="1E55D658" w14:textId="1E94962E" w:rsidR="001C3F91" w:rsidRDefault="001C3F91">
      <w:pPr>
        <w:pStyle w:val="CommentText"/>
      </w:pPr>
      <w:r>
        <w:rPr>
          <w:rStyle w:val="CommentReference"/>
        </w:rPr>
        <w:annotationRef/>
      </w:r>
      <w:r>
        <w:t xml:space="preserve">I believe this have now been addressed </w:t>
      </w:r>
    </w:p>
  </w:comment>
  <w:comment w:id="509" w:author="Ben Kansu" w:date="2018-08-27T13:25:00Z" w:initials="BK">
    <w:p w14:paraId="648D6343" w14:textId="1F25E1B3" w:rsidR="001C3F91" w:rsidRDefault="001C3F91" w:rsidP="001C0540">
      <w:pPr>
        <w:pStyle w:val="CommentText"/>
      </w:pPr>
      <w:r>
        <w:rPr>
          <w:rStyle w:val="CommentReference"/>
        </w:rPr>
        <w:annotationRef/>
      </w:r>
    </w:p>
    <w:p w14:paraId="249E967B" w14:textId="02D844E2" w:rsidR="001C3F91" w:rsidRPr="001C0540" w:rsidRDefault="001C3F91" w:rsidP="001C0540">
      <w:pPr>
        <w:pStyle w:val="CommentText"/>
        <w:rPr>
          <w:b/>
          <w:bCs/>
        </w:rPr>
      </w:pPr>
      <w:r w:rsidRPr="001C0540">
        <w:rPr>
          <w:b/>
          <w:bCs/>
        </w:rPr>
        <w:t xml:space="preserve">Khalid </w:t>
      </w:r>
      <w:proofErr w:type="spellStart"/>
      <w:proofErr w:type="gramStart"/>
      <w:r w:rsidRPr="001C0540">
        <w:rPr>
          <w:b/>
          <w:bCs/>
        </w:rPr>
        <w:t>Hamandi</w:t>
      </w:r>
      <w:proofErr w:type="spellEnd"/>
      <w:r w:rsidRPr="001C0540">
        <w:rPr>
          <w:b/>
          <w:bCs/>
        </w:rPr>
        <w:t xml:space="preserve"> </w:t>
      </w:r>
      <w:r>
        <w:rPr>
          <w:b/>
          <w:bCs/>
        </w:rPr>
        <w:t>:</w:t>
      </w:r>
      <w:proofErr w:type="gramEnd"/>
      <w:r>
        <w:rPr>
          <w:b/>
          <w:bCs/>
        </w:rPr>
        <w:t xml:space="preserve"> </w:t>
      </w:r>
      <w:r w:rsidRPr="001C0540">
        <w:t xml:space="preserve">I didn’t see </w:t>
      </w:r>
      <w:r>
        <w:t>this in the results? Or missed it?</w:t>
      </w:r>
    </w:p>
    <w:p w14:paraId="0B505A23" w14:textId="77777777" w:rsidR="001C3F91" w:rsidRDefault="001C3F91" w:rsidP="001C0540">
      <w:pPr>
        <w:pStyle w:val="CommentText"/>
      </w:pPr>
    </w:p>
  </w:comment>
  <w:comment w:id="510" w:author="Ben Kansu" w:date="2017-12-30T22:16:00Z" w:initials="BK">
    <w:p w14:paraId="4CAE09F8" w14:textId="77777777" w:rsidR="001C3F91" w:rsidRDefault="001C3F91">
      <w:pPr>
        <w:pStyle w:val="CommentText"/>
      </w:pPr>
      <w:r>
        <w:rPr>
          <w:rStyle w:val="CommentReference"/>
        </w:rPr>
        <w:annotationRef/>
      </w:r>
    </w:p>
  </w:comment>
  <w:comment w:id="511" w:author="Khalid Hamandi" w:date="2017-12-18T12:28:00Z" w:initials="KH">
    <w:p w14:paraId="4BC13B72" w14:textId="77777777" w:rsidR="001C3F91" w:rsidRDefault="001C3F91" w:rsidP="00B11AB4">
      <w:pPr>
        <w:pStyle w:val="CommentText"/>
      </w:pPr>
      <w:r>
        <w:rPr>
          <w:rStyle w:val="CommentReference"/>
        </w:rPr>
        <w:annotationRef/>
      </w:r>
      <w:r>
        <w:t>Again needs to be in methods and results to go here. What was the pre-morbid psychiatric status of these patients?</w:t>
      </w:r>
    </w:p>
  </w:comment>
  <w:comment w:id="512" w:author="Ben Kansu" w:date="2018-08-27T13:26:00Z" w:initials="BK">
    <w:p w14:paraId="1D991005" w14:textId="1C3E2398" w:rsidR="001C3F91" w:rsidRDefault="001C3F91">
      <w:pPr>
        <w:pStyle w:val="CommentText"/>
      </w:pPr>
      <w:r>
        <w:rPr>
          <w:rStyle w:val="CommentReference"/>
        </w:rPr>
        <w:annotationRef/>
      </w:r>
      <w:r>
        <w:t>I believe this have now been addressed</w:t>
      </w:r>
    </w:p>
    <w:p w14:paraId="3DD751CB" w14:textId="77777777" w:rsidR="001C3F91" w:rsidRDefault="001C3F91">
      <w:pPr>
        <w:pStyle w:val="CommentText"/>
      </w:pPr>
    </w:p>
    <w:p w14:paraId="08699B5D" w14:textId="7F38F5D4" w:rsidR="001C3F91" w:rsidRPr="001C0540" w:rsidRDefault="001C3F91">
      <w:pPr>
        <w:pStyle w:val="CommentText"/>
      </w:pPr>
      <w:r w:rsidRPr="001C0540">
        <w:rPr>
          <w:b/>
          <w:bCs/>
        </w:rPr>
        <w:t xml:space="preserve">Khalid </w:t>
      </w:r>
      <w:proofErr w:type="spellStart"/>
      <w:r>
        <w:rPr>
          <w:b/>
          <w:bCs/>
        </w:rPr>
        <w:t>H</w:t>
      </w:r>
      <w:r w:rsidRPr="001C0540">
        <w:rPr>
          <w:b/>
          <w:bCs/>
        </w:rPr>
        <w:t>amandi</w:t>
      </w:r>
      <w:proofErr w:type="spellEnd"/>
      <w:r>
        <w:rPr>
          <w:b/>
          <w:bCs/>
        </w:rPr>
        <w:t xml:space="preserve"> </w:t>
      </w:r>
      <w:r>
        <w:t xml:space="preserve">same patients? see my comment in results </w:t>
      </w:r>
    </w:p>
  </w:comment>
  <w:comment w:id="543" w:author="Khalid Hamandi" w:date="2018-10-15T13:34:00Z" w:initials="KH">
    <w:p w14:paraId="4168A08F" w14:textId="082ABB3F" w:rsidR="001C3F91" w:rsidRDefault="001C3F91" w:rsidP="002026B4">
      <w:pPr>
        <w:pStyle w:val="CommentText"/>
      </w:pPr>
      <w:r>
        <w:rPr>
          <w:rStyle w:val="CommentReference"/>
        </w:rPr>
        <w:annotationRef/>
      </w:r>
      <w:r>
        <w:t>Can you say what type of surgery these 2 had, HS and ATL? And are they seizure free? Did they return their questionnaires?</w:t>
      </w:r>
    </w:p>
  </w:comment>
  <w:comment w:id="544" w:author="Khalid Hamandi" w:date="2018-10-15T13:36:00Z" w:initials="KH">
    <w:p w14:paraId="4766ABAE" w14:textId="192BE46E" w:rsidR="001C3F91" w:rsidRDefault="001C3F91">
      <w:pPr>
        <w:pStyle w:val="CommentText"/>
      </w:pPr>
      <w:r>
        <w:rPr>
          <w:rStyle w:val="CommentReference"/>
        </w:rPr>
        <w:annotationRef/>
      </w:r>
      <w:r>
        <w:t>I’ve toned you sentence down a bit – our reviewers will almost certainly be authors of some of these papers.</w:t>
      </w:r>
    </w:p>
  </w:comment>
  <w:comment w:id="546" w:author="Khalid Hamandi" w:date="2018-08-06T17:51:00Z" w:initials="KH">
    <w:p w14:paraId="4F1261C6" w14:textId="77777777" w:rsidR="001C3F91" w:rsidRDefault="001C3F91">
      <w:pPr>
        <w:pStyle w:val="CommentText"/>
      </w:pPr>
      <w:r>
        <w:rPr>
          <w:rStyle w:val="CommentReference"/>
        </w:rPr>
        <w:annotationRef/>
      </w:r>
      <w:r>
        <w:t>Needs to tie with results, I didn’t see it there, otherwise delete from here.</w:t>
      </w:r>
    </w:p>
  </w:comment>
  <w:comment w:id="547" w:author="Ben Kansu" w:date="2018-08-27T13:53:00Z" w:initials="BK">
    <w:p w14:paraId="35F785E5" w14:textId="21FE029F" w:rsidR="001C3F91" w:rsidRDefault="001C3F91">
      <w:pPr>
        <w:pStyle w:val="CommentText"/>
      </w:pPr>
      <w:r>
        <w:rPr>
          <w:rStyle w:val="CommentReference"/>
        </w:rPr>
        <w:annotationRef/>
      </w:r>
      <w:r>
        <w:t xml:space="preserve">I know some were post 5 years as I have in some paper notes however I do not have the spec time frames as I wasn’t formally recording this. Is it too vague to say ‘some’ </w:t>
      </w:r>
      <w:proofErr w:type="spellStart"/>
      <w:r>
        <w:t>pt’s</w:t>
      </w:r>
      <w:proofErr w:type="spellEnd"/>
      <w:r>
        <w:t xml:space="preserve"> had their worst psychiatric events after 5 </w:t>
      </w:r>
      <w:proofErr w:type="gramStart"/>
      <w:r>
        <w:t>years.</w:t>
      </w:r>
      <w:proofErr w:type="gramEnd"/>
      <w:r>
        <w:t xml:space="preserve"> Or is this too vague and will just have to delete?</w:t>
      </w:r>
    </w:p>
    <w:p w14:paraId="43E7151F" w14:textId="77777777" w:rsidR="001C3F91" w:rsidRDefault="001C3F91">
      <w:pPr>
        <w:pStyle w:val="CommentText"/>
      </w:pPr>
    </w:p>
    <w:p w14:paraId="132212D7" w14:textId="5DEC5397" w:rsidR="001C3F91" w:rsidRPr="00CD7337" w:rsidRDefault="001C3F91">
      <w:pPr>
        <w:pStyle w:val="CommentText"/>
      </w:pPr>
      <w:r w:rsidRPr="00CD7337">
        <w:rPr>
          <w:b/>
          <w:bCs/>
        </w:rPr>
        <w:t xml:space="preserve">Khalid </w:t>
      </w:r>
      <w:proofErr w:type="spellStart"/>
      <w:r w:rsidRPr="00CD7337">
        <w:rPr>
          <w:b/>
          <w:bCs/>
        </w:rPr>
        <w:t>Hamandi</w:t>
      </w:r>
      <w:proofErr w:type="spellEnd"/>
      <w:r>
        <w:rPr>
          <w:b/>
          <w:bCs/>
        </w:rPr>
        <w:t xml:space="preserve"> </w:t>
      </w:r>
      <w:r>
        <w:t>is this the 2 we talk about above – more detail in results will help clarify here</w:t>
      </w:r>
    </w:p>
  </w:comment>
  <w:comment w:id="581" w:author="Khalid Hamandi" w:date="2018-08-06T12:41:00Z" w:initials="KH">
    <w:p w14:paraId="0F3DCF36" w14:textId="77777777" w:rsidR="001C3F91" w:rsidRDefault="001C3F91">
      <w:pPr>
        <w:pStyle w:val="CommentText"/>
      </w:pPr>
      <w:r>
        <w:rPr>
          <w:rStyle w:val="CommentReference"/>
        </w:rPr>
        <w:annotationRef/>
      </w:r>
      <w:r>
        <w:t>Does this mean ~2 patients had status in the year following surgery?</w:t>
      </w:r>
    </w:p>
    <w:p w14:paraId="52D41609" w14:textId="0BF1E017" w:rsidR="001C3F91" w:rsidRDefault="001C3F91">
      <w:pPr>
        <w:pStyle w:val="CommentText"/>
      </w:pPr>
      <w:r>
        <w:t>I believe both suffered status in the days following the surgery.</w:t>
      </w:r>
    </w:p>
  </w:comment>
  <w:comment w:id="582" w:author="Khalid Hamandi" w:date="2018-08-06T13:11:00Z" w:initials="KH">
    <w:p w14:paraId="5142FBC5" w14:textId="77777777" w:rsidR="001C3F91" w:rsidRDefault="001C3F91">
      <w:pPr>
        <w:pStyle w:val="CommentText"/>
      </w:pPr>
      <w:r>
        <w:rPr>
          <w:rStyle w:val="CommentReference"/>
        </w:rPr>
        <w:annotationRef/>
      </w:r>
      <w:r>
        <w:t xml:space="preserve">Add percentage of original cohort to the graph </w:t>
      </w:r>
    </w:p>
  </w:comment>
  <w:comment w:id="583" w:author="Khalid Hamandi" w:date="2017-12-18T12:09:00Z" w:initials="KH">
    <w:p w14:paraId="11C19467" w14:textId="77777777" w:rsidR="001C3F91" w:rsidRDefault="001C3F91" w:rsidP="008F6799">
      <w:pPr>
        <w:pStyle w:val="CommentText"/>
      </w:pPr>
      <w:r>
        <w:rPr>
          <w:rStyle w:val="CommentReference"/>
        </w:rPr>
        <w:annotationRef/>
      </w:r>
      <w:r>
        <w:t xml:space="preserve">Maybe too much for this paper, </w:t>
      </w:r>
      <w:r w:rsidRPr="00B27CBF">
        <w:rPr>
          <w:u w:val="single"/>
        </w:rPr>
        <w:t>but</w:t>
      </w:r>
      <w:r>
        <w:t xml:space="preserve"> would be very neat if: assume you still have the spreadsheet of drugs; we could pass this to a pharmacy contact and ask for some £££ for each drug, and recalculate in terms of cost saving</w:t>
      </w:r>
    </w:p>
    <w:p w14:paraId="4A66F31B" w14:textId="77777777" w:rsidR="001C3F91" w:rsidRDefault="001C3F91" w:rsidP="008F6799">
      <w:pPr>
        <w:pStyle w:val="CommentText"/>
      </w:pPr>
    </w:p>
    <w:p w14:paraId="6A893BC8" w14:textId="77777777" w:rsidR="001C3F91" w:rsidRDefault="001C3F91" w:rsidP="008F6799">
      <w:pPr>
        <w:pStyle w:val="CommentText"/>
      </w:pPr>
      <w:r>
        <w:t xml:space="preserve">I still have the tables though might take a bit of fiddling how would be best to send it to the pharmacy contact. Total list of drugs type and dose? </w:t>
      </w:r>
    </w:p>
    <w:p w14:paraId="2DC753DB" w14:textId="77777777" w:rsidR="001C3F91" w:rsidRDefault="001C3F91" w:rsidP="008F6799">
      <w:pPr>
        <w:pStyle w:val="CommentText"/>
      </w:pPr>
    </w:p>
    <w:p w14:paraId="52E8B71F" w14:textId="77777777" w:rsidR="001C3F91" w:rsidRDefault="001C3F91" w:rsidP="008F6799">
      <w:pPr>
        <w:pStyle w:val="CommentText"/>
      </w:pPr>
      <w:r>
        <w:t xml:space="preserve">I\we can do this. Take the drugs and doses and look then up in the BNF! Multiple by </w:t>
      </w:r>
      <w:proofErr w:type="gramStart"/>
      <w:r>
        <w:t>you</w:t>
      </w:r>
      <w:proofErr w:type="gramEnd"/>
      <w:r>
        <w:t xml:space="preserve"> ratios.</w:t>
      </w:r>
    </w:p>
    <w:p w14:paraId="44C613CD" w14:textId="77777777" w:rsidR="001C3F91" w:rsidRDefault="001C3F91" w:rsidP="008F6799">
      <w:pPr>
        <w:pStyle w:val="CommentText"/>
      </w:pPr>
    </w:p>
    <w:p w14:paraId="59F3169E" w14:textId="5DB7896F" w:rsidR="001C3F91" w:rsidRDefault="001C3F91" w:rsidP="008F6799">
      <w:pPr>
        <w:pStyle w:val="CommentText"/>
      </w:pPr>
      <w:r>
        <w:t xml:space="preserve">Also may be interesting to do the commonly  </w:t>
      </w:r>
    </w:p>
    <w:p w14:paraId="5AA8FDC9" w14:textId="77777777" w:rsidR="001C3F91" w:rsidRPr="00B27CBF" w:rsidRDefault="001C3F91" w:rsidP="008F6799">
      <w:pPr>
        <w:pStyle w:val="CommentText"/>
      </w:pPr>
    </w:p>
  </w:comment>
  <w:comment w:id="629" w:author="Khalid Hamandi" w:date="2018-08-06T15:50:00Z" w:initials="KH">
    <w:p w14:paraId="201CE3A9" w14:textId="77777777" w:rsidR="001C3F91" w:rsidRDefault="001C3F91">
      <w:pPr>
        <w:pStyle w:val="CommentText"/>
      </w:pPr>
      <w:r>
        <w:rPr>
          <w:rStyle w:val="CommentReference"/>
        </w:rPr>
        <w:annotationRef/>
      </w:r>
      <w:r>
        <w:t xml:space="preserve">Make these as a composite, 4 tiles in one figure. Use patterns as well as colour in the bars – to give a </w:t>
      </w:r>
    </w:p>
    <w:p w14:paraId="5EF5F740" w14:textId="77777777" w:rsidR="001C3F91" w:rsidRDefault="001C3F91">
      <w:pPr>
        <w:pStyle w:val="CommentText"/>
      </w:pPr>
    </w:p>
  </w:comment>
  <w:comment w:id="630" w:author="Owen Pickrell" w:date="2018-10-16T21:12:00Z" w:initials="OP">
    <w:p w14:paraId="2A9306CF" w14:textId="28BA0010" w:rsidR="001C3F91" w:rsidRDefault="001C3F91">
      <w:pPr>
        <w:pStyle w:val="CommentText"/>
      </w:pPr>
      <w:r>
        <w:rPr>
          <w:rStyle w:val="CommentReference"/>
        </w:rPr>
        <w:annotationRef/>
      </w:r>
      <w:r>
        <w:t xml:space="preserve">I would check journal conventions for </w:t>
      </w:r>
      <w:proofErr w:type="spellStart"/>
      <w:r>
        <w:t>colouring</w:t>
      </w:r>
      <w:proofErr w:type="spellEnd"/>
      <w:r>
        <w:t xml:space="preserve"> in bars – personally I think </w:t>
      </w:r>
      <w:proofErr w:type="spellStart"/>
      <w:r>
        <w:t>colours</w:t>
      </w:r>
      <w:proofErr w:type="spellEnd"/>
      <w:r>
        <w:t xml:space="preserve"> look better</w:t>
      </w:r>
    </w:p>
  </w:comment>
  <w:comment w:id="631" w:author="Khalid Hamandi" w:date="2018-08-06T12:33:00Z" w:initials="KH">
    <w:p w14:paraId="0F56837E" w14:textId="77777777" w:rsidR="001C3F91" w:rsidRDefault="001C3F91" w:rsidP="00E238E9">
      <w:pPr>
        <w:pStyle w:val="CommentText"/>
      </w:pPr>
      <w:r>
        <w:rPr>
          <w:rStyle w:val="CommentReference"/>
        </w:rPr>
        <w:annotationRef/>
      </w:r>
      <w:r>
        <w:t xml:space="preserve">Spelling of seizure in Tonic </w:t>
      </w:r>
      <w:proofErr w:type="spellStart"/>
      <w:r>
        <w:t>clonic</w:t>
      </w:r>
      <w:proofErr w:type="spellEnd"/>
    </w:p>
  </w:comment>
  <w:comment w:id="632" w:author="Owen Pickrell" w:date="2018-10-16T21:11:00Z" w:initials="OP">
    <w:p w14:paraId="6DC00E8E" w14:textId="11D16EC4" w:rsidR="001C3F91" w:rsidRDefault="001C3F91">
      <w:pPr>
        <w:pStyle w:val="CommentText"/>
      </w:pPr>
      <w:r>
        <w:rPr>
          <w:rStyle w:val="CommentReference"/>
        </w:rPr>
        <w:annotationRef/>
      </w:r>
      <w:r>
        <w:t>Also complex partial seizure (not particle) – maybe focal seizure with altered awareness?</w:t>
      </w:r>
    </w:p>
  </w:comment>
  <w:comment w:id="633" w:author="Owen Pickrell" w:date="2018-10-16T21:13:00Z" w:initials="OP">
    <w:p w14:paraId="02A121AF" w14:textId="47D93341" w:rsidR="001C3F91" w:rsidRDefault="001C3F91">
      <w:pPr>
        <w:pStyle w:val="CommentText"/>
      </w:pPr>
      <w:r>
        <w:rPr>
          <w:rStyle w:val="CommentReference"/>
        </w:rPr>
        <w:annotationRef/>
      </w:r>
      <w:r>
        <w:t>Should be simple partial not particle but even better focal seizure</w:t>
      </w:r>
    </w:p>
  </w:comment>
  <w:comment w:id="634" w:author="Khalid Hamandi" w:date="2018-08-06T17:20:00Z" w:initials="KH">
    <w:p w14:paraId="04FF3BFD" w14:textId="77777777" w:rsidR="001C3F91" w:rsidRDefault="001C3F91">
      <w:pPr>
        <w:pStyle w:val="CommentText"/>
      </w:pPr>
      <w:r>
        <w:rPr>
          <w:rStyle w:val="CommentReference"/>
        </w:rPr>
        <w:annotationRef/>
      </w:r>
      <w:r>
        <w:t>Be good to have separate lines for the commonly used AEDs</w:t>
      </w:r>
    </w:p>
    <w:p w14:paraId="563DEE26" w14:textId="77777777" w:rsidR="001C3F91" w:rsidRDefault="001C3F91">
      <w:pPr>
        <w:pStyle w:val="CommentText"/>
      </w:pPr>
    </w:p>
    <w:p w14:paraId="5FEFC1B0" w14:textId="78A38C29" w:rsidR="001C3F91" w:rsidRDefault="001C3F91">
      <w:pPr>
        <w:pStyle w:val="CommentText"/>
      </w:pPr>
    </w:p>
  </w:comment>
  <w:comment w:id="635" w:author="Ben Kansu" w:date="2018-08-27T22:04:00Z" w:initials="BK">
    <w:p w14:paraId="01859237" w14:textId="77777777" w:rsidR="001C3F91" w:rsidRDefault="001C3F91" w:rsidP="004409A2">
      <w:pPr>
        <w:pStyle w:val="CommentText"/>
      </w:pPr>
      <w:r>
        <w:rPr>
          <w:rStyle w:val="CommentReference"/>
        </w:rPr>
        <w:annotationRef/>
      </w:r>
      <w:r>
        <w:t xml:space="preserve">I have worked the figures for CBZ- is pretty much s straight line with trend up towards the end, maybe it’s because </w:t>
      </w:r>
      <w:proofErr w:type="spellStart"/>
      <w:r>
        <w:t>its</w:t>
      </w:r>
      <w:proofErr w:type="spellEnd"/>
      <w:r>
        <w:t xml:space="preserve"> one of the ‘softer’ drugs? Is this worth discussing at the end?</w:t>
      </w:r>
    </w:p>
    <w:p w14:paraId="7C46E6C6" w14:textId="77777777" w:rsidR="001C3F91" w:rsidRDefault="001C3F91" w:rsidP="004409A2">
      <w:pPr>
        <w:pStyle w:val="CommentText"/>
      </w:pPr>
    </w:p>
    <w:p w14:paraId="3544F0C3" w14:textId="47102CDF" w:rsidR="001C3F91" w:rsidRDefault="001C3F91" w:rsidP="004409A2">
      <w:pPr>
        <w:pStyle w:val="CommentText"/>
      </w:pPr>
      <w:r>
        <w:t>Maybe it would be good to include the number of drugs Pts are on over time?</w:t>
      </w:r>
    </w:p>
  </w:comment>
  <w:comment w:id="637" w:author="Owen Pickrell" w:date="2019-02-10T21:04:00Z" w:initials="OP">
    <w:p w14:paraId="4E4D23EB" w14:textId="509B4243" w:rsidR="00B32FF6" w:rsidRDefault="00B32FF6">
      <w:pPr>
        <w:pStyle w:val="CommentText"/>
      </w:pPr>
      <w:r>
        <w:rPr>
          <w:rStyle w:val="CommentReference"/>
        </w:rPr>
        <w:annotationRef/>
      </w:r>
      <w:r>
        <w:t>Arron/Ffion need to slot the graph/graphs in here</w:t>
      </w:r>
    </w:p>
  </w:comment>
  <w:comment w:id="639" w:author="Khalid Hamandi" w:date="2018-08-06T17:16:00Z" w:initials="KH">
    <w:p w14:paraId="4EAD09C3" w14:textId="4226F400" w:rsidR="001C3F91" w:rsidRPr="0060316E" w:rsidRDefault="001C3F91">
      <w:pPr>
        <w:pStyle w:val="CommentText"/>
      </w:pPr>
      <w:r>
        <w:rPr>
          <w:rStyle w:val="CommentReference"/>
        </w:rPr>
        <w:annotationRef/>
      </w:r>
      <w:r>
        <w:t xml:space="preserve">Percentage seizure free went up between 1 and year follow up? </w:t>
      </w:r>
    </w:p>
  </w:comment>
  <w:comment w:id="640" w:author="Ben Kansu" w:date="2018-08-27T22:04:00Z" w:initials="BK">
    <w:p w14:paraId="6B6B7811" w14:textId="745D3C2C" w:rsidR="001C3F91" w:rsidRDefault="001C3F91">
      <w:pPr>
        <w:pStyle w:val="CommentText"/>
      </w:pPr>
      <w:r>
        <w:rPr>
          <w:rStyle w:val="CommentReference"/>
        </w:rPr>
        <w:annotationRef/>
      </w:r>
      <w:r>
        <w:t xml:space="preserve">The chart was the wrong way </w:t>
      </w:r>
      <w:proofErr w:type="spellStart"/>
      <w:r>
        <w:t>rounf</w:t>
      </w:r>
      <w:proofErr w:type="spellEnd"/>
      <w:r>
        <w:t xml:space="preserve"> (Sorry!) I also think we should exclude this figure as its slightly difference. 42% were completely </w:t>
      </w:r>
      <w:proofErr w:type="spellStart"/>
      <w:r>
        <w:t>sezuire</w:t>
      </w:r>
      <w:proofErr w:type="spellEnd"/>
      <w:r>
        <w:t xml:space="preserve"> free however 48% score </w:t>
      </w:r>
      <w:proofErr w:type="spellStart"/>
      <w:r>
        <w:t>engel</w:t>
      </w:r>
      <w:proofErr w:type="spellEnd"/>
      <w:r>
        <w:t xml:space="preserve"> class one free from </w:t>
      </w:r>
      <w:r w:rsidRPr="0060316E">
        <w:rPr>
          <w:i/>
        </w:rPr>
        <w:t xml:space="preserve">“disabling </w:t>
      </w:r>
      <w:proofErr w:type="spellStart"/>
      <w:r w:rsidRPr="0060316E">
        <w:rPr>
          <w:i/>
        </w:rPr>
        <w:t>sezuires</w:t>
      </w:r>
      <w:proofErr w:type="spellEnd"/>
      <w:r>
        <w:rPr>
          <w:i/>
        </w:rPr>
        <w:t>”</w:t>
      </w:r>
      <w:r>
        <w:t>. So to make things less ambiguous I think we should leave this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99D081" w15:done="0"/>
  <w15:commentEx w15:paraId="09113313" w15:paraIdParent="0899D081" w15:done="0"/>
  <w15:commentEx w15:paraId="1E75D37E" w15:done="0"/>
  <w15:commentEx w15:paraId="5EE65292" w15:done="0"/>
  <w15:commentEx w15:paraId="4F36DB73" w15:paraIdParent="5EE65292" w15:done="0"/>
  <w15:commentEx w15:paraId="64980A51" w15:paraIdParent="5EE65292" w15:done="0"/>
  <w15:commentEx w15:paraId="2078C4DC" w15:done="0"/>
  <w15:commentEx w15:paraId="7FF697AF" w15:done="0"/>
  <w15:commentEx w15:paraId="3174EA3B" w15:done="0"/>
  <w15:commentEx w15:paraId="39139033" w15:done="0"/>
  <w15:commentEx w15:paraId="4AA93BC4" w15:done="0"/>
  <w15:commentEx w15:paraId="74F25715" w15:done="0"/>
  <w15:commentEx w15:paraId="47921545" w15:done="0"/>
  <w15:commentEx w15:paraId="5F6B2B58" w15:done="0"/>
  <w15:commentEx w15:paraId="4E862F00" w15:done="0"/>
  <w15:commentEx w15:paraId="33EB2394" w15:done="0"/>
  <w15:commentEx w15:paraId="5A35B87F" w15:done="0"/>
  <w15:commentEx w15:paraId="0FA75407" w15:paraIdParent="5A35B87F" w15:done="0"/>
  <w15:commentEx w15:paraId="59F3B661" w15:done="0"/>
  <w15:commentEx w15:paraId="1736530B" w15:done="0"/>
  <w15:commentEx w15:paraId="58797895" w15:done="0"/>
  <w15:commentEx w15:paraId="604803C6" w15:done="0"/>
  <w15:commentEx w15:paraId="70E23BA4" w15:done="0"/>
  <w15:commentEx w15:paraId="7CF6F84A" w15:paraIdParent="70E23BA4" w15:done="0"/>
  <w15:commentEx w15:paraId="5529510D" w15:done="0"/>
  <w15:commentEx w15:paraId="4655AE38" w15:done="0"/>
  <w15:commentEx w15:paraId="652C70DE" w15:paraIdParent="4655AE38" w15:done="0"/>
  <w15:commentEx w15:paraId="0E3D37F6" w15:done="0"/>
  <w15:commentEx w15:paraId="5D9897D4" w15:done="0"/>
  <w15:commentEx w15:paraId="082A757A" w15:paraIdParent="5D9897D4" w15:done="0"/>
  <w15:commentEx w15:paraId="3CA4591F" w15:done="0"/>
  <w15:commentEx w15:paraId="6C02FFF9" w15:done="0"/>
  <w15:commentEx w15:paraId="59539E89" w15:paraIdParent="6C02FFF9" w15:done="0"/>
  <w15:commentEx w15:paraId="659EC06B" w15:done="0"/>
  <w15:commentEx w15:paraId="0F433AC4" w15:done="0"/>
  <w15:commentEx w15:paraId="58B80311" w15:done="0"/>
  <w15:commentEx w15:paraId="7DB00052" w15:done="0"/>
  <w15:commentEx w15:paraId="218F667E" w15:done="0"/>
  <w15:commentEx w15:paraId="06CA9D41" w15:paraIdParent="218F667E" w15:done="0"/>
  <w15:commentEx w15:paraId="740D34B9" w15:done="0"/>
  <w15:commentEx w15:paraId="13A7C4BD" w15:done="0"/>
  <w15:commentEx w15:paraId="7D4A4F69" w15:done="0"/>
  <w15:commentEx w15:paraId="4587F947" w15:done="0"/>
  <w15:commentEx w15:paraId="652EBA4D" w15:done="0"/>
  <w15:commentEx w15:paraId="1E55D658" w15:paraIdParent="652EBA4D" w15:done="0"/>
  <w15:commentEx w15:paraId="0B505A23" w15:paraIdParent="652EBA4D" w15:done="0"/>
  <w15:commentEx w15:paraId="4CAE09F8" w15:done="0"/>
  <w15:commentEx w15:paraId="4BC13B72" w15:done="0"/>
  <w15:commentEx w15:paraId="08699B5D" w15:paraIdParent="4BC13B72" w15:done="0"/>
  <w15:commentEx w15:paraId="4168A08F" w15:done="0"/>
  <w15:commentEx w15:paraId="4766ABAE" w15:done="0"/>
  <w15:commentEx w15:paraId="4F1261C6" w15:done="0"/>
  <w15:commentEx w15:paraId="132212D7" w15:paraIdParent="4F1261C6" w15:done="0"/>
  <w15:commentEx w15:paraId="52D41609" w15:done="0"/>
  <w15:commentEx w15:paraId="5142FBC5" w15:done="0"/>
  <w15:commentEx w15:paraId="5AA8FDC9" w15:done="0"/>
  <w15:commentEx w15:paraId="5EF5F740" w15:done="0"/>
  <w15:commentEx w15:paraId="2A9306CF" w15:paraIdParent="5EF5F740" w15:done="0"/>
  <w15:commentEx w15:paraId="0F56837E" w15:done="0"/>
  <w15:commentEx w15:paraId="6DC00E8E" w15:paraIdParent="0F56837E" w15:done="0"/>
  <w15:commentEx w15:paraId="02A121AF" w15:done="0"/>
  <w15:commentEx w15:paraId="5FEFC1B0" w15:done="0"/>
  <w15:commentEx w15:paraId="3544F0C3" w15:paraIdParent="5FEFC1B0" w15:done="0"/>
  <w15:commentEx w15:paraId="4E4D23EB" w15:done="0"/>
  <w15:commentEx w15:paraId="4EAD09C3" w15:done="0"/>
  <w15:commentEx w15:paraId="6B6B7811" w15:paraIdParent="4EAD09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99D081" w16cid:durableId="1F70C9B2"/>
  <w16cid:commentId w16cid:paraId="09113313" w16cid:durableId="1F70CA06"/>
  <w16cid:commentId w16cid:paraId="1E75D37E" w16cid:durableId="200B14BB"/>
  <w16cid:commentId w16cid:paraId="5EE65292" w16cid:durableId="1F70C9B3"/>
  <w16cid:commentId w16cid:paraId="4F36DB73" w16cid:durableId="1F70C9B4"/>
  <w16cid:commentId w16cid:paraId="64980A51" w16cid:durableId="1F70CBC5"/>
  <w16cid:commentId w16cid:paraId="2078C4DC" w16cid:durableId="200B14A0"/>
  <w16cid:commentId w16cid:paraId="7FF697AF" w16cid:durableId="1F70C9B5"/>
  <w16cid:commentId w16cid:paraId="3174EA3B" w16cid:durableId="1F70CD79"/>
  <w16cid:commentId w16cid:paraId="39139033" w16cid:durableId="1F70CDA0"/>
  <w16cid:commentId w16cid:paraId="4AA93BC4" w16cid:durableId="1F70D0D5"/>
  <w16cid:commentId w16cid:paraId="74F25715" w16cid:durableId="200B05D3"/>
  <w16cid:commentId w16cid:paraId="47921545" w16cid:durableId="1F70C9B6"/>
  <w16cid:commentId w16cid:paraId="5F6B2B58" w16cid:durableId="1F70D114"/>
  <w16cid:commentId w16cid:paraId="4E862F00" w16cid:durableId="200B1312"/>
  <w16cid:commentId w16cid:paraId="33EB2394" w16cid:durableId="1F70D17A"/>
  <w16cid:commentId w16cid:paraId="5A35B87F" w16cid:durableId="1F70C9B7"/>
  <w16cid:commentId w16cid:paraId="0FA75407" w16cid:durableId="1F70C9B8"/>
  <w16cid:commentId w16cid:paraId="59F3B661" w16cid:durableId="1F70C9B9"/>
  <w16cid:commentId w16cid:paraId="1736530B" w16cid:durableId="1F70D244"/>
  <w16cid:commentId w16cid:paraId="58797895" w16cid:durableId="1F70D1FE"/>
  <w16cid:commentId w16cid:paraId="604803C6" w16cid:durableId="1F70C9BA"/>
  <w16cid:commentId w16cid:paraId="70E23BA4" w16cid:durableId="1F70C9BB"/>
  <w16cid:commentId w16cid:paraId="7CF6F84A" w16cid:durableId="200B05DE"/>
  <w16cid:commentId w16cid:paraId="5529510D" w16cid:durableId="1F70C9BC"/>
  <w16cid:commentId w16cid:paraId="4655AE38" w16cid:durableId="1F70C9BD"/>
  <w16cid:commentId w16cid:paraId="652C70DE" w16cid:durableId="200B05E1"/>
  <w16cid:commentId w16cid:paraId="0E3D37F6" w16cid:durableId="1F70C9BE"/>
  <w16cid:commentId w16cid:paraId="5D9897D4" w16cid:durableId="1F70C9BF"/>
  <w16cid:commentId w16cid:paraId="082A757A" w16cid:durableId="1F70C9C0"/>
  <w16cid:commentId w16cid:paraId="3CA4591F" w16cid:durableId="1F70C9C1"/>
  <w16cid:commentId w16cid:paraId="6C02FFF9" w16cid:durableId="1F70C9C2"/>
  <w16cid:commentId w16cid:paraId="59539E89" w16cid:durableId="1F70C9C3"/>
  <w16cid:commentId w16cid:paraId="659EC06B" w16cid:durableId="200B113A"/>
  <w16cid:commentId w16cid:paraId="0F433AC4" w16cid:durableId="1F70D45B"/>
  <w16cid:commentId w16cid:paraId="58B80311" w16cid:durableId="1F70D436"/>
  <w16cid:commentId w16cid:paraId="7DB00052" w16cid:durableId="1F70D4BB"/>
  <w16cid:commentId w16cid:paraId="218F667E" w16cid:durableId="1F70C9C4"/>
  <w16cid:commentId w16cid:paraId="06CA9D41" w16cid:durableId="200B05EC"/>
  <w16cid:commentId w16cid:paraId="740D34B9" w16cid:durableId="1F70C9C5"/>
  <w16cid:commentId w16cid:paraId="13A7C4BD" w16cid:durableId="1F70C9C6"/>
  <w16cid:commentId w16cid:paraId="7D4A4F69" w16cid:durableId="1F70C9C7"/>
  <w16cid:commentId w16cid:paraId="4587F947" w16cid:durableId="1F70C9C8"/>
  <w16cid:commentId w16cid:paraId="652EBA4D" w16cid:durableId="1F70C9C9"/>
  <w16cid:commentId w16cid:paraId="1E55D658" w16cid:durableId="1F70C9CA"/>
  <w16cid:commentId w16cid:paraId="0B505A23" w16cid:durableId="1F70C9CB"/>
  <w16cid:commentId w16cid:paraId="4CAE09F8" w16cid:durableId="1F70C9CC"/>
  <w16cid:commentId w16cid:paraId="4BC13B72" w16cid:durableId="1F70C9CD"/>
  <w16cid:commentId w16cid:paraId="08699B5D" w16cid:durableId="1F70C9CE"/>
  <w16cid:commentId w16cid:paraId="4168A08F" w16cid:durableId="1F70C9CF"/>
  <w16cid:commentId w16cid:paraId="4766ABAE" w16cid:durableId="1F70C9D0"/>
  <w16cid:commentId w16cid:paraId="4F1261C6" w16cid:durableId="1F70C9D1"/>
  <w16cid:commentId w16cid:paraId="132212D7" w16cid:durableId="1F70C9D2"/>
  <w16cid:commentId w16cid:paraId="52D41609" w16cid:durableId="1F70C9D3"/>
  <w16cid:commentId w16cid:paraId="5142FBC5" w16cid:durableId="1F70C9D4"/>
  <w16cid:commentId w16cid:paraId="5AA8FDC9" w16cid:durableId="1F70C9D5"/>
  <w16cid:commentId w16cid:paraId="5EF5F740" w16cid:durableId="1F70C9D6"/>
  <w16cid:commentId w16cid:paraId="2A9306CF" w16cid:durableId="1F70D2AD"/>
  <w16cid:commentId w16cid:paraId="0F56837E" w16cid:durableId="1F70C9D7"/>
  <w16cid:commentId w16cid:paraId="6DC00E8E" w16cid:durableId="1F70D28E"/>
  <w16cid:commentId w16cid:paraId="02A121AF" w16cid:durableId="1F70D2E6"/>
  <w16cid:commentId w16cid:paraId="5FEFC1B0" w16cid:durableId="1F70C9D8"/>
  <w16cid:commentId w16cid:paraId="3544F0C3" w16cid:durableId="1F70C9D9"/>
  <w16cid:commentId w16cid:paraId="4E4D23EB" w16cid:durableId="200B1066"/>
  <w16cid:commentId w16cid:paraId="4EAD09C3" w16cid:durableId="1F70C9DA"/>
  <w16cid:commentId w16cid:paraId="6B6B7811" w16cid:durableId="1F70C9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5B94C" w14:textId="77777777" w:rsidR="00475592" w:rsidRDefault="00475592" w:rsidP="00D95703">
      <w:r>
        <w:separator/>
      </w:r>
    </w:p>
  </w:endnote>
  <w:endnote w:type="continuationSeparator" w:id="0">
    <w:p w14:paraId="0218E662" w14:textId="77777777" w:rsidR="00475592" w:rsidRDefault="00475592" w:rsidP="00D95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B0877" w14:textId="77777777" w:rsidR="001C3F91" w:rsidRDefault="001C3F91" w:rsidP="000D14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D099FE" w14:textId="77777777" w:rsidR="001C3F91" w:rsidRDefault="001C3F91" w:rsidP="004A0B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B95BE" w14:textId="77777777" w:rsidR="001C3F91" w:rsidRDefault="001C3F91" w:rsidP="000D14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14:paraId="0ABC76DD" w14:textId="77777777" w:rsidR="001C3F91" w:rsidRDefault="001C3F91" w:rsidP="004A0B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6CD47" w14:textId="77777777" w:rsidR="00475592" w:rsidRDefault="00475592" w:rsidP="00D95703">
      <w:r>
        <w:separator/>
      </w:r>
    </w:p>
  </w:footnote>
  <w:footnote w:type="continuationSeparator" w:id="0">
    <w:p w14:paraId="0E8E0BAE" w14:textId="77777777" w:rsidR="00475592" w:rsidRDefault="00475592" w:rsidP="00D95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2F01A" w14:textId="77777777" w:rsidR="001C3F91" w:rsidRDefault="001C3F91">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558EF"/>
    <w:multiLevelType w:val="hybridMultilevel"/>
    <w:tmpl w:val="3F0E63B2"/>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303528E9"/>
    <w:multiLevelType w:val="hybridMultilevel"/>
    <w:tmpl w:val="3766946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15:restartNumberingAfterBreak="0">
    <w:nsid w:val="34B12684"/>
    <w:multiLevelType w:val="hybridMultilevel"/>
    <w:tmpl w:val="E1E49564"/>
    <w:lvl w:ilvl="0" w:tplc="A796A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9A6EB7"/>
    <w:multiLevelType w:val="hybridMultilevel"/>
    <w:tmpl w:val="04B03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C430B0"/>
    <w:multiLevelType w:val="hybridMultilevel"/>
    <w:tmpl w:val="15A4A9C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5EFD4B72"/>
    <w:multiLevelType w:val="hybridMultilevel"/>
    <w:tmpl w:val="4652208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15:restartNumberingAfterBreak="0">
    <w:nsid w:val="78731E52"/>
    <w:multiLevelType w:val="hybridMultilevel"/>
    <w:tmpl w:val="A934A148"/>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1"/>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Kansu">
    <w15:presenceInfo w15:providerId="None" w15:userId="Ben Kansu"/>
  </w15:person>
  <w15:person w15:author="Khalid Hamandi">
    <w15:presenceInfo w15:providerId="Windows Live" w15:userId="92080ffa2b9ce16f"/>
  </w15:person>
  <w15:person w15:author="Owen Pickrell">
    <w15:presenceInfo w15:providerId="None" w15:userId="Owen Pickr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C929FD"/>
    <w:rsid w:val="00001BF4"/>
    <w:rsid w:val="00002314"/>
    <w:rsid w:val="00005258"/>
    <w:rsid w:val="000077E1"/>
    <w:rsid w:val="000101A5"/>
    <w:rsid w:val="00011937"/>
    <w:rsid w:val="00012464"/>
    <w:rsid w:val="00014199"/>
    <w:rsid w:val="0001494E"/>
    <w:rsid w:val="00014C78"/>
    <w:rsid w:val="00014FE1"/>
    <w:rsid w:val="000158AA"/>
    <w:rsid w:val="000216A3"/>
    <w:rsid w:val="00022840"/>
    <w:rsid w:val="000241D1"/>
    <w:rsid w:val="000248C1"/>
    <w:rsid w:val="00024BEF"/>
    <w:rsid w:val="00025A8D"/>
    <w:rsid w:val="00027313"/>
    <w:rsid w:val="000312D9"/>
    <w:rsid w:val="00031622"/>
    <w:rsid w:val="0003368C"/>
    <w:rsid w:val="0003543E"/>
    <w:rsid w:val="00036775"/>
    <w:rsid w:val="000367E3"/>
    <w:rsid w:val="00036C4B"/>
    <w:rsid w:val="00036C7F"/>
    <w:rsid w:val="000379EA"/>
    <w:rsid w:val="00037EEF"/>
    <w:rsid w:val="00040361"/>
    <w:rsid w:val="00040AE5"/>
    <w:rsid w:val="000431E4"/>
    <w:rsid w:val="000437F3"/>
    <w:rsid w:val="00043E6F"/>
    <w:rsid w:val="0004419C"/>
    <w:rsid w:val="00050ADF"/>
    <w:rsid w:val="00054FD6"/>
    <w:rsid w:val="0005652C"/>
    <w:rsid w:val="00057F7D"/>
    <w:rsid w:val="00060315"/>
    <w:rsid w:val="00060483"/>
    <w:rsid w:val="0006057A"/>
    <w:rsid w:val="00062ACD"/>
    <w:rsid w:val="00065A36"/>
    <w:rsid w:val="00065F8F"/>
    <w:rsid w:val="000667FB"/>
    <w:rsid w:val="000736D3"/>
    <w:rsid w:val="0007557D"/>
    <w:rsid w:val="000756E4"/>
    <w:rsid w:val="00076F01"/>
    <w:rsid w:val="00081A4B"/>
    <w:rsid w:val="00084F3F"/>
    <w:rsid w:val="000876C9"/>
    <w:rsid w:val="00087EFB"/>
    <w:rsid w:val="0009006A"/>
    <w:rsid w:val="000900F6"/>
    <w:rsid w:val="00092231"/>
    <w:rsid w:val="00094B01"/>
    <w:rsid w:val="0009500E"/>
    <w:rsid w:val="000954A6"/>
    <w:rsid w:val="00095C15"/>
    <w:rsid w:val="00095DE0"/>
    <w:rsid w:val="00095F94"/>
    <w:rsid w:val="000963B8"/>
    <w:rsid w:val="000A07EB"/>
    <w:rsid w:val="000A0B34"/>
    <w:rsid w:val="000A3B60"/>
    <w:rsid w:val="000B01B7"/>
    <w:rsid w:val="000B1DAB"/>
    <w:rsid w:val="000B20A5"/>
    <w:rsid w:val="000B2107"/>
    <w:rsid w:val="000B3712"/>
    <w:rsid w:val="000C0468"/>
    <w:rsid w:val="000C28EF"/>
    <w:rsid w:val="000C2BF6"/>
    <w:rsid w:val="000C39D2"/>
    <w:rsid w:val="000C4272"/>
    <w:rsid w:val="000C4A0A"/>
    <w:rsid w:val="000C578A"/>
    <w:rsid w:val="000C61FB"/>
    <w:rsid w:val="000C7C8C"/>
    <w:rsid w:val="000D14FB"/>
    <w:rsid w:val="000D2ABD"/>
    <w:rsid w:val="000D2AC6"/>
    <w:rsid w:val="000D2B47"/>
    <w:rsid w:val="000D33E1"/>
    <w:rsid w:val="000D37A4"/>
    <w:rsid w:val="000D499B"/>
    <w:rsid w:val="000D4AAB"/>
    <w:rsid w:val="000D5883"/>
    <w:rsid w:val="000D6833"/>
    <w:rsid w:val="000D6C5E"/>
    <w:rsid w:val="000D7352"/>
    <w:rsid w:val="000D7DE4"/>
    <w:rsid w:val="000E10A0"/>
    <w:rsid w:val="000E1275"/>
    <w:rsid w:val="000E259F"/>
    <w:rsid w:val="000E2CB5"/>
    <w:rsid w:val="000E3F98"/>
    <w:rsid w:val="000E4ECC"/>
    <w:rsid w:val="000E781B"/>
    <w:rsid w:val="000F207E"/>
    <w:rsid w:val="000F4985"/>
    <w:rsid w:val="000F5290"/>
    <w:rsid w:val="000F5689"/>
    <w:rsid w:val="000F6C44"/>
    <w:rsid w:val="000F707A"/>
    <w:rsid w:val="001005BD"/>
    <w:rsid w:val="001011E1"/>
    <w:rsid w:val="00102470"/>
    <w:rsid w:val="00103183"/>
    <w:rsid w:val="0010473F"/>
    <w:rsid w:val="00111929"/>
    <w:rsid w:val="001131EA"/>
    <w:rsid w:val="001210C0"/>
    <w:rsid w:val="0012118D"/>
    <w:rsid w:val="001213ED"/>
    <w:rsid w:val="001216C2"/>
    <w:rsid w:val="001238CD"/>
    <w:rsid w:val="00123A86"/>
    <w:rsid w:val="00125D14"/>
    <w:rsid w:val="001264E7"/>
    <w:rsid w:val="00127150"/>
    <w:rsid w:val="00127ACF"/>
    <w:rsid w:val="0013096A"/>
    <w:rsid w:val="001311C0"/>
    <w:rsid w:val="00134462"/>
    <w:rsid w:val="0013569E"/>
    <w:rsid w:val="00141294"/>
    <w:rsid w:val="00142A67"/>
    <w:rsid w:val="00143A3C"/>
    <w:rsid w:val="001442E9"/>
    <w:rsid w:val="0014458A"/>
    <w:rsid w:val="0014679C"/>
    <w:rsid w:val="001502D9"/>
    <w:rsid w:val="00150AB0"/>
    <w:rsid w:val="00150B03"/>
    <w:rsid w:val="001516DB"/>
    <w:rsid w:val="00152526"/>
    <w:rsid w:val="00156B00"/>
    <w:rsid w:val="00157F1E"/>
    <w:rsid w:val="00160AF9"/>
    <w:rsid w:val="00160D1F"/>
    <w:rsid w:val="00160F41"/>
    <w:rsid w:val="00161552"/>
    <w:rsid w:val="0016184D"/>
    <w:rsid w:val="00161977"/>
    <w:rsid w:val="001629F8"/>
    <w:rsid w:val="00163E95"/>
    <w:rsid w:val="00164DE4"/>
    <w:rsid w:val="00165561"/>
    <w:rsid w:val="00170BAA"/>
    <w:rsid w:val="001713FA"/>
    <w:rsid w:val="001720E9"/>
    <w:rsid w:val="00172B39"/>
    <w:rsid w:val="00173417"/>
    <w:rsid w:val="001767F0"/>
    <w:rsid w:val="00180FC6"/>
    <w:rsid w:val="001818EB"/>
    <w:rsid w:val="00181EFE"/>
    <w:rsid w:val="0018337D"/>
    <w:rsid w:val="00183D69"/>
    <w:rsid w:val="00184535"/>
    <w:rsid w:val="00184E83"/>
    <w:rsid w:val="00184F02"/>
    <w:rsid w:val="00184F61"/>
    <w:rsid w:val="0018527D"/>
    <w:rsid w:val="001878B1"/>
    <w:rsid w:val="00190D0A"/>
    <w:rsid w:val="00191074"/>
    <w:rsid w:val="00191C9E"/>
    <w:rsid w:val="0019250D"/>
    <w:rsid w:val="0019311D"/>
    <w:rsid w:val="001944BA"/>
    <w:rsid w:val="00194A94"/>
    <w:rsid w:val="00195E5D"/>
    <w:rsid w:val="001978FC"/>
    <w:rsid w:val="001A004C"/>
    <w:rsid w:val="001A254C"/>
    <w:rsid w:val="001A274E"/>
    <w:rsid w:val="001A34E5"/>
    <w:rsid w:val="001A4011"/>
    <w:rsid w:val="001A6B8D"/>
    <w:rsid w:val="001A6F34"/>
    <w:rsid w:val="001A75F3"/>
    <w:rsid w:val="001A7D3F"/>
    <w:rsid w:val="001B06A1"/>
    <w:rsid w:val="001B3332"/>
    <w:rsid w:val="001B4959"/>
    <w:rsid w:val="001B4FCC"/>
    <w:rsid w:val="001B759C"/>
    <w:rsid w:val="001B7614"/>
    <w:rsid w:val="001C0540"/>
    <w:rsid w:val="001C253A"/>
    <w:rsid w:val="001C2D53"/>
    <w:rsid w:val="001C2E9B"/>
    <w:rsid w:val="001C3201"/>
    <w:rsid w:val="001C329A"/>
    <w:rsid w:val="001C3F91"/>
    <w:rsid w:val="001C548B"/>
    <w:rsid w:val="001C560F"/>
    <w:rsid w:val="001C6A9C"/>
    <w:rsid w:val="001C73E3"/>
    <w:rsid w:val="001D0532"/>
    <w:rsid w:val="001D08D4"/>
    <w:rsid w:val="001D1E58"/>
    <w:rsid w:val="001D1FBB"/>
    <w:rsid w:val="001D238E"/>
    <w:rsid w:val="001D2B41"/>
    <w:rsid w:val="001D2C95"/>
    <w:rsid w:val="001D2FB4"/>
    <w:rsid w:val="001D38D1"/>
    <w:rsid w:val="001D42F7"/>
    <w:rsid w:val="001D444E"/>
    <w:rsid w:val="001D5971"/>
    <w:rsid w:val="001D6279"/>
    <w:rsid w:val="001D62D6"/>
    <w:rsid w:val="001D6656"/>
    <w:rsid w:val="001E18A3"/>
    <w:rsid w:val="001E2691"/>
    <w:rsid w:val="001E34DA"/>
    <w:rsid w:val="001E489B"/>
    <w:rsid w:val="001E5990"/>
    <w:rsid w:val="001E5C98"/>
    <w:rsid w:val="001E5CE1"/>
    <w:rsid w:val="001E5F28"/>
    <w:rsid w:val="001F07C7"/>
    <w:rsid w:val="001F217B"/>
    <w:rsid w:val="001F24D0"/>
    <w:rsid w:val="001F25E3"/>
    <w:rsid w:val="001F68CE"/>
    <w:rsid w:val="001F78AE"/>
    <w:rsid w:val="002026B4"/>
    <w:rsid w:val="0020370C"/>
    <w:rsid w:val="0020378C"/>
    <w:rsid w:val="00204AEE"/>
    <w:rsid w:val="00211766"/>
    <w:rsid w:val="00212A2B"/>
    <w:rsid w:val="002150BA"/>
    <w:rsid w:val="0021608E"/>
    <w:rsid w:val="00216474"/>
    <w:rsid w:val="00216ED6"/>
    <w:rsid w:val="002171AB"/>
    <w:rsid w:val="00221895"/>
    <w:rsid w:val="002221E7"/>
    <w:rsid w:val="002233D1"/>
    <w:rsid w:val="002259C8"/>
    <w:rsid w:val="00225A51"/>
    <w:rsid w:val="00226BA9"/>
    <w:rsid w:val="00226D7C"/>
    <w:rsid w:val="0023296E"/>
    <w:rsid w:val="00235B44"/>
    <w:rsid w:val="002405A0"/>
    <w:rsid w:val="0024121A"/>
    <w:rsid w:val="00241578"/>
    <w:rsid w:val="00242121"/>
    <w:rsid w:val="00242915"/>
    <w:rsid w:val="00243561"/>
    <w:rsid w:val="002439BA"/>
    <w:rsid w:val="00244CAC"/>
    <w:rsid w:val="00245739"/>
    <w:rsid w:val="00245877"/>
    <w:rsid w:val="00245F6B"/>
    <w:rsid w:val="00246BAF"/>
    <w:rsid w:val="00250D94"/>
    <w:rsid w:val="002528BE"/>
    <w:rsid w:val="00252A63"/>
    <w:rsid w:val="00253288"/>
    <w:rsid w:val="002554A7"/>
    <w:rsid w:val="002565D6"/>
    <w:rsid w:val="00257761"/>
    <w:rsid w:val="00260D0F"/>
    <w:rsid w:val="0026285B"/>
    <w:rsid w:val="002653EC"/>
    <w:rsid w:val="002669FC"/>
    <w:rsid w:val="00267E34"/>
    <w:rsid w:val="00267E83"/>
    <w:rsid w:val="00272CDA"/>
    <w:rsid w:val="002738C9"/>
    <w:rsid w:val="00273996"/>
    <w:rsid w:val="00277F60"/>
    <w:rsid w:val="00281DBA"/>
    <w:rsid w:val="00282D12"/>
    <w:rsid w:val="002839E1"/>
    <w:rsid w:val="00284A01"/>
    <w:rsid w:val="00284C18"/>
    <w:rsid w:val="00285E8E"/>
    <w:rsid w:val="00287084"/>
    <w:rsid w:val="002871B4"/>
    <w:rsid w:val="0028721E"/>
    <w:rsid w:val="00287281"/>
    <w:rsid w:val="00287F31"/>
    <w:rsid w:val="00294436"/>
    <w:rsid w:val="00294CCE"/>
    <w:rsid w:val="002954DD"/>
    <w:rsid w:val="0029613A"/>
    <w:rsid w:val="002A0BDE"/>
    <w:rsid w:val="002A1498"/>
    <w:rsid w:val="002A5DF9"/>
    <w:rsid w:val="002A60F4"/>
    <w:rsid w:val="002A6EAF"/>
    <w:rsid w:val="002A7C79"/>
    <w:rsid w:val="002B06A1"/>
    <w:rsid w:val="002B09A5"/>
    <w:rsid w:val="002C2AD8"/>
    <w:rsid w:val="002C30D2"/>
    <w:rsid w:val="002C6ECE"/>
    <w:rsid w:val="002C7FF0"/>
    <w:rsid w:val="002D43C3"/>
    <w:rsid w:val="002D4F29"/>
    <w:rsid w:val="002D51B3"/>
    <w:rsid w:val="002D5D2E"/>
    <w:rsid w:val="002D7FC9"/>
    <w:rsid w:val="002E0C17"/>
    <w:rsid w:val="002E1F57"/>
    <w:rsid w:val="002E1F9A"/>
    <w:rsid w:val="002E3778"/>
    <w:rsid w:val="002E3A97"/>
    <w:rsid w:val="002E5420"/>
    <w:rsid w:val="002E5911"/>
    <w:rsid w:val="002E655D"/>
    <w:rsid w:val="002E6CC2"/>
    <w:rsid w:val="002E77F9"/>
    <w:rsid w:val="002E7DF3"/>
    <w:rsid w:val="002F2274"/>
    <w:rsid w:val="002F65ED"/>
    <w:rsid w:val="002F6C54"/>
    <w:rsid w:val="002F747D"/>
    <w:rsid w:val="002F76DB"/>
    <w:rsid w:val="00301F61"/>
    <w:rsid w:val="00302299"/>
    <w:rsid w:val="00304ECE"/>
    <w:rsid w:val="00305302"/>
    <w:rsid w:val="003063D0"/>
    <w:rsid w:val="00306B10"/>
    <w:rsid w:val="00307345"/>
    <w:rsid w:val="00313499"/>
    <w:rsid w:val="00314B80"/>
    <w:rsid w:val="0031532B"/>
    <w:rsid w:val="00315C09"/>
    <w:rsid w:val="003210A0"/>
    <w:rsid w:val="0032337C"/>
    <w:rsid w:val="00326060"/>
    <w:rsid w:val="00326DB1"/>
    <w:rsid w:val="00326EB2"/>
    <w:rsid w:val="003274DF"/>
    <w:rsid w:val="00330F01"/>
    <w:rsid w:val="003317A2"/>
    <w:rsid w:val="0033261A"/>
    <w:rsid w:val="003332F0"/>
    <w:rsid w:val="0033435A"/>
    <w:rsid w:val="00336C2F"/>
    <w:rsid w:val="00340080"/>
    <w:rsid w:val="003406DE"/>
    <w:rsid w:val="00342D64"/>
    <w:rsid w:val="00345FE7"/>
    <w:rsid w:val="00347A4B"/>
    <w:rsid w:val="00347C31"/>
    <w:rsid w:val="003514E4"/>
    <w:rsid w:val="00352148"/>
    <w:rsid w:val="003527AD"/>
    <w:rsid w:val="00354A47"/>
    <w:rsid w:val="003555A4"/>
    <w:rsid w:val="00355A22"/>
    <w:rsid w:val="00355BE8"/>
    <w:rsid w:val="003573BB"/>
    <w:rsid w:val="003573FC"/>
    <w:rsid w:val="00357A14"/>
    <w:rsid w:val="00362F9C"/>
    <w:rsid w:val="0036351D"/>
    <w:rsid w:val="0036641C"/>
    <w:rsid w:val="00366586"/>
    <w:rsid w:val="00366F44"/>
    <w:rsid w:val="003711E5"/>
    <w:rsid w:val="00372458"/>
    <w:rsid w:val="0037309A"/>
    <w:rsid w:val="00373DC7"/>
    <w:rsid w:val="00373FD6"/>
    <w:rsid w:val="00374011"/>
    <w:rsid w:val="00375669"/>
    <w:rsid w:val="003769A0"/>
    <w:rsid w:val="003778D0"/>
    <w:rsid w:val="003803E6"/>
    <w:rsid w:val="00382CCA"/>
    <w:rsid w:val="003834AB"/>
    <w:rsid w:val="00384796"/>
    <w:rsid w:val="00384DF1"/>
    <w:rsid w:val="003858F1"/>
    <w:rsid w:val="00385C56"/>
    <w:rsid w:val="003878BD"/>
    <w:rsid w:val="00387923"/>
    <w:rsid w:val="003879A9"/>
    <w:rsid w:val="00387C9B"/>
    <w:rsid w:val="00387F21"/>
    <w:rsid w:val="00390210"/>
    <w:rsid w:val="00390883"/>
    <w:rsid w:val="00390EF9"/>
    <w:rsid w:val="00390F54"/>
    <w:rsid w:val="00391D6A"/>
    <w:rsid w:val="00392902"/>
    <w:rsid w:val="0039319C"/>
    <w:rsid w:val="00394F28"/>
    <w:rsid w:val="003970CF"/>
    <w:rsid w:val="00397281"/>
    <w:rsid w:val="003A03A1"/>
    <w:rsid w:val="003A1895"/>
    <w:rsid w:val="003A18D2"/>
    <w:rsid w:val="003A2E56"/>
    <w:rsid w:val="003A57EA"/>
    <w:rsid w:val="003A658D"/>
    <w:rsid w:val="003A6B07"/>
    <w:rsid w:val="003B0E17"/>
    <w:rsid w:val="003B1889"/>
    <w:rsid w:val="003B1D73"/>
    <w:rsid w:val="003B1DB1"/>
    <w:rsid w:val="003B3B05"/>
    <w:rsid w:val="003B3ED0"/>
    <w:rsid w:val="003B695B"/>
    <w:rsid w:val="003B7AF8"/>
    <w:rsid w:val="003C10C6"/>
    <w:rsid w:val="003C1B22"/>
    <w:rsid w:val="003C4CBE"/>
    <w:rsid w:val="003C4CC6"/>
    <w:rsid w:val="003C5F34"/>
    <w:rsid w:val="003C619F"/>
    <w:rsid w:val="003C7C68"/>
    <w:rsid w:val="003C7EEE"/>
    <w:rsid w:val="003D13AC"/>
    <w:rsid w:val="003D1635"/>
    <w:rsid w:val="003D1C13"/>
    <w:rsid w:val="003D2168"/>
    <w:rsid w:val="003D2A96"/>
    <w:rsid w:val="003D44F2"/>
    <w:rsid w:val="003D4620"/>
    <w:rsid w:val="003D5ED8"/>
    <w:rsid w:val="003D6F6D"/>
    <w:rsid w:val="003E314A"/>
    <w:rsid w:val="003E52B9"/>
    <w:rsid w:val="003E6243"/>
    <w:rsid w:val="003E6C16"/>
    <w:rsid w:val="003F03C3"/>
    <w:rsid w:val="003F0984"/>
    <w:rsid w:val="003F2AA6"/>
    <w:rsid w:val="003F30EB"/>
    <w:rsid w:val="003F3C1E"/>
    <w:rsid w:val="003F4155"/>
    <w:rsid w:val="003F419A"/>
    <w:rsid w:val="003F4FBD"/>
    <w:rsid w:val="003F53A4"/>
    <w:rsid w:val="003F56FA"/>
    <w:rsid w:val="003F575F"/>
    <w:rsid w:val="003F7EFA"/>
    <w:rsid w:val="00400E0F"/>
    <w:rsid w:val="00401632"/>
    <w:rsid w:val="00403019"/>
    <w:rsid w:val="00403BC3"/>
    <w:rsid w:val="00407BD3"/>
    <w:rsid w:val="004128DA"/>
    <w:rsid w:val="0041315C"/>
    <w:rsid w:val="00415874"/>
    <w:rsid w:val="00415CB2"/>
    <w:rsid w:val="00416243"/>
    <w:rsid w:val="00416F3F"/>
    <w:rsid w:val="00417DF4"/>
    <w:rsid w:val="00420615"/>
    <w:rsid w:val="00421353"/>
    <w:rsid w:val="004220E9"/>
    <w:rsid w:val="00424047"/>
    <w:rsid w:val="00425BE5"/>
    <w:rsid w:val="00430B2C"/>
    <w:rsid w:val="00431975"/>
    <w:rsid w:val="004364C3"/>
    <w:rsid w:val="004365F7"/>
    <w:rsid w:val="004409A2"/>
    <w:rsid w:val="004411AA"/>
    <w:rsid w:val="00441613"/>
    <w:rsid w:val="00441D62"/>
    <w:rsid w:val="00443A85"/>
    <w:rsid w:val="004441A3"/>
    <w:rsid w:val="00444568"/>
    <w:rsid w:val="00444722"/>
    <w:rsid w:val="0044647E"/>
    <w:rsid w:val="0045041B"/>
    <w:rsid w:val="004510CE"/>
    <w:rsid w:val="0045169D"/>
    <w:rsid w:val="00451936"/>
    <w:rsid w:val="00452365"/>
    <w:rsid w:val="00452CC2"/>
    <w:rsid w:val="004537F1"/>
    <w:rsid w:val="0045519F"/>
    <w:rsid w:val="00455778"/>
    <w:rsid w:val="004600CB"/>
    <w:rsid w:val="004602A4"/>
    <w:rsid w:val="0046181C"/>
    <w:rsid w:val="00462444"/>
    <w:rsid w:val="00462EA5"/>
    <w:rsid w:val="00467024"/>
    <w:rsid w:val="0046762D"/>
    <w:rsid w:val="004678C4"/>
    <w:rsid w:val="00470573"/>
    <w:rsid w:val="00472ACD"/>
    <w:rsid w:val="004736CF"/>
    <w:rsid w:val="00473D2A"/>
    <w:rsid w:val="00475592"/>
    <w:rsid w:val="00477F04"/>
    <w:rsid w:val="00480346"/>
    <w:rsid w:val="00480CFF"/>
    <w:rsid w:val="00481A34"/>
    <w:rsid w:val="00481D00"/>
    <w:rsid w:val="00483339"/>
    <w:rsid w:val="00483C8C"/>
    <w:rsid w:val="00484C53"/>
    <w:rsid w:val="00485037"/>
    <w:rsid w:val="00485679"/>
    <w:rsid w:val="00486379"/>
    <w:rsid w:val="004921B6"/>
    <w:rsid w:val="004945E6"/>
    <w:rsid w:val="004963E7"/>
    <w:rsid w:val="00497157"/>
    <w:rsid w:val="004A0BEB"/>
    <w:rsid w:val="004A0C56"/>
    <w:rsid w:val="004A282B"/>
    <w:rsid w:val="004A768B"/>
    <w:rsid w:val="004A7F28"/>
    <w:rsid w:val="004B067D"/>
    <w:rsid w:val="004B107D"/>
    <w:rsid w:val="004B22E5"/>
    <w:rsid w:val="004B36FB"/>
    <w:rsid w:val="004B3861"/>
    <w:rsid w:val="004B47EC"/>
    <w:rsid w:val="004B71CC"/>
    <w:rsid w:val="004B7ED2"/>
    <w:rsid w:val="004C0865"/>
    <w:rsid w:val="004C0A24"/>
    <w:rsid w:val="004C1A17"/>
    <w:rsid w:val="004C30BD"/>
    <w:rsid w:val="004C34BA"/>
    <w:rsid w:val="004C4A8D"/>
    <w:rsid w:val="004C4ABE"/>
    <w:rsid w:val="004C6C12"/>
    <w:rsid w:val="004D07B4"/>
    <w:rsid w:val="004D1034"/>
    <w:rsid w:val="004D27E2"/>
    <w:rsid w:val="004D31F1"/>
    <w:rsid w:val="004D3E61"/>
    <w:rsid w:val="004D50E3"/>
    <w:rsid w:val="004D7613"/>
    <w:rsid w:val="004D77CB"/>
    <w:rsid w:val="004D7F9F"/>
    <w:rsid w:val="004E118E"/>
    <w:rsid w:val="004E135C"/>
    <w:rsid w:val="004E2A5A"/>
    <w:rsid w:val="004E2C5E"/>
    <w:rsid w:val="004E32D4"/>
    <w:rsid w:val="004E3D69"/>
    <w:rsid w:val="004E4494"/>
    <w:rsid w:val="004E521B"/>
    <w:rsid w:val="004E70DC"/>
    <w:rsid w:val="004F0657"/>
    <w:rsid w:val="004F1CE8"/>
    <w:rsid w:val="004F5634"/>
    <w:rsid w:val="004F5AAE"/>
    <w:rsid w:val="004F658A"/>
    <w:rsid w:val="004F78B1"/>
    <w:rsid w:val="00502E96"/>
    <w:rsid w:val="00502FAB"/>
    <w:rsid w:val="00503280"/>
    <w:rsid w:val="00504CEE"/>
    <w:rsid w:val="00504E2D"/>
    <w:rsid w:val="00504E2E"/>
    <w:rsid w:val="00504E92"/>
    <w:rsid w:val="00505F84"/>
    <w:rsid w:val="00505FC9"/>
    <w:rsid w:val="0050651C"/>
    <w:rsid w:val="005109B6"/>
    <w:rsid w:val="00510B96"/>
    <w:rsid w:val="00511918"/>
    <w:rsid w:val="00511EF6"/>
    <w:rsid w:val="00513348"/>
    <w:rsid w:val="00514199"/>
    <w:rsid w:val="00514744"/>
    <w:rsid w:val="00516172"/>
    <w:rsid w:val="00522398"/>
    <w:rsid w:val="00522D25"/>
    <w:rsid w:val="005231AF"/>
    <w:rsid w:val="005235C4"/>
    <w:rsid w:val="00531B32"/>
    <w:rsid w:val="00535029"/>
    <w:rsid w:val="00535EF1"/>
    <w:rsid w:val="00536A24"/>
    <w:rsid w:val="00537584"/>
    <w:rsid w:val="00537F97"/>
    <w:rsid w:val="00540FF4"/>
    <w:rsid w:val="00541591"/>
    <w:rsid w:val="00541EC9"/>
    <w:rsid w:val="00542F9C"/>
    <w:rsid w:val="0054334A"/>
    <w:rsid w:val="005442A7"/>
    <w:rsid w:val="00545A61"/>
    <w:rsid w:val="00547290"/>
    <w:rsid w:val="00550E8E"/>
    <w:rsid w:val="005522D7"/>
    <w:rsid w:val="00552DC8"/>
    <w:rsid w:val="005530A5"/>
    <w:rsid w:val="00553B19"/>
    <w:rsid w:val="00553DC1"/>
    <w:rsid w:val="005544DE"/>
    <w:rsid w:val="00555C82"/>
    <w:rsid w:val="00556CE2"/>
    <w:rsid w:val="00556D25"/>
    <w:rsid w:val="00556F22"/>
    <w:rsid w:val="00560E86"/>
    <w:rsid w:val="0056127E"/>
    <w:rsid w:val="00561762"/>
    <w:rsid w:val="0056276F"/>
    <w:rsid w:val="00562DFD"/>
    <w:rsid w:val="005643CD"/>
    <w:rsid w:val="0056529A"/>
    <w:rsid w:val="005656B3"/>
    <w:rsid w:val="00565CB4"/>
    <w:rsid w:val="0056730D"/>
    <w:rsid w:val="00567EF1"/>
    <w:rsid w:val="00570B34"/>
    <w:rsid w:val="00570EEF"/>
    <w:rsid w:val="005711AC"/>
    <w:rsid w:val="00572FA8"/>
    <w:rsid w:val="00573E94"/>
    <w:rsid w:val="00574C0A"/>
    <w:rsid w:val="0057631E"/>
    <w:rsid w:val="00577C18"/>
    <w:rsid w:val="00581175"/>
    <w:rsid w:val="00581C3D"/>
    <w:rsid w:val="00582EFD"/>
    <w:rsid w:val="005869CE"/>
    <w:rsid w:val="005872C8"/>
    <w:rsid w:val="005927F3"/>
    <w:rsid w:val="00593D4A"/>
    <w:rsid w:val="00593DE5"/>
    <w:rsid w:val="005940B3"/>
    <w:rsid w:val="005958CF"/>
    <w:rsid w:val="0059682A"/>
    <w:rsid w:val="00596B87"/>
    <w:rsid w:val="00596F11"/>
    <w:rsid w:val="005A0572"/>
    <w:rsid w:val="005A0FAA"/>
    <w:rsid w:val="005A2D48"/>
    <w:rsid w:val="005A3A2D"/>
    <w:rsid w:val="005A3B08"/>
    <w:rsid w:val="005A3EF8"/>
    <w:rsid w:val="005A43E6"/>
    <w:rsid w:val="005A4E36"/>
    <w:rsid w:val="005A5945"/>
    <w:rsid w:val="005A5C31"/>
    <w:rsid w:val="005A63C7"/>
    <w:rsid w:val="005B06C1"/>
    <w:rsid w:val="005B09D9"/>
    <w:rsid w:val="005B1C36"/>
    <w:rsid w:val="005B1FDD"/>
    <w:rsid w:val="005B355C"/>
    <w:rsid w:val="005B3A0E"/>
    <w:rsid w:val="005B3A31"/>
    <w:rsid w:val="005B3E95"/>
    <w:rsid w:val="005B45E6"/>
    <w:rsid w:val="005B5787"/>
    <w:rsid w:val="005B5FF9"/>
    <w:rsid w:val="005B7983"/>
    <w:rsid w:val="005C1F32"/>
    <w:rsid w:val="005C2C89"/>
    <w:rsid w:val="005C3E88"/>
    <w:rsid w:val="005C4167"/>
    <w:rsid w:val="005C4C3D"/>
    <w:rsid w:val="005C50E7"/>
    <w:rsid w:val="005C72DC"/>
    <w:rsid w:val="005D016E"/>
    <w:rsid w:val="005D0378"/>
    <w:rsid w:val="005D0393"/>
    <w:rsid w:val="005D0AAF"/>
    <w:rsid w:val="005D0ED3"/>
    <w:rsid w:val="005D16A3"/>
    <w:rsid w:val="005D1E5C"/>
    <w:rsid w:val="005D6ED2"/>
    <w:rsid w:val="005D7FF1"/>
    <w:rsid w:val="005E07AE"/>
    <w:rsid w:val="005E0D5E"/>
    <w:rsid w:val="005E0E24"/>
    <w:rsid w:val="005E12CB"/>
    <w:rsid w:val="005E1A01"/>
    <w:rsid w:val="005E27FB"/>
    <w:rsid w:val="005E35AB"/>
    <w:rsid w:val="005F169D"/>
    <w:rsid w:val="005F2F8D"/>
    <w:rsid w:val="005F3B1D"/>
    <w:rsid w:val="00600C48"/>
    <w:rsid w:val="00601FCD"/>
    <w:rsid w:val="0060291A"/>
    <w:rsid w:val="0060291B"/>
    <w:rsid w:val="0060316E"/>
    <w:rsid w:val="00604ED7"/>
    <w:rsid w:val="0060620C"/>
    <w:rsid w:val="006100F3"/>
    <w:rsid w:val="00610AB2"/>
    <w:rsid w:val="00611F82"/>
    <w:rsid w:val="00613338"/>
    <w:rsid w:val="00615925"/>
    <w:rsid w:val="006164B9"/>
    <w:rsid w:val="00617A90"/>
    <w:rsid w:val="00620A7B"/>
    <w:rsid w:val="006216A2"/>
    <w:rsid w:val="00627E60"/>
    <w:rsid w:val="00631633"/>
    <w:rsid w:val="006332F3"/>
    <w:rsid w:val="00633D54"/>
    <w:rsid w:val="00634EA5"/>
    <w:rsid w:val="00636AE8"/>
    <w:rsid w:val="00637D60"/>
    <w:rsid w:val="00640137"/>
    <w:rsid w:val="00640580"/>
    <w:rsid w:val="00642AAB"/>
    <w:rsid w:val="00642E71"/>
    <w:rsid w:val="006436C8"/>
    <w:rsid w:val="00643BF9"/>
    <w:rsid w:val="00644E3E"/>
    <w:rsid w:val="006450E2"/>
    <w:rsid w:val="00645D73"/>
    <w:rsid w:val="00645DFE"/>
    <w:rsid w:val="00646E94"/>
    <w:rsid w:val="00650AE3"/>
    <w:rsid w:val="006516BC"/>
    <w:rsid w:val="00651AF0"/>
    <w:rsid w:val="00652781"/>
    <w:rsid w:val="00654351"/>
    <w:rsid w:val="00654E0E"/>
    <w:rsid w:val="006561AA"/>
    <w:rsid w:val="00657E9F"/>
    <w:rsid w:val="006608AF"/>
    <w:rsid w:val="00660DAD"/>
    <w:rsid w:val="00661211"/>
    <w:rsid w:val="00662C67"/>
    <w:rsid w:val="00663738"/>
    <w:rsid w:val="00663DE8"/>
    <w:rsid w:val="0066509C"/>
    <w:rsid w:val="006659C0"/>
    <w:rsid w:val="00666F79"/>
    <w:rsid w:val="00670CFC"/>
    <w:rsid w:val="00670E24"/>
    <w:rsid w:val="006726FF"/>
    <w:rsid w:val="00673446"/>
    <w:rsid w:val="00674B40"/>
    <w:rsid w:val="00675776"/>
    <w:rsid w:val="00675C50"/>
    <w:rsid w:val="00675F15"/>
    <w:rsid w:val="006806AC"/>
    <w:rsid w:val="006812FD"/>
    <w:rsid w:val="00681718"/>
    <w:rsid w:val="00681F46"/>
    <w:rsid w:val="00682114"/>
    <w:rsid w:val="006824BC"/>
    <w:rsid w:val="006840B0"/>
    <w:rsid w:val="00684401"/>
    <w:rsid w:val="006846C9"/>
    <w:rsid w:val="006875D6"/>
    <w:rsid w:val="00687D90"/>
    <w:rsid w:val="00693062"/>
    <w:rsid w:val="00696C42"/>
    <w:rsid w:val="006A0545"/>
    <w:rsid w:val="006A05AE"/>
    <w:rsid w:val="006A1050"/>
    <w:rsid w:val="006A2113"/>
    <w:rsid w:val="006A327C"/>
    <w:rsid w:val="006A4C0A"/>
    <w:rsid w:val="006A4F9E"/>
    <w:rsid w:val="006B0E28"/>
    <w:rsid w:val="006B131C"/>
    <w:rsid w:val="006B244D"/>
    <w:rsid w:val="006B3723"/>
    <w:rsid w:val="006B3A6A"/>
    <w:rsid w:val="006B489D"/>
    <w:rsid w:val="006B4CC0"/>
    <w:rsid w:val="006B53F0"/>
    <w:rsid w:val="006B777F"/>
    <w:rsid w:val="006C07D2"/>
    <w:rsid w:val="006C25E6"/>
    <w:rsid w:val="006C3620"/>
    <w:rsid w:val="006C4C79"/>
    <w:rsid w:val="006C5D26"/>
    <w:rsid w:val="006C673E"/>
    <w:rsid w:val="006C7FF2"/>
    <w:rsid w:val="006D1175"/>
    <w:rsid w:val="006D4E10"/>
    <w:rsid w:val="006D549C"/>
    <w:rsid w:val="006D6AB0"/>
    <w:rsid w:val="006E0ED7"/>
    <w:rsid w:val="006E10E4"/>
    <w:rsid w:val="006E17AD"/>
    <w:rsid w:val="006E1D28"/>
    <w:rsid w:val="006E2B86"/>
    <w:rsid w:val="006E3D30"/>
    <w:rsid w:val="006E43DC"/>
    <w:rsid w:val="006E5D9C"/>
    <w:rsid w:val="006F0845"/>
    <w:rsid w:val="006F3AC5"/>
    <w:rsid w:val="006F4366"/>
    <w:rsid w:val="006F4F6E"/>
    <w:rsid w:val="0070045B"/>
    <w:rsid w:val="007026B8"/>
    <w:rsid w:val="0070354A"/>
    <w:rsid w:val="00703DC4"/>
    <w:rsid w:val="00704889"/>
    <w:rsid w:val="00706EE4"/>
    <w:rsid w:val="00706F9F"/>
    <w:rsid w:val="00707A27"/>
    <w:rsid w:val="00710187"/>
    <w:rsid w:val="007121FA"/>
    <w:rsid w:val="00712BEC"/>
    <w:rsid w:val="00715B5B"/>
    <w:rsid w:val="0071604E"/>
    <w:rsid w:val="00722434"/>
    <w:rsid w:val="007232DB"/>
    <w:rsid w:val="007250E7"/>
    <w:rsid w:val="007272BF"/>
    <w:rsid w:val="00730698"/>
    <w:rsid w:val="00731298"/>
    <w:rsid w:val="00731350"/>
    <w:rsid w:val="00732470"/>
    <w:rsid w:val="007324CD"/>
    <w:rsid w:val="00735A04"/>
    <w:rsid w:val="00735D92"/>
    <w:rsid w:val="007408E3"/>
    <w:rsid w:val="00740E68"/>
    <w:rsid w:val="007418FA"/>
    <w:rsid w:val="007429F4"/>
    <w:rsid w:val="00744E9E"/>
    <w:rsid w:val="00745606"/>
    <w:rsid w:val="0074564D"/>
    <w:rsid w:val="007462A2"/>
    <w:rsid w:val="00746E5D"/>
    <w:rsid w:val="00747518"/>
    <w:rsid w:val="0075013C"/>
    <w:rsid w:val="00750BE0"/>
    <w:rsid w:val="00751371"/>
    <w:rsid w:val="007525A8"/>
    <w:rsid w:val="007532BB"/>
    <w:rsid w:val="00753CD6"/>
    <w:rsid w:val="00753FA8"/>
    <w:rsid w:val="00755842"/>
    <w:rsid w:val="0075628A"/>
    <w:rsid w:val="007562D4"/>
    <w:rsid w:val="00756A87"/>
    <w:rsid w:val="00756CC9"/>
    <w:rsid w:val="00757373"/>
    <w:rsid w:val="007604E8"/>
    <w:rsid w:val="007633CB"/>
    <w:rsid w:val="007648EC"/>
    <w:rsid w:val="00764A5A"/>
    <w:rsid w:val="0076573E"/>
    <w:rsid w:val="00766661"/>
    <w:rsid w:val="00767C14"/>
    <w:rsid w:val="00767CA3"/>
    <w:rsid w:val="0077031B"/>
    <w:rsid w:val="0077120D"/>
    <w:rsid w:val="00771D41"/>
    <w:rsid w:val="0077503A"/>
    <w:rsid w:val="00775EF4"/>
    <w:rsid w:val="00776070"/>
    <w:rsid w:val="007770D8"/>
    <w:rsid w:val="00777AE6"/>
    <w:rsid w:val="0078064D"/>
    <w:rsid w:val="00781729"/>
    <w:rsid w:val="007817D0"/>
    <w:rsid w:val="00782A61"/>
    <w:rsid w:val="007840B5"/>
    <w:rsid w:val="0078483F"/>
    <w:rsid w:val="00785059"/>
    <w:rsid w:val="007872FA"/>
    <w:rsid w:val="00793E49"/>
    <w:rsid w:val="0079427F"/>
    <w:rsid w:val="007944D0"/>
    <w:rsid w:val="00794E05"/>
    <w:rsid w:val="0079523C"/>
    <w:rsid w:val="00796513"/>
    <w:rsid w:val="007A028E"/>
    <w:rsid w:val="007A148B"/>
    <w:rsid w:val="007A1F62"/>
    <w:rsid w:val="007A23F7"/>
    <w:rsid w:val="007A2C2D"/>
    <w:rsid w:val="007A55E7"/>
    <w:rsid w:val="007A691C"/>
    <w:rsid w:val="007A7865"/>
    <w:rsid w:val="007B16E8"/>
    <w:rsid w:val="007B1891"/>
    <w:rsid w:val="007B1D9E"/>
    <w:rsid w:val="007B1E86"/>
    <w:rsid w:val="007B24CA"/>
    <w:rsid w:val="007B2B20"/>
    <w:rsid w:val="007B39EF"/>
    <w:rsid w:val="007B408B"/>
    <w:rsid w:val="007B4832"/>
    <w:rsid w:val="007B54CA"/>
    <w:rsid w:val="007B5C0F"/>
    <w:rsid w:val="007B6C28"/>
    <w:rsid w:val="007C1D02"/>
    <w:rsid w:val="007C2300"/>
    <w:rsid w:val="007C58EA"/>
    <w:rsid w:val="007C6A7D"/>
    <w:rsid w:val="007D0BA8"/>
    <w:rsid w:val="007D11B5"/>
    <w:rsid w:val="007D14FF"/>
    <w:rsid w:val="007D3781"/>
    <w:rsid w:val="007D3C75"/>
    <w:rsid w:val="007D405A"/>
    <w:rsid w:val="007D54F4"/>
    <w:rsid w:val="007D7699"/>
    <w:rsid w:val="007E045B"/>
    <w:rsid w:val="007E21DD"/>
    <w:rsid w:val="007E39F4"/>
    <w:rsid w:val="007E4F27"/>
    <w:rsid w:val="007E6035"/>
    <w:rsid w:val="007E70F9"/>
    <w:rsid w:val="007F1847"/>
    <w:rsid w:val="007F3973"/>
    <w:rsid w:val="007F7D20"/>
    <w:rsid w:val="008008A8"/>
    <w:rsid w:val="008008D2"/>
    <w:rsid w:val="008033D3"/>
    <w:rsid w:val="00803BC8"/>
    <w:rsid w:val="00805524"/>
    <w:rsid w:val="0080648E"/>
    <w:rsid w:val="00806BB1"/>
    <w:rsid w:val="008072F3"/>
    <w:rsid w:val="0080796E"/>
    <w:rsid w:val="00807975"/>
    <w:rsid w:val="00807ADC"/>
    <w:rsid w:val="008115FF"/>
    <w:rsid w:val="008116DD"/>
    <w:rsid w:val="00811DA7"/>
    <w:rsid w:val="00812951"/>
    <w:rsid w:val="00812B36"/>
    <w:rsid w:val="00812F6B"/>
    <w:rsid w:val="0081346C"/>
    <w:rsid w:val="008139AB"/>
    <w:rsid w:val="00814489"/>
    <w:rsid w:val="00814614"/>
    <w:rsid w:val="00814D25"/>
    <w:rsid w:val="00814F41"/>
    <w:rsid w:val="00814FD7"/>
    <w:rsid w:val="00815333"/>
    <w:rsid w:val="0081773C"/>
    <w:rsid w:val="008177E4"/>
    <w:rsid w:val="008226AC"/>
    <w:rsid w:val="00822B58"/>
    <w:rsid w:val="00823779"/>
    <w:rsid w:val="00824388"/>
    <w:rsid w:val="008247F3"/>
    <w:rsid w:val="00824BD3"/>
    <w:rsid w:val="008279FA"/>
    <w:rsid w:val="00830C81"/>
    <w:rsid w:val="00831295"/>
    <w:rsid w:val="00832F65"/>
    <w:rsid w:val="00834C43"/>
    <w:rsid w:val="008354F7"/>
    <w:rsid w:val="00836669"/>
    <w:rsid w:val="00837267"/>
    <w:rsid w:val="00840D4E"/>
    <w:rsid w:val="00841F29"/>
    <w:rsid w:val="00845B47"/>
    <w:rsid w:val="00845C51"/>
    <w:rsid w:val="008479AB"/>
    <w:rsid w:val="00850C3A"/>
    <w:rsid w:val="00850E96"/>
    <w:rsid w:val="0085394D"/>
    <w:rsid w:val="00853B2F"/>
    <w:rsid w:val="00856428"/>
    <w:rsid w:val="008626D1"/>
    <w:rsid w:val="00863265"/>
    <w:rsid w:val="008641E6"/>
    <w:rsid w:val="00865665"/>
    <w:rsid w:val="008660B7"/>
    <w:rsid w:val="00867CA8"/>
    <w:rsid w:val="00870DD9"/>
    <w:rsid w:val="00872F0C"/>
    <w:rsid w:val="00874AC8"/>
    <w:rsid w:val="00875BFF"/>
    <w:rsid w:val="00875DCB"/>
    <w:rsid w:val="0087703A"/>
    <w:rsid w:val="00880761"/>
    <w:rsid w:val="00882FB2"/>
    <w:rsid w:val="008833A9"/>
    <w:rsid w:val="00883718"/>
    <w:rsid w:val="00886786"/>
    <w:rsid w:val="00887561"/>
    <w:rsid w:val="0088771E"/>
    <w:rsid w:val="00891CBC"/>
    <w:rsid w:val="00892B46"/>
    <w:rsid w:val="00893297"/>
    <w:rsid w:val="00893E37"/>
    <w:rsid w:val="0089592A"/>
    <w:rsid w:val="00896AB6"/>
    <w:rsid w:val="00896C51"/>
    <w:rsid w:val="0089780B"/>
    <w:rsid w:val="008A1366"/>
    <w:rsid w:val="008A1998"/>
    <w:rsid w:val="008A1C7E"/>
    <w:rsid w:val="008A5FAE"/>
    <w:rsid w:val="008A6460"/>
    <w:rsid w:val="008A7096"/>
    <w:rsid w:val="008A755A"/>
    <w:rsid w:val="008A7767"/>
    <w:rsid w:val="008B1A6D"/>
    <w:rsid w:val="008B26AB"/>
    <w:rsid w:val="008B2768"/>
    <w:rsid w:val="008B39E3"/>
    <w:rsid w:val="008B44BA"/>
    <w:rsid w:val="008B47BA"/>
    <w:rsid w:val="008B5905"/>
    <w:rsid w:val="008B5ACB"/>
    <w:rsid w:val="008B5C2D"/>
    <w:rsid w:val="008B5D92"/>
    <w:rsid w:val="008B62AC"/>
    <w:rsid w:val="008B6672"/>
    <w:rsid w:val="008B77E1"/>
    <w:rsid w:val="008C0F53"/>
    <w:rsid w:val="008C51AA"/>
    <w:rsid w:val="008D0156"/>
    <w:rsid w:val="008D0B1E"/>
    <w:rsid w:val="008D1FCE"/>
    <w:rsid w:val="008D2867"/>
    <w:rsid w:val="008D35B0"/>
    <w:rsid w:val="008D7753"/>
    <w:rsid w:val="008E0545"/>
    <w:rsid w:val="008E248E"/>
    <w:rsid w:val="008E497B"/>
    <w:rsid w:val="008E516B"/>
    <w:rsid w:val="008E5F54"/>
    <w:rsid w:val="008E6577"/>
    <w:rsid w:val="008F08EA"/>
    <w:rsid w:val="008F15A7"/>
    <w:rsid w:val="008F212F"/>
    <w:rsid w:val="008F2BA2"/>
    <w:rsid w:val="008F383F"/>
    <w:rsid w:val="008F5C41"/>
    <w:rsid w:val="008F6799"/>
    <w:rsid w:val="0090054A"/>
    <w:rsid w:val="00900D27"/>
    <w:rsid w:val="00900E4D"/>
    <w:rsid w:val="00901204"/>
    <w:rsid w:val="00901CA6"/>
    <w:rsid w:val="00905EB0"/>
    <w:rsid w:val="009102E7"/>
    <w:rsid w:val="009105AD"/>
    <w:rsid w:val="00912AA3"/>
    <w:rsid w:val="0091468B"/>
    <w:rsid w:val="00914E49"/>
    <w:rsid w:val="00915310"/>
    <w:rsid w:val="00916AF5"/>
    <w:rsid w:val="00916E52"/>
    <w:rsid w:val="00917875"/>
    <w:rsid w:val="00917A20"/>
    <w:rsid w:val="0092041A"/>
    <w:rsid w:val="00921217"/>
    <w:rsid w:val="00923D49"/>
    <w:rsid w:val="009262D8"/>
    <w:rsid w:val="00926451"/>
    <w:rsid w:val="00927FA6"/>
    <w:rsid w:val="0093146C"/>
    <w:rsid w:val="009329A6"/>
    <w:rsid w:val="00933D3A"/>
    <w:rsid w:val="009349AF"/>
    <w:rsid w:val="00934BD0"/>
    <w:rsid w:val="009361DD"/>
    <w:rsid w:val="00936FCF"/>
    <w:rsid w:val="009372B6"/>
    <w:rsid w:val="009372BA"/>
    <w:rsid w:val="009377A3"/>
    <w:rsid w:val="00937AA3"/>
    <w:rsid w:val="0094022D"/>
    <w:rsid w:val="00941FBC"/>
    <w:rsid w:val="00942431"/>
    <w:rsid w:val="00943F4A"/>
    <w:rsid w:val="0095070D"/>
    <w:rsid w:val="0095172E"/>
    <w:rsid w:val="00952B78"/>
    <w:rsid w:val="00953F8E"/>
    <w:rsid w:val="00955510"/>
    <w:rsid w:val="0095571F"/>
    <w:rsid w:val="00955A13"/>
    <w:rsid w:val="00956DE1"/>
    <w:rsid w:val="00957B01"/>
    <w:rsid w:val="00960A0B"/>
    <w:rsid w:val="009640DB"/>
    <w:rsid w:val="00964111"/>
    <w:rsid w:val="009642F5"/>
    <w:rsid w:val="00965704"/>
    <w:rsid w:val="00967519"/>
    <w:rsid w:val="0096768B"/>
    <w:rsid w:val="00971991"/>
    <w:rsid w:val="009723CE"/>
    <w:rsid w:val="00973868"/>
    <w:rsid w:val="0097404C"/>
    <w:rsid w:val="009749D0"/>
    <w:rsid w:val="009760F3"/>
    <w:rsid w:val="00977A46"/>
    <w:rsid w:val="0098292A"/>
    <w:rsid w:val="0098367C"/>
    <w:rsid w:val="00984E7E"/>
    <w:rsid w:val="0098599F"/>
    <w:rsid w:val="00985B55"/>
    <w:rsid w:val="009861D4"/>
    <w:rsid w:val="0098644C"/>
    <w:rsid w:val="00986940"/>
    <w:rsid w:val="0099351A"/>
    <w:rsid w:val="0099421C"/>
    <w:rsid w:val="00995929"/>
    <w:rsid w:val="0099605F"/>
    <w:rsid w:val="009961FF"/>
    <w:rsid w:val="00996420"/>
    <w:rsid w:val="00996631"/>
    <w:rsid w:val="009A11C9"/>
    <w:rsid w:val="009A245D"/>
    <w:rsid w:val="009A42B4"/>
    <w:rsid w:val="009A4DE3"/>
    <w:rsid w:val="009A517A"/>
    <w:rsid w:val="009A6310"/>
    <w:rsid w:val="009A6629"/>
    <w:rsid w:val="009A67E4"/>
    <w:rsid w:val="009A6C16"/>
    <w:rsid w:val="009A6C63"/>
    <w:rsid w:val="009B060B"/>
    <w:rsid w:val="009B1C1F"/>
    <w:rsid w:val="009B38BC"/>
    <w:rsid w:val="009B4DB3"/>
    <w:rsid w:val="009B54B7"/>
    <w:rsid w:val="009B5A02"/>
    <w:rsid w:val="009B6E09"/>
    <w:rsid w:val="009B7F8F"/>
    <w:rsid w:val="009C169B"/>
    <w:rsid w:val="009C2286"/>
    <w:rsid w:val="009C2460"/>
    <w:rsid w:val="009C3172"/>
    <w:rsid w:val="009C389E"/>
    <w:rsid w:val="009C4CAC"/>
    <w:rsid w:val="009C5ECE"/>
    <w:rsid w:val="009C6D1D"/>
    <w:rsid w:val="009C7531"/>
    <w:rsid w:val="009C7E77"/>
    <w:rsid w:val="009D084F"/>
    <w:rsid w:val="009D1387"/>
    <w:rsid w:val="009D1A61"/>
    <w:rsid w:val="009D1ABB"/>
    <w:rsid w:val="009D20B9"/>
    <w:rsid w:val="009D21F8"/>
    <w:rsid w:val="009D2A54"/>
    <w:rsid w:val="009D2D01"/>
    <w:rsid w:val="009D3544"/>
    <w:rsid w:val="009D57AD"/>
    <w:rsid w:val="009D5D56"/>
    <w:rsid w:val="009D6761"/>
    <w:rsid w:val="009D6E67"/>
    <w:rsid w:val="009D7C93"/>
    <w:rsid w:val="009D7D49"/>
    <w:rsid w:val="009D7FC6"/>
    <w:rsid w:val="009E3E03"/>
    <w:rsid w:val="009E7231"/>
    <w:rsid w:val="009E7DA9"/>
    <w:rsid w:val="009E7E80"/>
    <w:rsid w:val="009F17C0"/>
    <w:rsid w:val="009F33D7"/>
    <w:rsid w:val="009F4E5C"/>
    <w:rsid w:val="009F70A4"/>
    <w:rsid w:val="009F744A"/>
    <w:rsid w:val="009F7467"/>
    <w:rsid w:val="009F7E08"/>
    <w:rsid w:val="00A0097C"/>
    <w:rsid w:val="00A01266"/>
    <w:rsid w:val="00A01E2B"/>
    <w:rsid w:val="00A03145"/>
    <w:rsid w:val="00A04374"/>
    <w:rsid w:val="00A04B6D"/>
    <w:rsid w:val="00A053A5"/>
    <w:rsid w:val="00A06BF4"/>
    <w:rsid w:val="00A06CBA"/>
    <w:rsid w:val="00A07740"/>
    <w:rsid w:val="00A111EB"/>
    <w:rsid w:val="00A118E2"/>
    <w:rsid w:val="00A130B1"/>
    <w:rsid w:val="00A1330C"/>
    <w:rsid w:val="00A16B9D"/>
    <w:rsid w:val="00A17BBA"/>
    <w:rsid w:val="00A21205"/>
    <w:rsid w:val="00A21296"/>
    <w:rsid w:val="00A2166B"/>
    <w:rsid w:val="00A22E0A"/>
    <w:rsid w:val="00A23378"/>
    <w:rsid w:val="00A25DEE"/>
    <w:rsid w:val="00A3027E"/>
    <w:rsid w:val="00A30727"/>
    <w:rsid w:val="00A30AE7"/>
    <w:rsid w:val="00A311DF"/>
    <w:rsid w:val="00A316F5"/>
    <w:rsid w:val="00A31C0A"/>
    <w:rsid w:val="00A3341A"/>
    <w:rsid w:val="00A33676"/>
    <w:rsid w:val="00A33795"/>
    <w:rsid w:val="00A3518B"/>
    <w:rsid w:val="00A35841"/>
    <w:rsid w:val="00A35A59"/>
    <w:rsid w:val="00A36961"/>
    <w:rsid w:val="00A37A08"/>
    <w:rsid w:val="00A40932"/>
    <w:rsid w:val="00A425C5"/>
    <w:rsid w:val="00A42B3F"/>
    <w:rsid w:val="00A43146"/>
    <w:rsid w:val="00A43744"/>
    <w:rsid w:val="00A438EB"/>
    <w:rsid w:val="00A440AF"/>
    <w:rsid w:val="00A4479C"/>
    <w:rsid w:val="00A449E7"/>
    <w:rsid w:val="00A473D2"/>
    <w:rsid w:val="00A504EC"/>
    <w:rsid w:val="00A51E83"/>
    <w:rsid w:val="00A53BB0"/>
    <w:rsid w:val="00A54166"/>
    <w:rsid w:val="00A54ACC"/>
    <w:rsid w:val="00A564E8"/>
    <w:rsid w:val="00A56D28"/>
    <w:rsid w:val="00A574E7"/>
    <w:rsid w:val="00A57AD0"/>
    <w:rsid w:val="00A609AF"/>
    <w:rsid w:val="00A60C87"/>
    <w:rsid w:val="00A61E98"/>
    <w:rsid w:val="00A636EE"/>
    <w:rsid w:val="00A64604"/>
    <w:rsid w:val="00A65C72"/>
    <w:rsid w:val="00A65DCD"/>
    <w:rsid w:val="00A66F86"/>
    <w:rsid w:val="00A6763F"/>
    <w:rsid w:val="00A70367"/>
    <w:rsid w:val="00A709FD"/>
    <w:rsid w:val="00A7100F"/>
    <w:rsid w:val="00A71582"/>
    <w:rsid w:val="00A71D23"/>
    <w:rsid w:val="00A724F5"/>
    <w:rsid w:val="00A72809"/>
    <w:rsid w:val="00A73A54"/>
    <w:rsid w:val="00A75096"/>
    <w:rsid w:val="00A75148"/>
    <w:rsid w:val="00A76A6A"/>
    <w:rsid w:val="00A80DBF"/>
    <w:rsid w:val="00A81E5F"/>
    <w:rsid w:val="00A83A0E"/>
    <w:rsid w:val="00A83F1D"/>
    <w:rsid w:val="00A86A55"/>
    <w:rsid w:val="00A92E90"/>
    <w:rsid w:val="00A933BF"/>
    <w:rsid w:val="00A933C0"/>
    <w:rsid w:val="00A9538E"/>
    <w:rsid w:val="00A95F22"/>
    <w:rsid w:val="00A9644A"/>
    <w:rsid w:val="00A96AF3"/>
    <w:rsid w:val="00A96C5E"/>
    <w:rsid w:val="00A9759C"/>
    <w:rsid w:val="00A97FE2"/>
    <w:rsid w:val="00AA1545"/>
    <w:rsid w:val="00AA1E29"/>
    <w:rsid w:val="00AA32D1"/>
    <w:rsid w:val="00AA5375"/>
    <w:rsid w:val="00AA617B"/>
    <w:rsid w:val="00AA6875"/>
    <w:rsid w:val="00AA724D"/>
    <w:rsid w:val="00AA79A9"/>
    <w:rsid w:val="00AB1366"/>
    <w:rsid w:val="00AB692F"/>
    <w:rsid w:val="00AB7837"/>
    <w:rsid w:val="00AC3CF6"/>
    <w:rsid w:val="00AC408B"/>
    <w:rsid w:val="00AC4661"/>
    <w:rsid w:val="00AC5581"/>
    <w:rsid w:val="00AC5AC5"/>
    <w:rsid w:val="00AC665C"/>
    <w:rsid w:val="00AD0744"/>
    <w:rsid w:val="00AD159C"/>
    <w:rsid w:val="00AD1727"/>
    <w:rsid w:val="00AD2F49"/>
    <w:rsid w:val="00AD38C3"/>
    <w:rsid w:val="00AD42F5"/>
    <w:rsid w:val="00AD44B8"/>
    <w:rsid w:val="00AD4A9B"/>
    <w:rsid w:val="00AD6BEF"/>
    <w:rsid w:val="00AD7096"/>
    <w:rsid w:val="00AD7CCE"/>
    <w:rsid w:val="00AE1823"/>
    <w:rsid w:val="00AE20A4"/>
    <w:rsid w:val="00AE296D"/>
    <w:rsid w:val="00AE5763"/>
    <w:rsid w:val="00AF31FA"/>
    <w:rsid w:val="00AF3558"/>
    <w:rsid w:val="00AF4B23"/>
    <w:rsid w:val="00AF4EEA"/>
    <w:rsid w:val="00AF5CBD"/>
    <w:rsid w:val="00AF7940"/>
    <w:rsid w:val="00AF7EC7"/>
    <w:rsid w:val="00B00B85"/>
    <w:rsid w:val="00B01C73"/>
    <w:rsid w:val="00B04981"/>
    <w:rsid w:val="00B0798E"/>
    <w:rsid w:val="00B11AB4"/>
    <w:rsid w:val="00B12710"/>
    <w:rsid w:val="00B1317A"/>
    <w:rsid w:val="00B131F7"/>
    <w:rsid w:val="00B1347F"/>
    <w:rsid w:val="00B13CA8"/>
    <w:rsid w:val="00B14A5D"/>
    <w:rsid w:val="00B14EC3"/>
    <w:rsid w:val="00B177ED"/>
    <w:rsid w:val="00B245AE"/>
    <w:rsid w:val="00B2569E"/>
    <w:rsid w:val="00B25C42"/>
    <w:rsid w:val="00B25D01"/>
    <w:rsid w:val="00B26A20"/>
    <w:rsid w:val="00B27CBF"/>
    <w:rsid w:val="00B30A07"/>
    <w:rsid w:val="00B310FE"/>
    <w:rsid w:val="00B32FF6"/>
    <w:rsid w:val="00B3545B"/>
    <w:rsid w:val="00B35737"/>
    <w:rsid w:val="00B36231"/>
    <w:rsid w:val="00B362E8"/>
    <w:rsid w:val="00B36932"/>
    <w:rsid w:val="00B37247"/>
    <w:rsid w:val="00B37FF3"/>
    <w:rsid w:val="00B41314"/>
    <w:rsid w:val="00B417AB"/>
    <w:rsid w:val="00B41F84"/>
    <w:rsid w:val="00B461B3"/>
    <w:rsid w:val="00B5029F"/>
    <w:rsid w:val="00B520B5"/>
    <w:rsid w:val="00B5489B"/>
    <w:rsid w:val="00B550EC"/>
    <w:rsid w:val="00B551D4"/>
    <w:rsid w:val="00B552EF"/>
    <w:rsid w:val="00B57ABC"/>
    <w:rsid w:val="00B60DFB"/>
    <w:rsid w:val="00B61767"/>
    <w:rsid w:val="00B627E5"/>
    <w:rsid w:val="00B63252"/>
    <w:rsid w:val="00B65C01"/>
    <w:rsid w:val="00B6712E"/>
    <w:rsid w:val="00B67C32"/>
    <w:rsid w:val="00B70222"/>
    <w:rsid w:val="00B7204A"/>
    <w:rsid w:val="00B735E2"/>
    <w:rsid w:val="00B735FA"/>
    <w:rsid w:val="00B74D4A"/>
    <w:rsid w:val="00B75232"/>
    <w:rsid w:val="00B763E4"/>
    <w:rsid w:val="00B76459"/>
    <w:rsid w:val="00B766CB"/>
    <w:rsid w:val="00B82DA0"/>
    <w:rsid w:val="00B83723"/>
    <w:rsid w:val="00B84B90"/>
    <w:rsid w:val="00B85DB5"/>
    <w:rsid w:val="00B877D1"/>
    <w:rsid w:val="00B90B06"/>
    <w:rsid w:val="00B91CF4"/>
    <w:rsid w:val="00B92B78"/>
    <w:rsid w:val="00B92C81"/>
    <w:rsid w:val="00B93ADB"/>
    <w:rsid w:val="00B94481"/>
    <w:rsid w:val="00B94538"/>
    <w:rsid w:val="00B94B2E"/>
    <w:rsid w:val="00B95334"/>
    <w:rsid w:val="00B95507"/>
    <w:rsid w:val="00B96D23"/>
    <w:rsid w:val="00B96EBC"/>
    <w:rsid w:val="00B978D8"/>
    <w:rsid w:val="00BA1F31"/>
    <w:rsid w:val="00BA221B"/>
    <w:rsid w:val="00BA2B31"/>
    <w:rsid w:val="00BA2D3D"/>
    <w:rsid w:val="00BA3DF4"/>
    <w:rsid w:val="00BA3F9E"/>
    <w:rsid w:val="00BA6479"/>
    <w:rsid w:val="00BA68E4"/>
    <w:rsid w:val="00BA6E80"/>
    <w:rsid w:val="00BB01F1"/>
    <w:rsid w:val="00BB217A"/>
    <w:rsid w:val="00BB3A86"/>
    <w:rsid w:val="00BB4C65"/>
    <w:rsid w:val="00BB503B"/>
    <w:rsid w:val="00BB5F88"/>
    <w:rsid w:val="00BB7E49"/>
    <w:rsid w:val="00BC2037"/>
    <w:rsid w:val="00BC3C4C"/>
    <w:rsid w:val="00BC4389"/>
    <w:rsid w:val="00BC6BBC"/>
    <w:rsid w:val="00BD1837"/>
    <w:rsid w:val="00BD1991"/>
    <w:rsid w:val="00BD1DCF"/>
    <w:rsid w:val="00BD2246"/>
    <w:rsid w:val="00BD45F8"/>
    <w:rsid w:val="00BD5092"/>
    <w:rsid w:val="00BD54F0"/>
    <w:rsid w:val="00BD6B11"/>
    <w:rsid w:val="00BE1240"/>
    <w:rsid w:val="00BE2C0E"/>
    <w:rsid w:val="00BE47FD"/>
    <w:rsid w:val="00BE587D"/>
    <w:rsid w:val="00BE73E1"/>
    <w:rsid w:val="00BF0E36"/>
    <w:rsid w:val="00BF30B6"/>
    <w:rsid w:val="00BF359D"/>
    <w:rsid w:val="00BF60B2"/>
    <w:rsid w:val="00BF6666"/>
    <w:rsid w:val="00BF794C"/>
    <w:rsid w:val="00C00757"/>
    <w:rsid w:val="00C00CEE"/>
    <w:rsid w:val="00C02145"/>
    <w:rsid w:val="00C022F7"/>
    <w:rsid w:val="00C0299E"/>
    <w:rsid w:val="00C04182"/>
    <w:rsid w:val="00C1282F"/>
    <w:rsid w:val="00C1380C"/>
    <w:rsid w:val="00C1540C"/>
    <w:rsid w:val="00C1701C"/>
    <w:rsid w:val="00C17BD1"/>
    <w:rsid w:val="00C2281F"/>
    <w:rsid w:val="00C23935"/>
    <w:rsid w:val="00C2432B"/>
    <w:rsid w:val="00C24A23"/>
    <w:rsid w:val="00C24E82"/>
    <w:rsid w:val="00C26DF2"/>
    <w:rsid w:val="00C30EBF"/>
    <w:rsid w:val="00C310DD"/>
    <w:rsid w:val="00C35D4C"/>
    <w:rsid w:val="00C37BD9"/>
    <w:rsid w:val="00C41A72"/>
    <w:rsid w:val="00C41FDB"/>
    <w:rsid w:val="00C42098"/>
    <w:rsid w:val="00C458C8"/>
    <w:rsid w:val="00C47E4A"/>
    <w:rsid w:val="00C50B5C"/>
    <w:rsid w:val="00C51EB4"/>
    <w:rsid w:val="00C51FD5"/>
    <w:rsid w:val="00C5281B"/>
    <w:rsid w:val="00C533EF"/>
    <w:rsid w:val="00C53AEE"/>
    <w:rsid w:val="00C5518B"/>
    <w:rsid w:val="00C56849"/>
    <w:rsid w:val="00C57E1B"/>
    <w:rsid w:val="00C602CD"/>
    <w:rsid w:val="00C610BD"/>
    <w:rsid w:val="00C65EAE"/>
    <w:rsid w:val="00C662F6"/>
    <w:rsid w:val="00C675E5"/>
    <w:rsid w:val="00C7170C"/>
    <w:rsid w:val="00C71FCD"/>
    <w:rsid w:val="00C72665"/>
    <w:rsid w:val="00C738EC"/>
    <w:rsid w:val="00C73C44"/>
    <w:rsid w:val="00C73CDE"/>
    <w:rsid w:val="00C757CC"/>
    <w:rsid w:val="00C75A7C"/>
    <w:rsid w:val="00C75DFA"/>
    <w:rsid w:val="00C77B6F"/>
    <w:rsid w:val="00C81DF3"/>
    <w:rsid w:val="00C83109"/>
    <w:rsid w:val="00C83374"/>
    <w:rsid w:val="00C83523"/>
    <w:rsid w:val="00C8423F"/>
    <w:rsid w:val="00C85081"/>
    <w:rsid w:val="00C850B8"/>
    <w:rsid w:val="00C8609B"/>
    <w:rsid w:val="00C86F9C"/>
    <w:rsid w:val="00C87128"/>
    <w:rsid w:val="00C87BE8"/>
    <w:rsid w:val="00C87CE4"/>
    <w:rsid w:val="00C90383"/>
    <w:rsid w:val="00C91574"/>
    <w:rsid w:val="00C92659"/>
    <w:rsid w:val="00C929FD"/>
    <w:rsid w:val="00C92D5B"/>
    <w:rsid w:val="00C94FDE"/>
    <w:rsid w:val="00C956BA"/>
    <w:rsid w:val="00C979A1"/>
    <w:rsid w:val="00CA0DBE"/>
    <w:rsid w:val="00CA1159"/>
    <w:rsid w:val="00CA2291"/>
    <w:rsid w:val="00CA2F04"/>
    <w:rsid w:val="00CA39ED"/>
    <w:rsid w:val="00CA3B09"/>
    <w:rsid w:val="00CA5D95"/>
    <w:rsid w:val="00CA7837"/>
    <w:rsid w:val="00CB08B1"/>
    <w:rsid w:val="00CB11B8"/>
    <w:rsid w:val="00CB170A"/>
    <w:rsid w:val="00CB31EE"/>
    <w:rsid w:val="00CB328F"/>
    <w:rsid w:val="00CB4137"/>
    <w:rsid w:val="00CB439F"/>
    <w:rsid w:val="00CB446E"/>
    <w:rsid w:val="00CB63A9"/>
    <w:rsid w:val="00CB76F1"/>
    <w:rsid w:val="00CB7FC5"/>
    <w:rsid w:val="00CC120F"/>
    <w:rsid w:val="00CC3B85"/>
    <w:rsid w:val="00CC4157"/>
    <w:rsid w:val="00CC61DF"/>
    <w:rsid w:val="00CC6537"/>
    <w:rsid w:val="00CD06F5"/>
    <w:rsid w:val="00CD1FD4"/>
    <w:rsid w:val="00CD360B"/>
    <w:rsid w:val="00CD3FA0"/>
    <w:rsid w:val="00CD42B4"/>
    <w:rsid w:val="00CD43BB"/>
    <w:rsid w:val="00CD48C7"/>
    <w:rsid w:val="00CD4DC5"/>
    <w:rsid w:val="00CD630C"/>
    <w:rsid w:val="00CD6C14"/>
    <w:rsid w:val="00CD7337"/>
    <w:rsid w:val="00CD738D"/>
    <w:rsid w:val="00CD73B1"/>
    <w:rsid w:val="00CE1152"/>
    <w:rsid w:val="00CE1958"/>
    <w:rsid w:val="00CE1F0E"/>
    <w:rsid w:val="00CE29B3"/>
    <w:rsid w:val="00CE2D36"/>
    <w:rsid w:val="00CE2E00"/>
    <w:rsid w:val="00CE319A"/>
    <w:rsid w:val="00CE3B6A"/>
    <w:rsid w:val="00CE648F"/>
    <w:rsid w:val="00CF1413"/>
    <w:rsid w:val="00CF195D"/>
    <w:rsid w:val="00CF26BC"/>
    <w:rsid w:val="00CF2C0E"/>
    <w:rsid w:val="00CF36FD"/>
    <w:rsid w:val="00CF3C90"/>
    <w:rsid w:val="00CF4C9C"/>
    <w:rsid w:val="00CF5014"/>
    <w:rsid w:val="00CF6D87"/>
    <w:rsid w:val="00D023EA"/>
    <w:rsid w:val="00D0255A"/>
    <w:rsid w:val="00D033AC"/>
    <w:rsid w:val="00D038DD"/>
    <w:rsid w:val="00D03E3A"/>
    <w:rsid w:val="00D040B8"/>
    <w:rsid w:val="00D04476"/>
    <w:rsid w:val="00D0472C"/>
    <w:rsid w:val="00D0571C"/>
    <w:rsid w:val="00D05F72"/>
    <w:rsid w:val="00D063D4"/>
    <w:rsid w:val="00D10036"/>
    <w:rsid w:val="00D106A7"/>
    <w:rsid w:val="00D10E44"/>
    <w:rsid w:val="00D129DD"/>
    <w:rsid w:val="00D1431E"/>
    <w:rsid w:val="00D209BF"/>
    <w:rsid w:val="00D209CA"/>
    <w:rsid w:val="00D21934"/>
    <w:rsid w:val="00D22B8F"/>
    <w:rsid w:val="00D22BA4"/>
    <w:rsid w:val="00D22C27"/>
    <w:rsid w:val="00D23825"/>
    <w:rsid w:val="00D241D8"/>
    <w:rsid w:val="00D24573"/>
    <w:rsid w:val="00D27095"/>
    <w:rsid w:val="00D27FB7"/>
    <w:rsid w:val="00D3109A"/>
    <w:rsid w:val="00D31A15"/>
    <w:rsid w:val="00D32F2B"/>
    <w:rsid w:val="00D34670"/>
    <w:rsid w:val="00D35643"/>
    <w:rsid w:val="00D3757B"/>
    <w:rsid w:val="00D37C8B"/>
    <w:rsid w:val="00D435ED"/>
    <w:rsid w:val="00D44A74"/>
    <w:rsid w:val="00D44F5D"/>
    <w:rsid w:val="00D45412"/>
    <w:rsid w:val="00D504F6"/>
    <w:rsid w:val="00D50593"/>
    <w:rsid w:val="00D51A84"/>
    <w:rsid w:val="00D5260C"/>
    <w:rsid w:val="00D56E56"/>
    <w:rsid w:val="00D5777D"/>
    <w:rsid w:val="00D57E42"/>
    <w:rsid w:val="00D608A1"/>
    <w:rsid w:val="00D6110A"/>
    <w:rsid w:val="00D66BF2"/>
    <w:rsid w:val="00D66C64"/>
    <w:rsid w:val="00D66EAC"/>
    <w:rsid w:val="00D677E8"/>
    <w:rsid w:val="00D71D52"/>
    <w:rsid w:val="00D7383A"/>
    <w:rsid w:val="00D74027"/>
    <w:rsid w:val="00D77283"/>
    <w:rsid w:val="00D80A45"/>
    <w:rsid w:val="00D81182"/>
    <w:rsid w:val="00D8170B"/>
    <w:rsid w:val="00D81E16"/>
    <w:rsid w:val="00D81EC0"/>
    <w:rsid w:val="00D822F6"/>
    <w:rsid w:val="00D82C75"/>
    <w:rsid w:val="00D8425B"/>
    <w:rsid w:val="00D85002"/>
    <w:rsid w:val="00D86DCC"/>
    <w:rsid w:val="00D904E3"/>
    <w:rsid w:val="00D905BA"/>
    <w:rsid w:val="00D90CAB"/>
    <w:rsid w:val="00D91F21"/>
    <w:rsid w:val="00D9204A"/>
    <w:rsid w:val="00D93BCC"/>
    <w:rsid w:val="00D9461D"/>
    <w:rsid w:val="00D94B5C"/>
    <w:rsid w:val="00D94BEE"/>
    <w:rsid w:val="00D95703"/>
    <w:rsid w:val="00D96DEC"/>
    <w:rsid w:val="00DA11E0"/>
    <w:rsid w:val="00DA11F9"/>
    <w:rsid w:val="00DA2168"/>
    <w:rsid w:val="00DA3948"/>
    <w:rsid w:val="00DA3DEE"/>
    <w:rsid w:val="00DA4109"/>
    <w:rsid w:val="00DB0E2E"/>
    <w:rsid w:val="00DB333B"/>
    <w:rsid w:val="00DB367F"/>
    <w:rsid w:val="00DB3BF4"/>
    <w:rsid w:val="00DB5A60"/>
    <w:rsid w:val="00DB7D39"/>
    <w:rsid w:val="00DC07D7"/>
    <w:rsid w:val="00DC16E8"/>
    <w:rsid w:val="00DC1A17"/>
    <w:rsid w:val="00DC1BFD"/>
    <w:rsid w:val="00DC26F0"/>
    <w:rsid w:val="00DC396A"/>
    <w:rsid w:val="00DC3C66"/>
    <w:rsid w:val="00DC3D25"/>
    <w:rsid w:val="00DC4111"/>
    <w:rsid w:val="00DC4E69"/>
    <w:rsid w:val="00DC61A2"/>
    <w:rsid w:val="00DC7E1A"/>
    <w:rsid w:val="00DD151C"/>
    <w:rsid w:val="00DD161B"/>
    <w:rsid w:val="00DD1E3F"/>
    <w:rsid w:val="00DD2551"/>
    <w:rsid w:val="00DD53D1"/>
    <w:rsid w:val="00DD6B7C"/>
    <w:rsid w:val="00DE0461"/>
    <w:rsid w:val="00DE1832"/>
    <w:rsid w:val="00DE2B30"/>
    <w:rsid w:val="00DE60CA"/>
    <w:rsid w:val="00DE7FF3"/>
    <w:rsid w:val="00DF14D1"/>
    <w:rsid w:val="00DF2FC5"/>
    <w:rsid w:val="00DF33D4"/>
    <w:rsid w:val="00DF34E7"/>
    <w:rsid w:val="00DF4311"/>
    <w:rsid w:val="00DF6F55"/>
    <w:rsid w:val="00E024FE"/>
    <w:rsid w:val="00E02A07"/>
    <w:rsid w:val="00E04645"/>
    <w:rsid w:val="00E04FDF"/>
    <w:rsid w:val="00E05609"/>
    <w:rsid w:val="00E066E7"/>
    <w:rsid w:val="00E069C1"/>
    <w:rsid w:val="00E07D78"/>
    <w:rsid w:val="00E1396E"/>
    <w:rsid w:val="00E15EDD"/>
    <w:rsid w:val="00E1611E"/>
    <w:rsid w:val="00E1771E"/>
    <w:rsid w:val="00E23130"/>
    <w:rsid w:val="00E238E9"/>
    <w:rsid w:val="00E24830"/>
    <w:rsid w:val="00E24EB3"/>
    <w:rsid w:val="00E2538E"/>
    <w:rsid w:val="00E263ED"/>
    <w:rsid w:val="00E30290"/>
    <w:rsid w:val="00E3260C"/>
    <w:rsid w:val="00E3276D"/>
    <w:rsid w:val="00E35461"/>
    <w:rsid w:val="00E36DD0"/>
    <w:rsid w:val="00E4038F"/>
    <w:rsid w:val="00E4229F"/>
    <w:rsid w:val="00E42A25"/>
    <w:rsid w:val="00E440E4"/>
    <w:rsid w:val="00E44D0A"/>
    <w:rsid w:val="00E44FB0"/>
    <w:rsid w:val="00E457E0"/>
    <w:rsid w:val="00E46E46"/>
    <w:rsid w:val="00E50007"/>
    <w:rsid w:val="00E51634"/>
    <w:rsid w:val="00E53653"/>
    <w:rsid w:val="00E5487B"/>
    <w:rsid w:val="00E55547"/>
    <w:rsid w:val="00E56C5B"/>
    <w:rsid w:val="00E6053D"/>
    <w:rsid w:val="00E628C7"/>
    <w:rsid w:val="00E63365"/>
    <w:rsid w:val="00E63EDC"/>
    <w:rsid w:val="00E70AEF"/>
    <w:rsid w:val="00E722B3"/>
    <w:rsid w:val="00E73907"/>
    <w:rsid w:val="00E749EE"/>
    <w:rsid w:val="00E74C5C"/>
    <w:rsid w:val="00E75001"/>
    <w:rsid w:val="00E75902"/>
    <w:rsid w:val="00E76352"/>
    <w:rsid w:val="00E77866"/>
    <w:rsid w:val="00E8149A"/>
    <w:rsid w:val="00E838B8"/>
    <w:rsid w:val="00E83F5C"/>
    <w:rsid w:val="00E8426D"/>
    <w:rsid w:val="00E91125"/>
    <w:rsid w:val="00E92A7D"/>
    <w:rsid w:val="00E93251"/>
    <w:rsid w:val="00E93CE5"/>
    <w:rsid w:val="00E93FEB"/>
    <w:rsid w:val="00E941B6"/>
    <w:rsid w:val="00E9522E"/>
    <w:rsid w:val="00E95F96"/>
    <w:rsid w:val="00E97C83"/>
    <w:rsid w:val="00EA033F"/>
    <w:rsid w:val="00EA06F7"/>
    <w:rsid w:val="00EA25BF"/>
    <w:rsid w:val="00EA2773"/>
    <w:rsid w:val="00EA30C3"/>
    <w:rsid w:val="00EA334E"/>
    <w:rsid w:val="00EA3C60"/>
    <w:rsid w:val="00EA4924"/>
    <w:rsid w:val="00EA5A39"/>
    <w:rsid w:val="00EB16F0"/>
    <w:rsid w:val="00EB2661"/>
    <w:rsid w:val="00EB2ADE"/>
    <w:rsid w:val="00EB348A"/>
    <w:rsid w:val="00EB49DF"/>
    <w:rsid w:val="00EB65D3"/>
    <w:rsid w:val="00EB6976"/>
    <w:rsid w:val="00EB717E"/>
    <w:rsid w:val="00EB75DA"/>
    <w:rsid w:val="00EB7E47"/>
    <w:rsid w:val="00EC08CD"/>
    <w:rsid w:val="00EC1A72"/>
    <w:rsid w:val="00EC20BD"/>
    <w:rsid w:val="00EC5D02"/>
    <w:rsid w:val="00EC616A"/>
    <w:rsid w:val="00EC6B24"/>
    <w:rsid w:val="00EC7826"/>
    <w:rsid w:val="00EC7BF4"/>
    <w:rsid w:val="00EC7C6F"/>
    <w:rsid w:val="00ED002B"/>
    <w:rsid w:val="00ED2539"/>
    <w:rsid w:val="00ED3157"/>
    <w:rsid w:val="00ED323C"/>
    <w:rsid w:val="00ED3AF1"/>
    <w:rsid w:val="00ED3E18"/>
    <w:rsid w:val="00ED49EF"/>
    <w:rsid w:val="00ED5E4B"/>
    <w:rsid w:val="00EE0F88"/>
    <w:rsid w:val="00EE1A66"/>
    <w:rsid w:val="00EE2D32"/>
    <w:rsid w:val="00EE532A"/>
    <w:rsid w:val="00EE5898"/>
    <w:rsid w:val="00EF25EF"/>
    <w:rsid w:val="00EF2B93"/>
    <w:rsid w:val="00EF2D13"/>
    <w:rsid w:val="00EF31CE"/>
    <w:rsid w:val="00EF6F77"/>
    <w:rsid w:val="00EF7A15"/>
    <w:rsid w:val="00F04BDF"/>
    <w:rsid w:val="00F05755"/>
    <w:rsid w:val="00F06823"/>
    <w:rsid w:val="00F07C0D"/>
    <w:rsid w:val="00F135F6"/>
    <w:rsid w:val="00F13708"/>
    <w:rsid w:val="00F14687"/>
    <w:rsid w:val="00F16E51"/>
    <w:rsid w:val="00F203C1"/>
    <w:rsid w:val="00F21364"/>
    <w:rsid w:val="00F216DF"/>
    <w:rsid w:val="00F21A71"/>
    <w:rsid w:val="00F22773"/>
    <w:rsid w:val="00F253B9"/>
    <w:rsid w:val="00F25412"/>
    <w:rsid w:val="00F25CD7"/>
    <w:rsid w:val="00F27855"/>
    <w:rsid w:val="00F30671"/>
    <w:rsid w:val="00F32CC7"/>
    <w:rsid w:val="00F341AA"/>
    <w:rsid w:val="00F34208"/>
    <w:rsid w:val="00F4142B"/>
    <w:rsid w:val="00F41FD4"/>
    <w:rsid w:val="00F4378C"/>
    <w:rsid w:val="00F4396A"/>
    <w:rsid w:val="00F439F2"/>
    <w:rsid w:val="00F4619F"/>
    <w:rsid w:val="00F504AF"/>
    <w:rsid w:val="00F50F0F"/>
    <w:rsid w:val="00F52547"/>
    <w:rsid w:val="00F54660"/>
    <w:rsid w:val="00F550B4"/>
    <w:rsid w:val="00F57AE6"/>
    <w:rsid w:val="00F60AC4"/>
    <w:rsid w:val="00F6179B"/>
    <w:rsid w:val="00F632E5"/>
    <w:rsid w:val="00F63CB6"/>
    <w:rsid w:val="00F66808"/>
    <w:rsid w:val="00F71F06"/>
    <w:rsid w:val="00F7217D"/>
    <w:rsid w:val="00F72581"/>
    <w:rsid w:val="00F72E29"/>
    <w:rsid w:val="00F7745E"/>
    <w:rsid w:val="00F8009A"/>
    <w:rsid w:val="00F8047C"/>
    <w:rsid w:val="00F8092C"/>
    <w:rsid w:val="00F816A0"/>
    <w:rsid w:val="00F83515"/>
    <w:rsid w:val="00F83DA6"/>
    <w:rsid w:val="00F84B50"/>
    <w:rsid w:val="00F84F6D"/>
    <w:rsid w:val="00F84F99"/>
    <w:rsid w:val="00F85509"/>
    <w:rsid w:val="00F86F93"/>
    <w:rsid w:val="00F87A27"/>
    <w:rsid w:val="00F90300"/>
    <w:rsid w:val="00F9232F"/>
    <w:rsid w:val="00F9311A"/>
    <w:rsid w:val="00F94416"/>
    <w:rsid w:val="00F94C62"/>
    <w:rsid w:val="00F95512"/>
    <w:rsid w:val="00F96EDC"/>
    <w:rsid w:val="00F979AB"/>
    <w:rsid w:val="00FA0170"/>
    <w:rsid w:val="00FA0B7D"/>
    <w:rsid w:val="00FA1128"/>
    <w:rsid w:val="00FA23FA"/>
    <w:rsid w:val="00FA315D"/>
    <w:rsid w:val="00FA3DC3"/>
    <w:rsid w:val="00FA401A"/>
    <w:rsid w:val="00FA408D"/>
    <w:rsid w:val="00FA4275"/>
    <w:rsid w:val="00FA5F2A"/>
    <w:rsid w:val="00FA6013"/>
    <w:rsid w:val="00FA6180"/>
    <w:rsid w:val="00FA6860"/>
    <w:rsid w:val="00FA75DF"/>
    <w:rsid w:val="00FA7968"/>
    <w:rsid w:val="00FB3343"/>
    <w:rsid w:val="00FB47D2"/>
    <w:rsid w:val="00FB4E05"/>
    <w:rsid w:val="00FC2443"/>
    <w:rsid w:val="00FC2DA3"/>
    <w:rsid w:val="00FC2DED"/>
    <w:rsid w:val="00FC310D"/>
    <w:rsid w:val="00FD0029"/>
    <w:rsid w:val="00FD0C72"/>
    <w:rsid w:val="00FD0D9D"/>
    <w:rsid w:val="00FD2220"/>
    <w:rsid w:val="00FD383E"/>
    <w:rsid w:val="00FD3A47"/>
    <w:rsid w:val="00FD3EF8"/>
    <w:rsid w:val="00FD5A11"/>
    <w:rsid w:val="00FD74B2"/>
    <w:rsid w:val="00FE1247"/>
    <w:rsid w:val="00FE2297"/>
    <w:rsid w:val="00FE3F48"/>
    <w:rsid w:val="00FE4AEF"/>
    <w:rsid w:val="00FE4BAF"/>
    <w:rsid w:val="00FE5E14"/>
    <w:rsid w:val="00FE678F"/>
    <w:rsid w:val="00FE6DA4"/>
    <w:rsid w:val="00FE7749"/>
    <w:rsid w:val="00FF14D1"/>
    <w:rsid w:val="00FF173D"/>
    <w:rsid w:val="00FF272E"/>
    <w:rsid w:val="00FF31FB"/>
    <w:rsid w:val="00FF44C4"/>
    <w:rsid w:val="00FF45C9"/>
    <w:rsid w:val="00FF52A2"/>
    <w:rsid w:val="00FF5995"/>
    <w:rsid w:val="00FF5FC4"/>
    <w:rsid w:val="00FF6D8E"/>
    <w:rsid w:val="00FF70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AA9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D03E3A"/>
    <w:pPr>
      <w:jc w:val="center"/>
    </w:pPr>
    <w:rPr>
      <w:rFonts w:ascii="Calibri" w:hAnsi="Calibri"/>
    </w:rPr>
  </w:style>
  <w:style w:type="paragraph" w:customStyle="1" w:styleId="EndNoteBibliography">
    <w:name w:val="EndNote Bibliography"/>
    <w:basedOn w:val="Normal"/>
    <w:rsid w:val="00D03E3A"/>
    <w:rPr>
      <w:rFonts w:ascii="Calibri" w:hAnsi="Calibri"/>
    </w:rPr>
  </w:style>
  <w:style w:type="character" w:styleId="Hyperlink">
    <w:name w:val="Hyperlink"/>
    <w:basedOn w:val="DefaultParagraphFont"/>
    <w:uiPriority w:val="99"/>
    <w:unhideWhenUsed/>
    <w:rsid w:val="00D03E3A"/>
    <w:rPr>
      <w:color w:val="0563C1" w:themeColor="hyperlink"/>
      <w:u w:val="single"/>
    </w:rPr>
  </w:style>
  <w:style w:type="paragraph" w:styleId="ListParagraph">
    <w:name w:val="List Paragraph"/>
    <w:basedOn w:val="Normal"/>
    <w:uiPriority w:val="34"/>
    <w:qFormat/>
    <w:rsid w:val="005869CE"/>
    <w:pPr>
      <w:ind w:left="720"/>
      <w:contextualSpacing/>
    </w:pPr>
  </w:style>
  <w:style w:type="paragraph" w:styleId="Header">
    <w:name w:val="header"/>
    <w:basedOn w:val="Normal"/>
    <w:link w:val="HeaderChar"/>
    <w:uiPriority w:val="99"/>
    <w:unhideWhenUsed/>
    <w:rsid w:val="00D95703"/>
    <w:pPr>
      <w:tabs>
        <w:tab w:val="center" w:pos="4513"/>
        <w:tab w:val="right" w:pos="9026"/>
      </w:tabs>
    </w:pPr>
  </w:style>
  <w:style w:type="character" w:customStyle="1" w:styleId="HeaderChar">
    <w:name w:val="Header Char"/>
    <w:basedOn w:val="DefaultParagraphFont"/>
    <w:link w:val="Header"/>
    <w:uiPriority w:val="99"/>
    <w:rsid w:val="00D95703"/>
  </w:style>
  <w:style w:type="paragraph" w:styleId="Footer">
    <w:name w:val="footer"/>
    <w:basedOn w:val="Normal"/>
    <w:link w:val="FooterChar"/>
    <w:uiPriority w:val="99"/>
    <w:unhideWhenUsed/>
    <w:rsid w:val="00D95703"/>
    <w:pPr>
      <w:tabs>
        <w:tab w:val="center" w:pos="4513"/>
        <w:tab w:val="right" w:pos="9026"/>
      </w:tabs>
    </w:pPr>
  </w:style>
  <w:style w:type="character" w:customStyle="1" w:styleId="FooterChar">
    <w:name w:val="Footer Char"/>
    <w:basedOn w:val="DefaultParagraphFont"/>
    <w:link w:val="Footer"/>
    <w:uiPriority w:val="99"/>
    <w:rsid w:val="00D95703"/>
  </w:style>
  <w:style w:type="character" w:styleId="PageNumber">
    <w:name w:val="page number"/>
    <w:basedOn w:val="DefaultParagraphFont"/>
    <w:uiPriority w:val="99"/>
    <w:semiHidden/>
    <w:unhideWhenUsed/>
    <w:rsid w:val="004A0BEB"/>
  </w:style>
  <w:style w:type="paragraph" w:styleId="NoSpacing">
    <w:name w:val="No Spacing"/>
    <w:link w:val="NoSpacingChar"/>
    <w:uiPriority w:val="1"/>
    <w:qFormat/>
    <w:rsid w:val="00FD3A47"/>
    <w:rPr>
      <w:rFonts w:eastAsiaTheme="minorEastAsia"/>
      <w:sz w:val="22"/>
      <w:szCs w:val="22"/>
      <w:lang w:eastAsia="zh-CN"/>
    </w:rPr>
  </w:style>
  <w:style w:type="character" w:customStyle="1" w:styleId="NoSpacingChar">
    <w:name w:val="No Spacing Char"/>
    <w:basedOn w:val="DefaultParagraphFont"/>
    <w:link w:val="NoSpacing"/>
    <w:uiPriority w:val="1"/>
    <w:rsid w:val="00FD3A47"/>
    <w:rPr>
      <w:rFonts w:eastAsiaTheme="minorEastAsia"/>
      <w:sz w:val="22"/>
      <w:szCs w:val="22"/>
      <w:lang w:eastAsia="zh-CN"/>
    </w:rPr>
  </w:style>
  <w:style w:type="table" w:styleId="TableGrid">
    <w:name w:val="Table Grid"/>
    <w:basedOn w:val="TableNormal"/>
    <w:uiPriority w:val="39"/>
    <w:rsid w:val="00484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4CEE"/>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896A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6AB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25C42"/>
    <w:rPr>
      <w:sz w:val="18"/>
      <w:szCs w:val="18"/>
    </w:rPr>
  </w:style>
  <w:style w:type="paragraph" w:styleId="CommentText">
    <w:name w:val="annotation text"/>
    <w:basedOn w:val="Normal"/>
    <w:link w:val="CommentTextChar"/>
    <w:uiPriority w:val="99"/>
    <w:semiHidden/>
    <w:unhideWhenUsed/>
    <w:rsid w:val="00B25C42"/>
  </w:style>
  <w:style w:type="character" w:customStyle="1" w:styleId="CommentTextChar">
    <w:name w:val="Comment Text Char"/>
    <w:basedOn w:val="DefaultParagraphFont"/>
    <w:link w:val="CommentText"/>
    <w:uiPriority w:val="99"/>
    <w:semiHidden/>
    <w:rsid w:val="00B25C42"/>
  </w:style>
  <w:style w:type="paragraph" w:styleId="CommentSubject">
    <w:name w:val="annotation subject"/>
    <w:basedOn w:val="CommentText"/>
    <w:next w:val="CommentText"/>
    <w:link w:val="CommentSubjectChar"/>
    <w:uiPriority w:val="99"/>
    <w:semiHidden/>
    <w:unhideWhenUsed/>
    <w:rsid w:val="00B25C42"/>
    <w:rPr>
      <w:b/>
      <w:bCs/>
      <w:sz w:val="20"/>
      <w:szCs w:val="20"/>
    </w:rPr>
  </w:style>
  <w:style w:type="character" w:customStyle="1" w:styleId="CommentSubjectChar">
    <w:name w:val="Comment Subject Char"/>
    <w:basedOn w:val="CommentTextChar"/>
    <w:link w:val="CommentSubject"/>
    <w:uiPriority w:val="99"/>
    <w:semiHidden/>
    <w:rsid w:val="00B25C42"/>
    <w:rPr>
      <w:b/>
      <w:bCs/>
      <w:sz w:val="20"/>
      <w:szCs w:val="20"/>
    </w:rPr>
  </w:style>
  <w:style w:type="character" w:styleId="Strong">
    <w:name w:val="Strong"/>
    <w:basedOn w:val="DefaultParagraphFont"/>
    <w:uiPriority w:val="22"/>
    <w:qFormat/>
    <w:rsid w:val="00661211"/>
    <w:rPr>
      <w:b/>
      <w:bCs/>
    </w:rPr>
  </w:style>
  <w:style w:type="paragraph" w:styleId="Revision">
    <w:name w:val="Revision"/>
    <w:hidden/>
    <w:uiPriority w:val="99"/>
    <w:semiHidden/>
    <w:rsid w:val="00E25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1900">
      <w:bodyDiv w:val="1"/>
      <w:marLeft w:val="0"/>
      <w:marRight w:val="0"/>
      <w:marTop w:val="0"/>
      <w:marBottom w:val="0"/>
      <w:divBdr>
        <w:top w:val="none" w:sz="0" w:space="0" w:color="auto"/>
        <w:left w:val="none" w:sz="0" w:space="0" w:color="auto"/>
        <w:bottom w:val="none" w:sz="0" w:space="0" w:color="auto"/>
        <w:right w:val="none" w:sz="0" w:space="0" w:color="auto"/>
      </w:divBdr>
    </w:div>
    <w:div w:id="214119543">
      <w:bodyDiv w:val="1"/>
      <w:marLeft w:val="0"/>
      <w:marRight w:val="0"/>
      <w:marTop w:val="0"/>
      <w:marBottom w:val="0"/>
      <w:divBdr>
        <w:top w:val="none" w:sz="0" w:space="0" w:color="auto"/>
        <w:left w:val="none" w:sz="0" w:space="0" w:color="auto"/>
        <w:bottom w:val="none" w:sz="0" w:space="0" w:color="auto"/>
        <w:right w:val="none" w:sz="0" w:space="0" w:color="auto"/>
      </w:divBdr>
    </w:div>
    <w:div w:id="226189201">
      <w:bodyDiv w:val="1"/>
      <w:marLeft w:val="0"/>
      <w:marRight w:val="0"/>
      <w:marTop w:val="0"/>
      <w:marBottom w:val="0"/>
      <w:divBdr>
        <w:top w:val="none" w:sz="0" w:space="0" w:color="auto"/>
        <w:left w:val="none" w:sz="0" w:space="0" w:color="auto"/>
        <w:bottom w:val="none" w:sz="0" w:space="0" w:color="auto"/>
        <w:right w:val="none" w:sz="0" w:space="0" w:color="auto"/>
      </w:divBdr>
    </w:div>
    <w:div w:id="1409885635">
      <w:bodyDiv w:val="1"/>
      <w:marLeft w:val="0"/>
      <w:marRight w:val="0"/>
      <w:marTop w:val="0"/>
      <w:marBottom w:val="0"/>
      <w:divBdr>
        <w:top w:val="none" w:sz="0" w:space="0" w:color="auto"/>
        <w:left w:val="none" w:sz="0" w:space="0" w:color="auto"/>
        <w:bottom w:val="none" w:sz="0" w:space="0" w:color="auto"/>
        <w:right w:val="none" w:sz="0" w:space="0" w:color="auto"/>
      </w:divBdr>
    </w:div>
    <w:div w:id="1466466178">
      <w:bodyDiv w:val="1"/>
      <w:marLeft w:val="0"/>
      <w:marRight w:val="0"/>
      <w:marTop w:val="0"/>
      <w:marBottom w:val="0"/>
      <w:divBdr>
        <w:top w:val="none" w:sz="0" w:space="0" w:color="auto"/>
        <w:left w:val="none" w:sz="0" w:space="0" w:color="auto"/>
        <w:bottom w:val="none" w:sz="0" w:space="0" w:color="auto"/>
        <w:right w:val="none" w:sz="0" w:space="0" w:color="auto"/>
      </w:divBdr>
    </w:div>
    <w:div w:id="1605190031">
      <w:bodyDiv w:val="1"/>
      <w:marLeft w:val="0"/>
      <w:marRight w:val="0"/>
      <w:marTop w:val="0"/>
      <w:marBottom w:val="0"/>
      <w:divBdr>
        <w:top w:val="none" w:sz="0" w:space="0" w:color="auto"/>
        <w:left w:val="none" w:sz="0" w:space="0" w:color="auto"/>
        <w:bottom w:val="none" w:sz="0" w:space="0" w:color="auto"/>
        <w:right w:val="none" w:sz="0" w:space="0" w:color="auto"/>
      </w:divBdr>
    </w:div>
    <w:div w:id="1785921745">
      <w:bodyDiv w:val="1"/>
      <w:marLeft w:val="0"/>
      <w:marRight w:val="0"/>
      <w:marTop w:val="0"/>
      <w:marBottom w:val="0"/>
      <w:divBdr>
        <w:top w:val="none" w:sz="0" w:space="0" w:color="auto"/>
        <w:left w:val="none" w:sz="0" w:space="0" w:color="auto"/>
        <w:bottom w:val="none" w:sz="0" w:space="0" w:color="auto"/>
        <w:right w:val="none" w:sz="0" w:space="0" w:color="auto"/>
      </w:divBdr>
    </w:div>
    <w:div w:id="1884321320">
      <w:bodyDiv w:val="1"/>
      <w:marLeft w:val="0"/>
      <w:marRight w:val="0"/>
      <w:marTop w:val="0"/>
      <w:marBottom w:val="0"/>
      <w:divBdr>
        <w:top w:val="none" w:sz="0" w:space="0" w:color="auto"/>
        <w:left w:val="none" w:sz="0" w:space="0" w:color="auto"/>
        <w:bottom w:val="none" w:sz="0" w:space="0" w:color="auto"/>
        <w:right w:val="none" w:sz="0" w:space="0" w:color="auto"/>
      </w:divBdr>
    </w:div>
    <w:div w:id="1949580672">
      <w:bodyDiv w:val="1"/>
      <w:marLeft w:val="0"/>
      <w:marRight w:val="0"/>
      <w:marTop w:val="0"/>
      <w:marBottom w:val="0"/>
      <w:divBdr>
        <w:top w:val="none" w:sz="0" w:space="0" w:color="auto"/>
        <w:left w:val="none" w:sz="0" w:space="0" w:color="auto"/>
        <w:bottom w:val="none" w:sz="0" w:space="0" w:color="auto"/>
        <w:right w:val="none" w:sz="0" w:space="0" w:color="auto"/>
      </w:divBdr>
    </w:div>
    <w:div w:id="2008705363">
      <w:bodyDiv w:val="1"/>
      <w:marLeft w:val="0"/>
      <w:marRight w:val="0"/>
      <w:marTop w:val="0"/>
      <w:marBottom w:val="0"/>
      <w:divBdr>
        <w:top w:val="none" w:sz="0" w:space="0" w:color="auto"/>
        <w:left w:val="none" w:sz="0" w:space="0" w:color="auto"/>
        <w:bottom w:val="none" w:sz="0" w:space="0" w:color="auto"/>
        <w:right w:val="none" w:sz="0" w:space="0" w:color="auto"/>
      </w:divBdr>
    </w:div>
    <w:div w:id="2066756637">
      <w:bodyDiv w:val="1"/>
      <w:marLeft w:val="0"/>
      <w:marRight w:val="0"/>
      <w:marTop w:val="0"/>
      <w:marBottom w:val="0"/>
      <w:divBdr>
        <w:top w:val="none" w:sz="0" w:space="0" w:color="auto"/>
        <w:left w:val="none" w:sz="0" w:space="0" w:color="auto"/>
        <w:bottom w:val="none" w:sz="0" w:space="0" w:color="auto"/>
        <w:right w:val="none" w:sz="0" w:space="0" w:color="auto"/>
      </w:divBdr>
    </w:div>
    <w:div w:id="21212901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pilepsy.wales/what-is-epileps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footer" Target="footer2.xml"/><Relationship Id="rId10" Type="http://schemas.microsoft.com/office/2016/09/relationships/commentsIds" Target="commentsIds.xml"/><Relationship Id="rId19" Type="http://schemas.openxmlformats.org/officeDocument/2006/relationships/chart" Target="charts/chart8.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enkansu/Documents/No%20Info%20all%20(Autosav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benkansu/Documents/No%20Info%20all%20(Autosav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embeddings/oleObject1.bin"/></Relationships>
</file>

<file path=word/charts/_rels/chart7.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benkansu/Documents/No%20Info%20all%20curren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389-0D4B-8B97-8CA679667B3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389-0D4B-8B97-8CA679667B3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389-0D4B-8B97-8CA679667B3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389-0D4B-8B97-8CA679667B3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C389-0D4B-8B97-8CA679667B3B}"/>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C389-0D4B-8B97-8CA679667B3B}"/>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C389-0D4B-8B97-8CA679667B3B}"/>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C389-0D4B-8B97-8CA679667B3B}"/>
              </c:ext>
            </c:extLst>
          </c:dPt>
          <c:cat>
            <c:strRef>
              <c:f>Sheet4!$A$78:$A$85</c:f>
              <c:strCache>
                <c:ptCount val="8"/>
                <c:pt idx="0">
                  <c:v>Right hippocampal sclerosis</c:v>
                </c:pt>
                <c:pt idx="1">
                  <c:v>Left hippocampal sclerosis</c:v>
                </c:pt>
                <c:pt idx="2">
                  <c:v>Focal cortical dysplasia</c:v>
                </c:pt>
                <c:pt idx="3">
                  <c:v>Dysembryoplastic neuroepithelial tumour</c:v>
                </c:pt>
                <c:pt idx="4">
                  <c:v>Ganglioma</c:v>
                </c:pt>
                <c:pt idx="5">
                  <c:v>Cortical scarring</c:v>
                </c:pt>
                <c:pt idx="6">
                  <c:v>Epidermoid tumor</c:v>
                </c:pt>
                <c:pt idx="7">
                  <c:v>Congenital malrotation of the hippocampus </c:v>
                </c:pt>
              </c:strCache>
            </c:strRef>
          </c:cat>
          <c:val>
            <c:numRef>
              <c:f>Sheet4!$B$78:$B$85</c:f>
              <c:numCache>
                <c:formatCode>General</c:formatCode>
                <c:ptCount val="8"/>
                <c:pt idx="0">
                  <c:v>14</c:v>
                </c:pt>
                <c:pt idx="1">
                  <c:v>28</c:v>
                </c:pt>
                <c:pt idx="2">
                  <c:v>4</c:v>
                </c:pt>
                <c:pt idx="3">
                  <c:v>4</c:v>
                </c:pt>
                <c:pt idx="4">
                  <c:v>2</c:v>
                </c:pt>
                <c:pt idx="5">
                  <c:v>2</c:v>
                </c:pt>
                <c:pt idx="6">
                  <c:v>2</c:v>
                </c:pt>
                <c:pt idx="7">
                  <c:v>1</c:v>
                </c:pt>
              </c:numCache>
            </c:numRef>
          </c:val>
          <c:extLst>
            <c:ext xmlns:c16="http://schemas.microsoft.com/office/drawing/2014/chart" uri="{C3380CC4-5D6E-409C-BE32-E72D297353CC}">
              <c16:uniqueId val="{00000010-C389-0D4B-8B97-8CA679667B3B}"/>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7017389178902498"/>
          <c:y val="8.5980808064995806E-2"/>
          <c:w val="0.312087749009201"/>
          <c:h val="0.87972824470499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'case notes stats'!$GG$67</c:f>
              <c:strCache>
                <c:ptCount val="1"/>
                <c:pt idx="0">
                  <c:v>A</c:v>
                </c:pt>
              </c:strCache>
            </c:strRef>
          </c:tx>
          <c:spPr>
            <a:pattFill prst="smGrid">
              <a:fgClr>
                <a:schemeClr val="accent5"/>
              </a:fgClr>
              <a:bgClr>
                <a:schemeClr val="bg1"/>
              </a:bgClr>
            </a:pattFill>
            <a:ln>
              <a:noFill/>
            </a:ln>
            <a:effectLst/>
          </c:spPr>
          <c:invertIfNegative val="0"/>
          <c:cat>
            <c:numRef>
              <c:f>'case notes stats'!$GF$68:$GF$71</c:f>
              <c:numCache>
                <c:formatCode>General</c:formatCode>
                <c:ptCount val="4"/>
                <c:pt idx="0">
                  <c:v>1</c:v>
                </c:pt>
                <c:pt idx="1">
                  <c:v>2</c:v>
                </c:pt>
                <c:pt idx="2">
                  <c:v>3</c:v>
                </c:pt>
                <c:pt idx="3">
                  <c:v>4</c:v>
                </c:pt>
              </c:numCache>
            </c:numRef>
          </c:cat>
          <c:val>
            <c:numRef>
              <c:f>'case notes stats'!$GG$68:$GG$71</c:f>
              <c:numCache>
                <c:formatCode>General</c:formatCode>
                <c:ptCount val="4"/>
                <c:pt idx="0">
                  <c:v>11</c:v>
                </c:pt>
                <c:pt idx="1">
                  <c:v>1</c:v>
                </c:pt>
                <c:pt idx="2">
                  <c:v>11</c:v>
                </c:pt>
                <c:pt idx="3">
                  <c:v>1</c:v>
                </c:pt>
              </c:numCache>
            </c:numRef>
          </c:val>
          <c:extLst>
            <c:ext xmlns:c16="http://schemas.microsoft.com/office/drawing/2014/chart" uri="{C3380CC4-5D6E-409C-BE32-E72D297353CC}">
              <c16:uniqueId val="{00000000-76E0-EC4D-992E-C833F7431C06}"/>
            </c:ext>
          </c:extLst>
        </c:ser>
        <c:ser>
          <c:idx val="1"/>
          <c:order val="1"/>
          <c:tx>
            <c:strRef>
              <c:f>'case notes stats'!$GH$67</c:f>
              <c:strCache>
                <c:ptCount val="1"/>
                <c:pt idx="0">
                  <c:v>B</c:v>
                </c:pt>
              </c:strCache>
            </c:strRef>
          </c:tx>
          <c:spPr>
            <a:pattFill prst="horzBrick">
              <a:fgClr>
                <a:schemeClr val="accent2"/>
              </a:fgClr>
              <a:bgClr>
                <a:schemeClr val="bg1"/>
              </a:bgClr>
            </a:pattFill>
            <a:ln>
              <a:noFill/>
            </a:ln>
            <a:effectLst/>
          </c:spPr>
          <c:invertIfNegative val="0"/>
          <c:cat>
            <c:numRef>
              <c:f>'case notes stats'!$GF$68:$GF$71</c:f>
              <c:numCache>
                <c:formatCode>General</c:formatCode>
                <c:ptCount val="4"/>
                <c:pt idx="0">
                  <c:v>1</c:v>
                </c:pt>
                <c:pt idx="1">
                  <c:v>2</c:v>
                </c:pt>
                <c:pt idx="2">
                  <c:v>3</c:v>
                </c:pt>
                <c:pt idx="3">
                  <c:v>4</c:v>
                </c:pt>
              </c:numCache>
            </c:numRef>
          </c:cat>
          <c:val>
            <c:numRef>
              <c:f>'case notes stats'!$GH$68:$GH$71</c:f>
              <c:numCache>
                <c:formatCode>General</c:formatCode>
                <c:ptCount val="4"/>
                <c:pt idx="0">
                  <c:v>2</c:v>
                </c:pt>
                <c:pt idx="1">
                  <c:v>4</c:v>
                </c:pt>
                <c:pt idx="2">
                  <c:v>1</c:v>
                </c:pt>
                <c:pt idx="3">
                  <c:v>5</c:v>
                </c:pt>
              </c:numCache>
            </c:numRef>
          </c:val>
          <c:extLst>
            <c:ext xmlns:c16="http://schemas.microsoft.com/office/drawing/2014/chart" uri="{C3380CC4-5D6E-409C-BE32-E72D297353CC}">
              <c16:uniqueId val="{00000001-76E0-EC4D-992E-C833F7431C06}"/>
            </c:ext>
          </c:extLst>
        </c:ser>
        <c:ser>
          <c:idx val="2"/>
          <c:order val="2"/>
          <c:tx>
            <c:strRef>
              <c:f>'case notes stats'!$GI$67</c:f>
              <c:strCache>
                <c:ptCount val="1"/>
                <c:pt idx="0">
                  <c:v>C</c:v>
                </c:pt>
              </c:strCache>
            </c:strRef>
          </c:tx>
          <c:spPr>
            <a:pattFill prst="wdDnDiag">
              <a:fgClr>
                <a:schemeClr val="bg2">
                  <a:lumMod val="50000"/>
                </a:schemeClr>
              </a:fgClr>
              <a:bgClr>
                <a:schemeClr val="bg1"/>
              </a:bgClr>
            </a:pattFill>
            <a:ln>
              <a:noFill/>
            </a:ln>
            <a:effectLst/>
          </c:spPr>
          <c:invertIfNegative val="0"/>
          <c:cat>
            <c:numRef>
              <c:f>'case notes stats'!$GF$68:$GF$71</c:f>
              <c:numCache>
                <c:formatCode>General</c:formatCode>
                <c:ptCount val="4"/>
                <c:pt idx="0">
                  <c:v>1</c:v>
                </c:pt>
                <c:pt idx="1">
                  <c:v>2</c:v>
                </c:pt>
                <c:pt idx="2">
                  <c:v>3</c:v>
                </c:pt>
                <c:pt idx="3">
                  <c:v>4</c:v>
                </c:pt>
              </c:numCache>
            </c:numRef>
          </c:cat>
          <c:val>
            <c:numRef>
              <c:f>'case notes stats'!$GI$68:$GI$71</c:f>
              <c:numCache>
                <c:formatCode>General</c:formatCode>
                <c:ptCount val="4"/>
                <c:pt idx="0">
                  <c:v>7</c:v>
                </c:pt>
                <c:pt idx="1">
                  <c:v>3</c:v>
                </c:pt>
                <c:pt idx="2">
                  <c:v>1</c:v>
                </c:pt>
                <c:pt idx="3">
                  <c:v>1</c:v>
                </c:pt>
              </c:numCache>
            </c:numRef>
          </c:val>
          <c:extLst>
            <c:ext xmlns:c16="http://schemas.microsoft.com/office/drawing/2014/chart" uri="{C3380CC4-5D6E-409C-BE32-E72D297353CC}">
              <c16:uniqueId val="{00000002-76E0-EC4D-992E-C833F7431C06}"/>
            </c:ext>
          </c:extLst>
        </c:ser>
        <c:ser>
          <c:idx val="3"/>
          <c:order val="3"/>
          <c:tx>
            <c:strRef>
              <c:f>'case notes stats'!$GJ$67</c:f>
              <c:strCache>
                <c:ptCount val="1"/>
                <c:pt idx="0">
                  <c:v>D</c:v>
                </c:pt>
              </c:strCache>
            </c:strRef>
          </c:tx>
          <c:spPr>
            <a:pattFill prst="pct80">
              <a:fgClr>
                <a:schemeClr val="accent4"/>
              </a:fgClr>
              <a:bgClr>
                <a:schemeClr val="bg1"/>
              </a:bgClr>
            </a:pattFill>
            <a:ln>
              <a:noFill/>
            </a:ln>
            <a:effectLst/>
          </c:spPr>
          <c:invertIfNegative val="0"/>
          <c:cat>
            <c:numRef>
              <c:f>'case notes stats'!$GF$68:$GF$71</c:f>
              <c:numCache>
                <c:formatCode>General</c:formatCode>
                <c:ptCount val="4"/>
                <c:pt idx="0">
                  <c:v>1</c:v>
                </c:pt>
                <c:pt idx="1">
                  <c:v>2</c:v>
                </c:pt>
                <c:pt idx="2">
                  <c:v>3</c:v>
                </c:pt>
                <c:pt idx="3">
                  <c:v>4</c:v>
                </c:pt>
              </c:numCache>
            </c:numRef>
          </c:cat>
          <c:val>
            <c:numRef>
              <c:f>'case notes stats'!$GJ$68:$GJ$71</c:f>
              <c:numCache>
                <c:formatCode>General</c:formatCode>
                <c:ptCount val="4"/>
                <c:pt idx="0">
                  <c:v>8</c:v>
                </c:pt>
                <c:pt idx="1">
                  <c:v>1</c:v>
                </c:pt>
              </c:numCache>
            </c:numRef>
          </c:val>
          <c:extLst>
            <c:ext xmlns:c16="http://schemas.microsoft.com/office/drawing/2014/chart" uri="{C3380CC4-5D6E-409C-BE32-E72D297353CC}">
              <c16:uniqueId val="{00000003-76E0-EC4D-992E-C833F7431C06}"/>
            </c:ext>
          </c:extLst>
        </c:ser>
        <c:dLbls>
          <c:showLegendKey val="0"/>
          <c:showVal val="0"/>
          <c:showCatName val="0"/>
          <c:showSerName val="0"/>
          <c:showPercent val="0"/>
          <c:showBubbleSize val="0"/>
        </c:dLbls>
        <c:gapWidth val="219"/>
        <c:overlap val="100"/>
        <c:axId val="134729056"/>
        <c:axId val="136502464"/>
      </c:barChart>
      <c:catAx>
        <c:axId val="13472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02464"/>
        <c:crosses val="autoZero"/>
        <c:auto val="1"/>
        <c:lblAlgn val="ctr"/>
        <c:lblOffset val="100"/>
        <c:noMultiLvlLbl val="0"/>
      </c:catAx>
      <c:valAx>
        <c:axId val="136502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2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'case notes stats'!$G$75</c:f>
              <c:strCache>
                <c:ptCount val="1"/>
                <c:pt idx="0">
                  <c:v>Simple particle seizure</c:v>
                </c:pt>
              </c:strCache>
            </c:strRef>
          </c:tx>
          <c:spPr>
            <a:pattFill prst="horzBrick">
              <a:fgClr>
                <a:schemeClr val="accent5"/>
              </a:fgClr>
              <a:bgClr>
                <a:schemeClr val="bg1"/>
              </a:bgClr>
            </a:patt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stats'!$H$75:$S$75</c:f>
              <c:numCache>
                <c:formatCode>General</c:formatCode>
                <c:ptCount val="12"/>
                <c:pt idx="0">
                  <c:v>7</c:v>
                </c:pt>
                <c:pt idx="1">
                  <c:v>0</c:v>
                </c:pt>
                <c:pt idx="2">
                  <c:v>0</c:v>
                </c:pt>
                <c:pt idx="3">
                  <c:v>0</c:v>
                </c:pt>
                <c:pt idx="4">
                  <c:v>0</c:v>
                </c:pt>
                <c:pt idx="5">
                  <c:v>0</c:v>
                </c:pt>
                <c:pt idx="6">
                  <c:v>0</c:v>
                </c:pt>
                <c:pt idx="7">
                  <c:v>0</c:v>
                </c:pt>
                <c:pt idx="8">
                  <c:v>5</c:v>
                </c:pt>
                <c:pt idx="9">
                  <c:v>3</c:v>
                </c:pt>
                <c:pt idx="10">
                  <c:v>0</c:v>
                </c:pt>
              </c:numCache>
            </c:numRef>
          </c:val>
          <c:extLst>
            <c:ext xmlns:c16="http://schemas.microsoft.com/office/drawing/2014/chart" uri="{C3380CC4-5D6E-409C-BE32-E72D297353CC}">
              <c16:uniqueId val="{00000000-1E18-B748-AE97-B2394619916A}"/>
            </c:ext>
          </c:extLst>
        </c:ser>
        <c:ser>
          <c:idx val="1"/>
          <c:order val="1"/>
          <c:tx>
            <c:strRef>
              <c:f>'case notes stats'!$G$76</c:f>
              <c:strCache>
                <c:ptCount val="1"/>
                <c:pt idx="0">
                  <c:v>Complex particle seizure</c:v>
                </c:pt>
              </c:strCache>
            </c:strRef>
          </c:tx>
          <c:spPr>
            <a:pattFill prst="dkUpDiag">
              <a:fgClr>
                <a:schemeClr val="accent2"/>
              </a:fgClr>
              <a:bgClr>
                <a:schemeClr val="bg1"/>
              </a:bgClr>
            </a:patt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stats'!$H$76:$S$76</c:f>
              <c:numCache>
                <c:formatCode>General</c:formatCode>
                <c:ptCount val="12"/>
                <c:pt idx="0">
                  <c:v>29</c:v>
                </c:pt>
                <c:pt idx="1">
                  <c:v>25</c:v>
                </c:pt>
                <c:pt idx="2">
                  <c:v>2</c:v>
                </c:pt>
                <c:pt idx="3">
                  <c:v>0</c:v>
                </c:pt>
                <c:pt idx="4">
                  <c:v>0</c:v>
                </c:pt>
                <c:pt idx="5">
                  <c:v>0</c:v>
                </c:pt>
                <c:pt idx="6">
                  <c:v>2</c:v>
                </c:pt>
                <c:pt idx="7">
                  <c:v>2</c:v>
                </c:pt>
                <c:pt idx="8">
                  <c:v>8</c:v>
                </c:pt>
                <c:pt idx="9">
                  <c:v>3</c:v>
                </c:pt>
                <c:pt idx="10">
                  <c:v>1</c:v>
                </c:pt>
              </c:numCache>
            </c:numRef>
          </c:val>
          <c:extLst>
            <c:ext xmlns:c16="http://schemas.microsoft.com/office/drawing/2014/chart" uri="{C3380CC4-5D6E-409C-BE32-E72D297353CC}">
              <c16:uniqueId val="{00000001-1E18-B748-AE97-B2394619916A}"/>
            </c:ext>
          </c:extLst>
        </c:ser>
        <c:ser>
          <c:idx val="2"/>
          <c:order val="2"/>
          <c:tx>
            <c:strRef>
              <c:f>'case notes stats'!$G$77</c:f>
              <c:strCache>
                <c:ptCount val="1"/>
                <c:pt idx="0">
                  <c:v>Tonic clonic seizure </c:v>
                </c:pt>
              </c:strCache>
            </c:strRef>
          </c:tx>
          <c:spPr>
            <a:pattFill prst="pct70">
              <a:fgClr>
                <a:schemeClr val="bg2">
                  <a:lumMod val="50000"/>
                </a:schemeClr>
              </a:fgClr>
              <a:bgClr>
                <a:schemeClr val="bg1"/>
              </a:bgClr>
            </a:patt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stats'!$H$77:$S$77</c:f>
              <c:numCache>
                <c:formatCode>General</c:formatCode>
                <c:ptCount val="12"/>
                <c:pt idx="0">
                  <c:v>1</c:v>
                </c:pt>
                <c:pt idx="1">
                  <c:v>9</c:v>
                </c:pt>
                <c:pt idx="2">
                  <c:v>8</c:v>
                </c:pt>
                <c:pt idx="3">
                  <c:v>20</c:v>
                </c:pt>
                <c:pt idx="4">
                  <c:v>0</c:v>
                </c:pt>
                <c:pt idx="5">
                  <c:v>0</c:v>
                </c:pt>
                <c:pt idx="6">
                  <c:v>0</c:v>
                </c:pt>
                <c:pt idx="7">
                  <c:v>0</c:v>
                </c:pt>
                <c:pt idx="8">
                  <c:v>6</c:v>
                </c:pt>
                <c:pt idx="9">
                  <c:v>3</c:v>
                </c:pt>
                <c:pt idx="10">
                  <c:v>1</c:v>
                </c:pt>
              </c:numCache>
            </c:numRef>
          </c:val>
          <c:extLst>
            <c:ext xmlns:c16="http://schemas.microsoft.com/office/drawing/2014/chart" uri="{C3380CC4-5D6E-409C-BE32-E72D297353CC}">
              <c16:uniqueId val="{00000002-1E18-B748-AE97-B2394619916A}"/>
            </c:ext>
          </c:extLst>
        </c:ser>
        <c:ser>
          <c:idx val="3"/>
          <c:order val="3"/>
          <c:tx>
            <c:strRef>
              <c:f>'case notes stats'!$G$78</c:f>
              <c:strCache>
                <c:ptCount val="1"/>
                <c:pt idx="0">
                  <c:v>Status epilepticus</c:v>
                </c:pt>
              </c:strCache>
            </c:strRef>
          </c:tx>
          <c:spPr>
            <a:solidFill>
              <a:schemeClr val="accent4"/>
            </a:solid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stats'!$H$78:$S$78</c:f>
              <c:numCache>
                <c:formatCode>General</c:formatCode>
                <c:ptCount val="12"/>
                <c:pt idx="0">
                  <c:v>0</c:v>
                </c:pt>
                <c:pt idx="1">
                  <c:v>0</c:v>
                </c:pt>
                <c:pt idx="2">
                  <c:v>0</c:v>
                </c:pt>
                <c:pt idx="3">
                  <c:v>0</c:v>
                </c:pt>
                <c:pt idx="4">
                  <c:v>8</c:v>
                </c:pt>
                <c:pt idx="5">
                  <c:v>0</c:v>
                </c:pt>
                <c:pt idx="6">
                  <c:v>0</c:v>
                </c:pt>
                <c:pt idx="7">
                  <c:v>0</c:v>
                </c:pt>
                <c:pt idx="8">
                  <c:v>0</c:v>
                </c:pt>
                <c:pt idx="9">
                  <c:v>0</c:v>
                </c:pt>
                <c:pt idx="10">
                  <c:v>2</c:v>
                </c:pt>
              </c:numCache>
            </c:numRef>
          </c:val>
          <c:extLst>
            <c:ext xmlns:c16="http://schemas.microsoft.com/office/drawing/2014/chart" uri="{C3380CC4-5D6E-409C-BE32-E72D297353CC}">
              <c16:uniqueId val="{00000003-1E18-B748-AE97-B2394619916A}"/>
            </c:ext>
          </c:extLst>
        </c:ser>
        <c:ser>
          <c:idx val="4"/>
          <c:order val="4"/>
          <c:tx>
            <c:strRef>
              <c:f>'case notes stats'!$G$79</c:f>
              <c:strCache>
                <c:ptCount val="1"/>
                <c:pt idx="0">
                  <c:v>No seizure</c:v>
                </c:pt>
              </c:strCache>
            </c:strRef>
          </c:tx>
          <c:spPr>
            <a:pattFill prst="dkDnDiag">
              <a:fgClr>
                <a:srgbClr val="7030A0"/>
              </a:fgClr>
              <a:bgClr>
                <a:schemeClr val="bg1"/>
              </a:bgClr>
            </a:patt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stats'!$H$79:$S$79</c:f>
              <c:numCache>
                <c:formatCode>General</c:formatCode>
                <c:ptCount val="12"/>
                <c:pt idx="5">
                  <c:v>0</c:v>
                </c:pt>
                <c:pt idx="11">
                  <c:v>36</c:v>
                </c:pt>
              </c:numCache>
            </c:numRef>
          </c:val>
          <c:extLst>
            <c:ext xmlns:c16="http://schemas.microsoft.com/office/drawing/2014/chart" uri="{C3380CC4-5D6E-409C-BE32-E72D297353CC}">
              <c16:uniqueId val="{00000004-1E18-B748-AE97-B2394619916A}"/>
            </c:ext>
          </c:extLst>
        </c:ser>
        <c:dLbls>
          <c:showLegendKey val="0"/>
          <c:showVal val="0"/>
          <c:showCatName val="0"/>
          <c:showSerName val="0"/>
          <c:showPercent val="0"/>
          <c:showBubbleSize val="0"/>
        </c:dLbls>
        <c:gapWidth val="150"/>
        <c:overlap val="100"/>
        <c:axId val="136973936"/>
        <c:axId val="134747824"/>
      </c:barChart>
      <c:catAx>
        <c:axId val="13697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47824"/>
        <c:crosses val="autoZero"/>
        <c:auto val="1"/>
        <c:lblAlgn val="ctr"/>
        <c:lblOffset val="100"/>
        <c:noMultiLvlLbl val="0"/>
      </c:catAx>
      <c:valAx>
        <c:axId val="13474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73936"/>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'case notes stats'!$G$105</c:f>
              <c:strCache>
                <c:ptCount val="1"/>
                <c:pt idx="0">
                  <c:v>Simple particle sezuire</c:v>
                </c:pt>
              </c:strCache>
            </c:strRef>
          </c:tx>
          <c:spPr>
            <a:pattFill prst="lgCheck">
              <a:fgClr>
                <a:schemeClr val="accent5"/>
              </a:fgClr>
              <a:bgClr>
                <a:schemeClr val="bg1"/>
              </a:bgClr>
            </a:patt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stats'!$H$105:$M$105</c:f>
              <c:numCache>
                <c:formatCode>General</c:formatCode>
                <c:ptCount val="6"/>
                <c:pt idx="0">
                  <c:v>2</c:v>
                </c:pt>
                <c:pt idx="1">
                  <c:v>2</c:v>
                </c:pt>
                <c:pt idx="2">
                  <c:v>3</c:v>
                </c:pt>
                <c:pt idx="3">
                  <c:v>2</c:v>
                </c:pt>
                <c:pt idx="4">
                  <c:v>0</c:v>
                </c:pt>
                <c:pt idx="5">
                  <c:v>0</c:v>
                </c:pt>
              </c:numCache>
            </c:numRef>
          </c:val>
          <c:extLst>
            <c:ext xmlns:c16="http://schemas.microsoft.com/office/drawing/2014/chart" uri="{C3380CC4-5D6E-409C-BE32-E72D297353CC}">
              <c16:uniqueId val="{00000000-8EE7-014C-BB1C-A95D26316C56}"/>
            </c:ext>
          </c:extLst>
        </c:ser>
        <c:ser>
          <c:idx val="1"/>
          <c:order val="1"/>
          <c:tx>
            <c:strRef>
              <c:f>'case notes stats'!$G$106</c:f>
              <c:strCache>
                <c:ptCount val="1"/>
                <c:pt idx="0">
                  <c:v>Complex particle seizure</c:v>
                </c:pt>
              </c:strCache>
            </c:strRef>
          </c:tx>
          <c:spPr>
            <a:pattFill prst="wdDnDiag">
              <a:fgClr>
                <a:schemeClr val="accent2"/>
              </a:fgClr>
              <a:bgClr>
                <a:schemeClr val="bg1"/>
              </a:bgClr>
            </a:patt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stats'!$H$106:$M$106</c:f>
              <c:numCache>
                <c:formatCode>General</c:formatCode>
                <c:ptCount val="6"/>
                <c:pt idx="0">
                  <c:v>6</c:v>
                </c:pt>
                <c:pt idx="1">
                  <c:v>3</c:v>
                </c:pt>
                <c:pt idx="2">
                  <c:v>8</c:v>
                </c:pt>
                <c:pt idx="3">
                  <c:v>3</c:v>
                </c:pt>
                <c:pt idx="4">
                  <c:v>1</c:v>
                </c:pt>
                <c:pt idx="5">
                  <c:v>0</c:v>
                </c:pt>
              </c:numCache>
            </c:numRef>
          </c:val>
          <c:extLst>
            <c:ext xmlns:c16="http://schemas.microsoft.com/office/drawing/2014/chart" uri="{C3380CC4-5D6E-409C-BE32-E72D297353CC}">
              <c16:uniqueId val="{00000001-8EE7-014C-BB1C-A95D26316C56}"/>
            </c:ext>
          </c:extLst>
        </c:ser>
        <c:ser>
          <c:idx val="2"/>
          <c:order val="2"/>
          <c:tx>
            <c:strRef>
              <c:f>'case notes stats'!$G$107</c:f>
              <c:strCache>
                <c:ptCount val="1"/>
                <c:pt idx="0">
                  <c:v>Tonic clonic seizure </c:v>
                </c:pt>
              </c:strCache>
            </c:strRef>
          </c:tx>
          <c:spPr>
            <a:solidFill>
              <a:schemeClr val="accent3"/>
            </a:solid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stats'!$H$107:$M$107</c:f>
              <c:numCache>
                <c:formatCode>General</c:formatCode>
                <c:ptCount val="6"/>
                <c:pt idx="0">
                  <c:v>1</c:v>
                </c:pt>
                <c:pt idx="1">
                  <c:v>0</c:v>
                </c:pt>
                <c:pt idx="2">
                  <c:v>4</c:v>
                </c:pt>
                <c:pt idx="3">
                  <c:v>3</c:v>
                </c:pt>
                <c:pt idx="4">
                  <c:v>0</c:v>
                </c:pt>
                <c:pt idx="5">
                  <c:v>0</c:v>
                </c:pt>
              </c:numCache>
            </c:numRef>
          </c:val>
          <c:extLst>
            <c:ext xmlns:c16="http://schemas.microsoft.com/office/drawing/2014/chart" uri="{C3380CC4-5D6E-409C-BE32-E72D297353CC}">
              <c16:uniqueId val="{00000002-8EE7-014C-BB1C-A95D26316C56}"/>
            </c:ext>
          </c:extLst>
        </c:ser>
        <c:ser>
          <c:idx val="3"/>
          <c:order val="3"/>
          <c:tx>
            <c:strRef>
              <c:f>'case notes stats'!$G$108</c:f>
              <c:strCache>
                <c:ptCount val="1"/>
                <c:pt idx="0">
                  <c:v>Status epilepticus</c:v>
                </c:pt>
              </c:strCache>
            </c:strRef>
          </c:tx>
          <c:spPr>
            <a:solidFill>
              <a:schemeClr val="accent4"/>
            </a:solid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stats'!$H$108:$M$108</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3-8EE7-014C-BB1C-A95D26316C56}"/>
            </c:ext>
          </c:extLst>
        </c:ser>
        <c:ser>
          <c:idx val="4"/>
          <c:order val="4"/>
          <c:tx>
            <c:strRef>
              <c:f>'case notes stats'!$G$109</c:f>
              <c:strCache>
                <c:ptCount val="1"/>
                <c:pt idx="0">
                  <c:v>No seizure</c:v>
                </c:pt>
              </c:strCache>
            </c:strRef>
          </c:tx>
          <c:spPr>
            <a:pattFill prst="pct90">
              <a:fgClr>
                <a:srgbClr val="7030A0"/>
              </a:fgClr>
              <a:bgClr>
                <a:schemeClr val="bg1"/>
              </a:bgClr>
            </a:patt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stats'!$H$109:$M$109</c:f>
              <c:numCache>
                <c:formatCode>General</c:formatCode>
                <c:ptCount val="6"/>
                <c:pt idx="5">
                  <c:v>24</c:v>
                </c:pt>
              </c:numCache>
            </c:numRef>
          </c:val>
          <c:extLst>
            <c:ext xmlns:c16="http://schemas.microsoft.com/office/drawing/2014/chart" uri="{C3380CC4-5D6E-409C-BE32-E72D297353CC}">
              <c16:uniqueId val="{00000004-8EE7-014C-BB1C-A95D26316C56}"/>
            </c:ext>
          </c:extLst>
        </c:ser>
        <c:dLbls>
          <c:showLegendKey val="0"/>
          <c:showVal val="0"/>
          <c:showCatName val="0"/>
          <c:showSerName val="0"/>
          <c:showPercent val="0"/>
          <c:showBubbleSize val="0"/>
        </c:dLbls>
        <c:gapWidth val="150"/>
        <c:overlap val="100"/>
        <c:axId val="135131824"/>
        <c:axId val="134572544"/>
      </c:barChart>
      <c:catAx>
        <c:axId val="13513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72544"/>
        <c:crosses val="autoZero"/>
        <c:auto val="1"/>
        <c:lblAlgn val="ctr"/>
        <c:lblOffset val="100"/>
        <c:noMultiLvlLbl val="0"/>
      </c:catAx>
      <c:valAx>
        <c:axId val="13457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131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Question!$Q$43</c:f>
              <c:strCache>
                <c:ptCount val="1"/>
                <c:pt idx="0">
                  <c:v>D</c:v>
                </c:pt>
              </c:strCache>
            </c:strRef>
          </c:tx>
          <c:spPr>
            <a:pattFill prst="wdUpDiag">
              <a:fgClr>
                <a:schemeClr val="accent2"/>
              </a:fgClr>
              <a:bgClr>
                <a:schemeClr val="bg1"/>
              </a:bgClr>
            </a:pattFill>
            <a:ln>
              <a:noFill/>
            </a:ln>
            <a:effectLst/>
          </c:spPr>
          <c:invertIfNegative val="0"/>
          <c:cat>
            <c:strRef>
              <c:f>Question!$R$42:$T$42</c:f>
              <c:strCache>
                <c:ptCount val="3"/>
                <c:pt idx="0">
                  <c:v>Pre</c:v>
                </c:pt>
                <c:pt idx="1">
                  <c:v>1Y</c:v>
                </c:pt>
                <c:pt idx="2">
                  <c:v>Current </c:v>
                </c:pt>
              </c:strCache>
            </c:strRef>
          </c:cat>
          <c:val>
            <c:numRef>
              <c:f>Question!$R$43:$T$43</c:f>
              <c:numCache>
                <c:formatCode>General</c:formatCode>
                <c:ptCount val="3"/>
                <c:pt idx="0">
                  <c:v>36</c:v>
                </c:pt>
                <c:pt idx="1">
                  <c:v>6</c:v>
                </c:pt>
                <c:pt idx="2">
                  <c:v>3</c:v>
                </c:pt>
              </c:numCache>
            </c:numRef>
          </c:val>
          <c:extLst>
            <c:ext xmlns:c16="http://schemas.microsoft.com/office/drawing/2014/chart" uri="{C3380CC4-5D6E-409C-BE32-E72D297353CC}">
              <c16:uniqueId val="{00000000-ED3A-6845-B74F-F719AEE43307}"/>
            </c:ext>
          </c:extLst>
        </c:ser>
        <c:ser>
          <c:idx val="1"/>
          <c:order val="1"/>
          <c:tx>
            <c:strRef>
              <c:f>Question!$Q$44</c:f>
              <c:strCache>
                <c:ptCount val="1"/>
                <c:pt idx="0">
                  <c:v>W</c:v>
                </c:pt>
              </c:strCache>
            </c:strRef>
          </c:tx>
          <c:spPr>
            <a:pattFill prst="horzBrick">
              <a:fgClr>
                <a:srgbClr val="002060"/>
              </a:fgClr>
              <a:bgClr>
                <a:schemeClr val="bg1"/>
              </a:bgClr>
            </a:pattFill>
            <a:ln>
              <a:noFill/>
            </a:ln>
            <a:effectLst/>
          </c:spPr>
          <c:invertIfNegative val="0"/>
          <c:cat>
            <c:strRef>
              <c:f>Question!$R$42:$T$42</c:f>
              <c:strCache>
                <c:ptCount val="3"/>
                <c:pt idx="0">
                  <c:v>Pre</c:v>
                </c:pt>
                <c:pt idx="1">
                  <c:v>1Y</c:v>
                </c:pt>
                <c:pt idx="2">
                  <c:v>Current </c:v>
                </c:pt>
              </c:strCache>
            </c:strRef>
          </c:cat>
          <c:val>
            <c:numRef>
              <c:f>Question!$R$44:$T$44</c:f>
              <c:numCache>
                <c:formatCode>General</c:formatCode>
                <c:ptCount val="3"/>
                <c:pt idx="0">
                  <c:v>45</c:v>
                </c:pt>
                <c:pt idx="1">
                  <c:v>12</c:v>
                </c:pt>
                <c:pt idx="2">
                  <c:v>6</c:v>
                </c:pt>
              </c:numCache>
            </c:numRef>
          </c:val>
          <c:extLst>
            <c:ext xmlns:c16="http://schemas.microsoft.com/office/drawing/2014/chart" uri="{C3380CC4-5D6E-409C-BE32-E72D297353CC}">
              <c16:uniqueId val="{00000001-ED3A-6845-B74F-F719AEE43307}"/>
            </c:ext>
          </c:extLst>
        </c:ser>
        <c:ser>
          <c:idx val="2"/>
          <c:order val="2"/>
          <c:tx>
            <c:strRef>
              <c:f>Question!$Q$45</c:f>
              <c:strCache>
                <c:ptCount val="1"/>
                <c:pt idx="0">
                  <c:v>M</c:v>
                </c:pt>
              </c:strCache>
            </c:strRef>
          </c:tx>
          <c:spPr>
            <a:solidFill>
              <a:schemeClr val="accent3"/>
            </a:solidFill>
            <a:ln>
              <a:noFill/>
            </a:ln>
            <a:effectLst/>
          </c:spPr>
          <c:invertIfNegative val="0"/>
          <c:cat>
            <c:strRef>
              <c:f>Question!$R$42:$T$42</c:f>
              <c:strCache>
                <c:ptCount val="3"/>
                <c:pt idx="0">
                  <c:v>Pre</c:v>
                </c:pt>
                <c:pt idx="1">
                  <c:v>1Y</c:v>
                </c:pt>
                <c:pt idx="2">
                  <c:v>Current </c:v>
                </c:pt>
              </c:strCache>
            </c:strRef>
          </c:cat>
          <c:val>
            <c:numRef>
              <c:f>Question!$R$45:$T$45</c:f>
              <c:numCache>
                <c:formatCode>General</c:formatCode>
                <c:ptCount val="3"/>
                <c:pt idx="0">
                  <c:v>15</c:v>
                </c:pt>
                <c:pt idx="1">
                  <c:v>24</c:v>
                </c:pt>
                <c:pt idx="2">
                  <c:v>24</c:v>
                </c:pt>
              </c:numCache>
            </c:numRef>
          </c:val>
          <c:extLst>
            <c:ext xmlns:c16="http://schemas.microsoft.com/office/drawing/2014/chart" uri="{C3380CC4-5D6E-409C-BE32-E72D297353CC}">
              <c16:uniqueId val="{00000002-ED3A-6845-B74F-F719AEE43307}"/>
            </c:ext>
          </c:extLst>
        </c:ser>
        <c:ser>
          <c:idx val="3"/>
          <c:order val="3"/>
          <c:tx>
            <c:strRef>
              <c:f>Question!$Q$46</c:f>
              <c:strCache>
                <c:ptCount val="1"/>
                <c:pt idx="0">
                  <c:v>Y</c:v>
                </c:pt>
              </c:strCache>
            </c:strRef>
          </c:tx>
          <c:spPr>
            <a:pattFill prst="pct25">
              <a:fgClr>
                <a:srgbClr val="C00000"/>
              </a:fgClr>
              <a:bgClr>
                <a:schemeClr val="bg1"/>
              </a:bgClr>
            </a:pattFill>
            <a:ln>
              <a:noFill/>
            </a:ln>
            <a:effectLst/>
          </c:spPr>
          <c:invertIfNegative val="0"/>
          <c:cat>
            <c:strRef>
              <c:f>Question!$R$42:$T$42</c:f>
              <c:strCache>
                <c:ptCount val="3"/>
                <c:pt idx="0">
                  <c:v>Pre</c:v>
                </c:pt>
                <c:pt idx="1">
                  <c:v>1Y</c:v>
                </c:pt>
                <c:pt idx="2">
                  <c:v>Current </c:v>
                </c:pt>
              </c:strCache>
            </c:strRef>
          </c:cat>
          <c:val>
            <c:numRef>
              <c:f>Question!$R$46:$T$46</c:f>
              <c:numCache>
                <c:formatCode>General</c:formatCode>
                <c:ptCount val="3"/>
                <c:pt idx="0">
                  <c:v>3</c:v>
                </c:pt>
                <c:pt idx="1">
                  <c:v>12</c:v>
                </c:pt>
                <c:pt idx="2">
                  <c:v>24</c:v>
                </c:pt>
              </c:numCache>
            </c:numRef>
          </c:val>
          <c:extLst>
            <c:ext xmlns:c16="http://schemas.microsoft.com/office/drawing/2014/chart" uri="{C3380CC4-5D6E-409C-BE32-E72D297353CC}">
              <c16:uniqueId val="{00000003-ED3A-6845-B74F-F719AEE43307}"/>
            </c:ext>
          </c:extLst>
        </c:ser>
        <c:ser>
          <c:idx val="4"/>
          <c:order val="4"/>
          <c:tx>
            <c:strRef>
              <c:f>Question!$Q$48</c:f>
              <c:strCache>
                <c:ptCount val="1"/>
                <c:pt idx="0">
                  <c:v>Unknown frequency </c:v>
                </c:pt>
              </c:strCache>
            </c:strRef>
          </c:tx>
          <c:spPr>
            <a:solidFill>
              <a:schemeClr val="tx1"/>
            </a:solidFill>
            <a:ln>
              <a:noFill/>
            </a:ln>
            <a:effectLst/>
          </c:spPr>
          <c:invertIfNegative val="0"/>
          <c:cat>
            <c:strRef>
              <c:f>Question!$R$42:$T$42</c:f>
              <c:strCache>
                <c:ptCount val="3"/>
                <c:pt idx="0">
                  <c:v>Pre</c:v>
                </c:pt>
                <c:pt idx="1">
                  <c:v>1Y</c:v>
                </c:pt>
                <c:pt idx="2">
                  <c:v>Current </c:v>
                </c:pt>
              </c:strCache>
            </c:strRef>
          </c:cat>
          <c:val>
            <c:numRef>
              <c:f>Question!#REF!</c:f>
              <c:numCache>
                <c:formatCode>General</c:formatCode>
                <c:ptCount val="1"/>
                <c:pt idx="0">
                  <c:v>1</c:v>
                </c:pt>
              </c:numCache>
            </c:numRef>
          </c:val>
          <c:extLst>
            <c:ext xmlns:c16="http://schemas.microsoft.com/office/drawing/2014/chart" uri="{C3380CC4-5D6E-409C-BE32-E72D297353CC}">
              <c16:uniqueId val="{00000004-ED3A-6845-B74F-F719AEE43307}"/>
            </c:ext>
          </c:extLst>
        </c:ser>
        <c:ser>
          <c:idx val="5"/>
          <c:order val="5"/>
          <c:tx>
            <c:strRef>
              <c:f>Question!$Q$47</c:f>
              <c:strCache>
                <c:ptCount val="1"/>
                <c:pt idx="0">
                  <c:v>None</c:v>
                </c:pt>
              </c:strCache>
            </c:strRef>
          </c:tx>
          <c:spPr>
            <a:pattFill prst="narHorz">
              <a:fgClr>
                <a:schemeClr val="accent6"/>
              </a:fgClr>
              <a:bgClr>
                <a:schemeClr val="bg1"/>
              </a:bgClr>
            </a:pattFill>
            <a:ln>
              <a:noFill/>
            </a:ln>
            <a:effectLst/>
          </c:spPr>
          <c:invertIfNegative val="0"/>
          <c:cat>
            <c:strRef>
              <c:f>Question!$R$42:$T$42</c:f>
              <c:strCache>
                <c:ptCount val="3"/>
                <c:pt idx="0">
                  <c:v>Pre</c:v>
                </c:pt>
                <c:pt idx="1">
                  <c:v>1Y</c:v>
                </c:pt>
                <c:pt idx="2">
                  <c:v>Current </c:v>
                </c:pt>
              </c:strCache>
            </c:strRef>
          </c:cat>
          <c:val>
            <c:numRef>
              <c:f>Question!$R$47:$T$47</c:f>
              <c:numCache>
                <c:formatCode>General</c:formatCode>
                <c:ptCount val="3"/>
                <c:pt idx="0">
                  <c:v>0</c:v>
                </c:pt>
                <c:pt idx="1">
                  <c:v>42</c:v>
                </c:pt>
                <c:pt idx="2">
                  <c:v>39</c:v>
                </c:pt>
              </c:numCache>
            </c:numRef>
          </c:val>
          <c:extLst>
            <c:ext xmlns:c16="http://schemas.microsoft.com/office/drawing/2014/chart" uri="{C3380CC4-5D6E-409C-BE32-E72D297353CC}">
              <c16:uniqueId val="{00000005-ED3A-6845-B74F-F719AEE43307}"/>
            </c:ext>
          </c:extLst>
        </c:ser>
        <c:dLbls>
          <c:showLegendKey val="0"/>
          <c:showVal val="0"/>
          <c:showCatName val="0"/>
          <c:showSerName val="0"/>
          <c:showPercent val="0"/>
          <c:showBubbleSize val="0"/>
        </c:dLbls>
        <c:gapWidth val="150"/>
        <c:overlap val="100"/>
        <c:axId val="134471136"/>
        <c:axId val="80036816"/>
      </c:barChart>
      <c:catAx>
        <c:axId val="13447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36816"/>
        <c:crosses val="autoZero"/>
        <c:auto val="1"/>
        <c:lblAlgn val="ctr"/>
        <c:lblOffset val="100"/>
        <c:noMultiLvlLbl val="0"/>
      </c:catAx>
      <c:valAx>
        <c:axId val="800368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7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2325322175445201E-2"/>
          <c:y val="9.2195753019710405E-2"/>
          <c:w val="0.87529010794913797"/>
          <c:h val="0.71101701565136199"/>
        </c:manualLayout>
      </c:layout>
      <c:scatterChart>
        <c:scatterStyle val="lineMarker"/>
        <c:varyColors val="0"/>
        <c:ser>
          <c:idx val="0"/>
          <c:order val="0"/>
          <c:spPr>
            <a:ln w="73025" cap="rnd">
              <a:solidFill>
                <a:schemeClr val="accent1"/>
              </a:solidFill>
              <a:round/>
            </a:ln>
            <a:effectLst/>
          </c:spPr>
          <c:marker>
            <c:symbol val="circle"/>
            <c:size val="5"/>
            <c:spPr>
              <a:solidFill>
                <a:schemeClr val="accent1"/>
              </a:solidFill>
              <a:ln w="9525">
                <a:solidFill>
                  <a:schemeClr val="accent1"/>
                </a:solidFill>
              </a:ln>
              <a:effectLst/>
            </c:spPr>
          </c:marker>
          <c:xVal>
            <c:numRef>
              <c:f>'[No Info all current.xlsx]case notes stats'!$CR$67:$CR$73</c:f>
              <c:numCache>
                <c:formatCode>General</c:formatCode>
                <c:ptCount val="7"/>
                <c:pt idx="0">
                  <c:v>0</c:v>
                </c:pt>
                <c:pt idx="1">
                  <c:v>1</c:v>
                </c:pt>
                <c:pt idx="2">
                  <c:v>5</c:v>
                </c:pt>
                <c:pt idx="3">
                  <c:v>7.5</c:v>
                </c:pt>
                <c:pt idx="4">
                  <c:v>10</c:v>
                </c:pt>
                <c:pt idx="5">
                  <c:v>12.5</c:v>
                </c:pt>
                <c:pt idx="6">
                  <c:v>16</c:v>
                </c:pt>
              </c:numCache>
            </c:numRef>
          </c:xVal>
          <c:yVal>
            <c:numRef>
              <c:f>'[No Info all current.xlsx]case notes stats'!$CS$67:$CS$73</c:f>
              <c:numCache>
                <c:formatCode>General</c:formatCode>
                <c:ptCount val="7"/>
                <c:pt idx="0">
                  <c:v>1.59</c:v>
                </c:pt>
                <c:pt idx="1">
                  <c:v>1.35</c:v>
                </c:pt>
                <c:pt idx="2">
                  <c:v>1.1100000000000001</c:v>
                </c:pt>
                <c:pt idx="3">
                  <c:v>0.88</c:v>
                </c:pt>
                <c:pt idx="4">
                  <c:v>0.82</c:v>
                </c:pt>
                <c:pt idx="5">
                  <c:v>1.02</c:v>
                </c:pt>
                <c:pt idx="6">
                  <c:v>0.74</c:v>
                </c:pt>
              </c:numCache>
            </c:numRef>
          </c:yVal>
          <c:smooth val="0"/>
          <c:extLst>
            <c:ext xmlns:c16="http://schemas.microsoft.com/office/drawing/2014/chart" uri="{C3380CC4-5D6E-409C-BE32-E72D297353CC}">
              <c16:uniqueId val="{00000000-B34E-3140-983A-31E62D55F0E1}"/>
            </c:ext>
          </c:extLst>
        </c:ser>
        <c:dLbls>
          <c:showLegendKey val="0"/>
          <c:showVal val="0"/>
          <c:showCatName val="0"/>
          <c:showSerName val="0"/>
          <c:showPercent val="0"/>
          <c:showBubbleSize val="0"/>
        </c:dLbls>
        <c:axId val="140186912"/>
        <c:axId val="137821456"/>
      </c:scatterChart>
      <c:valAx>
        <c:axId val="140186912"/>
        <c:scaling>
          <c:orientation val="minMax"/>
          <c:max val="20"/>
        </c:scaling>
        <c:delete val="0"/>
        <c:axPos val="b"/>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21456"/>
        <c:crosses val="autoZero"/>
        <c:crossBetween val="midCat"/>
      </c:valAx>
      <c:valAx>
        <c:axId val="137821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186912"/>
        <c:crosses val="autoZero"/>
        <c:crossBetween val="midCat"/>
        <c:majorUnit val="0.5"/>
      </c:valAx>
      <c:spPr>
        <a:noFill/>
        <a:ln>
          <a:noFill/>
        </a:ln>
        <a:effectLst/>
      </c:spPr>
    </c:plotArea>
    <c:plotVisOnly val="1"/>
    <c:dispBlanksAs val="gap"/>
    <c:showDLblsOverMax val="0"/>
  </c:chart>
  <c:spPr>
    <a:solidFill>
      <a:schemeClr val="bg1"/>
    </a:solidFill>
    <a:ln w="12700" cap="flat" cmpd="sng" algn="ctr">
      <a:noFill/>
      <a:round/>
    </a:ln>
    <a:effectLst/>
  </c:spPr>
  <c:txPr>
    <a:bodyPr/>
    <a:lstStyle/>
    <a:p>
      <a:pPr>
        <a:defRPr sz="3500"/>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cat>
            <c:strRef>
              <c:f>Question!$AH$41:$AH$47</c:f>
              <c:strCache>
                <c:ptCount val="7"/>
                <c:pt idx="0">
                  <c:v>Very much worse</c:v>
                </c:pt>
                <c:pt idx="1">
                  <c:v>Much worse</c:v>
                </c:pt>
                <c:pt idx="2">
                  <c:v>Minimally worse</c:v>
                </c:pt>
                <c:pt idx="3">
                  <c:v>No change</c:v>
                </c:pt>
                <c:pt idx="4">
                  <c:v>Minimally improved</c:v>
                </c:pt>
                <c:pt idx="5">
                  <c:v>Much imporved </c:v>
                </c:pt>
                <c:pt idx="6">
                  <c:v>Very much improved </c:v>
                </c:pt>
              </c:strCache>
            </c:strRef>
          </c:cat>
          <c:val>
            <c:numRef>
              <c:f>Question!$AI$41:$AI$47</c:f>
              <c:numCache>
                <c:formatCode>General</c:formatCode>
                <c:ptCount val="7"/>
                <c:pt idx="0">
                  <c:v>1</c:v>
                </c:pt>
                <c:pt idx="1">
                  <c:v>2</c:v>
                </c:pt>
                <c:pt idx="2">
                  <c:v>0</c:v>
                </c:pt>
                <c:pt idx="3">
                  <c:v>2</c:v>
                </c:pt>
                <c:pt idx="4">
                  <c:v>1</c:v>
                </c:pt>
                <c:pt idx="5">
                  <c:v>12</c:v>
                </c:pt>
                <c:pt idx="6">
                  <c:v>13</c:v>
                </c:pt>
              </c:numCache>
            </c:numRef>
          </c:val>
          <c:extLst>
            <c:ext xmlns:c16="http://schemas.microsoft.com/office/drawing/2014/chart" uri="{C3380CC4-5D6E-409C-BE32-E72D297353CC}">
              <c16:uniqueId val="{00000000-E354-FD46-8768-29906EC5C4D6}"/>
            </c:ext>
          </c:extLst>
        </c:ser>
        <c:dLbls>
          <c:showLegendKey val="0"/>
          <c:showVal val="0"/>
          <c:showCatName val="0"/>
          <c:showSerName val="0"/>
          <c:showPercent val="0"/>
          <c:showBubbleSize val="0"/>
        </c:dLbls>
        <c:gapWidth val="100"/>
        <c:axId val="14053088"/>
        <c:axId val="137881440"/>
      </c:barChart>
      <c:catAx>
        <c:axId val="140530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81440"/>
        <c:crosses val="autoZero"/>
        <c:auto val="1"/>
        <c:lblAlgn val="ctr"/>
        <c:lblOffset val="100"/>
        <c:noMultiLvlLbl val="0"/>
      </c:catAx>
      <c:valAx>
        <c:axId val="137881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5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c:spPr>
          <c:invertIfNegative val="0"/>
          <c:val>
            <c:numRef>
              <c:f>Sheet2!$CA$35:$CB$35</c:f>
              <c:numCache>
                <c:formatCode>General</c:formatCode>
                <c:ptCount val="2"/>
                <c:pt idx="0">
                  <c:v>42.85</c:v>
                </c:pt>
                <c:pt idx="1">
                  <c:v>9.69</c:v>
                </c:pt>
              </c:numCache>
            </c:numRef>
          </c:val>
          <c:extLst>
            <c:ext xmlns:c16="http://schemas.microsoft.com/office/drawing/2014/chart" uri="{C3380CC4-5D6E-409C-BE32-E72D297353CC}">
              <c16:uniqueId val="{00000000-217E-5347-8258-FBE51EB285D8}"/>
            </c:ext>
          </c:extLst>
        </c:ser>
        <c:ser>
          <c:idx val="1"/>
          <c:order val="1"/>
          <c:spPr>
            <a:noFill/>
            <a:ln>
              <a:noFill/>
            </a:ln>
            <a:effectLst/>
          </c:spPr>
          <c:invertIfNegative val="0"/>
          <c:errBars>
            <c:errBarType val="minus"/>
            <c:errValType val="cust"/>
            <c:noEndCap val="0"/>
            <c:plus>
              <c:numLit>
                <c:formatCode>General</c:formatCode>
                <c:ptCount val="1"/>
                <c:pt idx="0">
                  <c:v>1</c:v>
                </c:pt>
              </c:numLit>
            </c:plus>
            <c:minus>
              <c:numRef>
                <c:f>(Sheet2!$CA$36,Sheet2!$CB$36)</c:f>
                <c:numCache>
                  <c:formatCode>General</c:formatCode>
                  <c:ptCount val="2"/>
                  <c:pt idx="0">
                    <c:v>9.2059411500000081</c:v>
                  </c:pt>
                  <c:pt idx="1">
                    <c:v>20.8075005</c:v>
                  </c:pt>
                </c:numCache>
              </c:numRef>
            </c:minus>
            <c:spPr>
              <a:noFill/>
              <a:ln w="9525" cap="flat" cmpd="sng" algn="ctr">
                <a:solidFill>
                  <a:schemeClr val="tx1">
                    <a:lumMod val="65000"/>
                    <a:lumOff val="35000"/>
                  </a:schemeClr>
                </a:solidFill>
                <a:round/>
              </a:ln>
              <a:effectLst/>
            </c:spPr>
          </c:errBars>
          <c:val>
            <c:numRef>
              <c:f>Sheet2!$CA$36:$CB$36</c:f>
              <c:numCache>
                <c:formatCode>General</c:formatCode>
                <c:ptCount val="2"/>
                <c:pt idx="0">
                  <c:v>9.2059411500000081</c:v>
                </c:pt>
                <c:pt idx="1">
                  <c:v>20.8075005</c:v>
                </c:pt>
              </c:numCache>
            </c:numRef>
          </c:val>
          <c:extLst>
            <c:ext xmlns:c16="http://schemas.microsoft.com/office/drawing/2014/chart" uri="{C3380CC4-5D6E-409C-BE32-E72D297353CC}">
              <c16:uniqueId val="{00000001-217E-5347-8258-FBE51EB285D8}"/>
            </c:ext>
          </c:extLst>
        </c:ser>
        <c:ser>
          <c:idx val="2"/>
          <c:order val="2"/>
          <c:spPr>
            <a:solidFill>
              <a:schemeClr val="accent1">
                <a:lumMod val="40000"/>
                <a:lumOff val="60000"/>
              </a:schemeClr>
            </a:solidFill>
            <a:ln>
              <a:solidFill>
                <a:schemeClr val="tx1"/>
              </a:solidFill>
            </a:ln>
            <a:effectLst/>
          </c:spPr>
          <c:invertIfNegative val="0"/>
          <c:val>
            <c:numRef>
              <c:f>Sheet2!$CA$37:$CB$37</c:f>
              <c:numCache>
                <c:formatCode>General</c:formatCode>
                <c:ptCount val="2"/>
                <c:pt idx="0">
                  <c:v>19.198330299999981</c:v>
                </c:pt>
                <c:pt idx="1">
                  <c:v>17.36666395</c:v>
                </c:pt>
              </c:numCache>
            </c:numRef>
          </c:val>
          <c:extLst>
            <c:ext xmlns:c16="http://schemas.microsoft.com/office/drawing/2014/chart" uri="{C3380CC4-5D6E-409C-BE32-E72D297353CC}">
              <c16:uniqueId val="{00000002-217E-5347-8258-FBE51EB285D8}"/>
            </c:ext>
          </c:extLst>
        </c:ser>
        <c:ser>
          <c:idx val="3"/>
          <c:order val="3"/>
          <c:spPr>
            <a:solidFill>
              <a:schemeClr val="accent1">
                <a:lumMod val="40000"/>
                <a:lumOff val="60000"/>
              </a:schemeClr>
            </a:solidFill>
            <a:ln>
              <a:solidFill>
                <a:schemeClr val="tx1"/>
              </a:solidFill>
            </a:ln>
            <a:effectLst/>
          </c:spPr>
          <c:invertIfNegative val="0"/>
          <c:errBars>
            <c:errBarType val="plus"/>
            <c:errValType val="cust"/>
            <c:noEndCap val="0"/>
            <c:plus>
              <c:numRef>
                <c:f>(Sheet2!$CA$39,Sheet2!$CB$39)</c:f>
                <c:numCache>
                  <c:formatCode>General</c:formatCode>
                  <c:ptCount val="2"/>
                  <c:pt idx="0">
                    <c:v>13.24000225</c:v>
                  </c:pt>
                  <c:pt idx="1">
                    <c:v>24.854791375000019</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val>
            <c:numRef>
              <c:f>Sheet2!$CA$38:$CB$38</c:f>
              <c:numCache>
                <c:formatCode>General</c:formatCode>
                <c:ptCount val="2"/>
                <c:pt idx="0">
                  <c:v>4.0591677000000033</c:v>
                </c:pt>
                <c:pt idx="1">
                  <c:v>13.776041575000001</c:v>
                </c:pt>
              </c:numCache>
            </c:numRef>
          </c:val>
          <c:extLst>
            <c:ext xmlns:c16="http://schemas.microsoft.com/office/drawing/2014/chart" uri="{C3380CC4-5D6E-409C-BE32-E72D297353CC}">
              <c16:uniqueId val="{00000003-217E-5347-8258-FBE51EB285D8}"/>
            </c:ext>
          </c:extLst>
        </c:ser>
        <c:ser>
          <c:idx val="4"/>
          <c:order val="4"/>
          <c:spPr>
            <a:noFill/>
            <a:ln>
              <a:noFill/>
            </a:ln>
            <a:effectLst/>
          </c:spPr>
          <c:invertIfNegative val="0"/>
          <c:val>
            <c:numRef>
              <c:f>Sheet2!$CA$39:$CB$39</c:f>
              <c:numCache>
                <c:formatCode>General</c:formatCode>
                <c:ptCount val="2"/>
                <c:pt idx="0">
                  <c:v>13.24000225</c:v>
                </c:pt>
                <c:pt idx="1">
                  <c:v>24.854791375000019</c:v>
                </c:pt>
              </c:numCache>
            </c:numRef>
          </c:val>
          <c:extLst>
            <c:ext xmlns:c16="http://schemas.microsoft.com/office/drawing/2014/chart" uri="{C3380CC4-5D6E-409C-BE32-E72D297353CC}">
              <c16:uniqueId val="{00000004-217E-5347-8258-FBE51EB285D8}"/>
            </c:ext>
          </c:extLst>
        </c:ser>
        <c:dLbls>
          <c:showLegendKey val="0"/>
          <c:showVal val="0"/>
          <c:showCatName val="0"/>
          <c:showSerName val="0"/>
          <c:showPercent val="0"/>
          <c:showBubbleSize val="0"/>
        </c:dLbls>
        <c:gapWidth val="150"/>
        <c:overlap val="100"/>
        <c:axId val="103486640"/>
        <c:axId val="26838368"/>
      </c:barChart>
      <c:catAx>
        <c:axId val="103486640"/>
        <c:scaling>
          <c:orientation val="minMax"/>
        </c:scaling>
        <c:delete val="1"/>
        <c:axPos val="l"/>
        <c:majorTickMark val="none"/>
        <c:minorTickMark val="none"/>
        <c:tickLblPos val="nextTo"/>
        <c:crossAx val="26838368"/>
        <c:crosses val="autoZero"/>
        <c:auto val="1"/>
        <c:lblAlgn val="ctr"/>
        <c:lblOffset val="100"/>
        <c:noMultiLvlLbl val="0"/>
      </c:catAx>
      <c:valAx>
        <c:axId val="26838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86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'case notes stats'!$Z$83</c:f>
              <c:strCache>
                <c:ptCount val="1"/>
                <c:pt idx="0">
                  <c:v>Seizure Free</c:v>
                </c:pt>
              </c:strCache>
            </c:strRef>
          </c:tx>
          <c:spPr>
            <a:solidFill>
              <a:schemeClr val="accent1"/>
            </a:solidFill>
            <a:ln>
              <a:noFill/>
            </a:ln>
            <a:effectLst/>
          </c:spPr>
          <c:invertIfNegative val="0"/>
          <c:cat>
            <c:strRef>
              <c:f>'case notes stats'!$Y$85:$Y$86</c:f>
              <c:strCache>
                <c:ptCount val="2"/>
                <c:pt idx="0">
                  <c:v>1 Y</c:v>
                </c:pt>
                <c:pt idx="1">
                  <c:v>Last OP clinic</c:v>
                </c:pt>
              </c:strCache>
            </c:strRef>
          </c:cat>
          <c:val>
            <c:numRef>
              <c:f>'case notes stats'!$Z$85:$Z$86</c:f>
              <c:numCache>
                <c:formatCode>General</c:formatCode>
                <c:ptCount val="2"/>
                <c:pt idx="0">
                  <c:v>54</c:v>
                </c:pt>
                <c:pt idx="1">
                  <c:v>42</c:v>
                </c:pt>
              </c:numCache>
            </c:numRef>
          </c:val>
          <c:extLst>
            <c:ext xmlns:c16="http://schemas.microsoft.com/office/drawing/2014/chart" uri="{C3380CC4-5D6E-409C-BE32-E72D297353CC}">
              <c16:uniqueId val="{00000000-2616-0244-AA99-0A40F30D9ADB}"/>
            </c:ext>
          </c:extLst>
        </c:ser>
        <c:ser>
          <c:idx val="1"/>
          <c:order val="1"/>
          <c:tx>
            <c:strRef>
              <c:f>'case notes stats'!$AA$83</c:f>
              <c:strCache>
                <c:ptCount val="1"/>
                <c:pt idx="0">
                  <c:v>Seizures</c:v>
                </c:pt>
              </c:strCache>
            </c:strRef>
          </c:tx>
          <c:spPr>
            <a:solidFill>
              <a:schemeClr val="accent2"/>
            </a:solidFill>
            <a:ln>
              <a:noFill/>
            </a:ln>
            <a:effectLst/>
          </c:spPr>
          <c:invertIfNegative val="0"/>
          <c:cat>
            <c:strRef>
              <c:f>'case notes stats'!$Y$85:$Y$86</c:f>
              <c:strCache>
                <c:ptCount val="2"/>
                <c:pt idx="0">
                  <c:v>1 Y</c:v>
                </c:pt>
                <c:pt idx="1">
                  <c:v>Last OP clinic</c:v>
                </c:pt>
              </c:strCache>
            </c:strRef>
          </c:cat>
          <c:val>
            <c:numRef>
              <c:f>'case notes stats'!$AA$85:$AA$86</c:f>
              <c:numCache>
                <c:formatCode>General</c:formatCode>
                <c:ptCount val="2"/>
                <c:pt idx="0">
                  <c:v>46</c:v>
                </c:pt>
                <c:pt idx="1">
                  <c:v>58</c:v>
                </c:pt>
              </c:numCache>
            </c:numRef>
          </c:val>
          <c:extLst>
            <c:ext xmlns:c16="http://schemas.microsoft.com/office/drawing/2014/chart" uri="{C3380CC4-5D6E-409C-BE32-E72D297353CC}">
              <c16:uniqueId val="{00000001-2616-0244-AA99-0A40F30D9ADB}"/>
            </c:ext>
          </c:extLst>
        </c:ser>
        <c:dLbls>
          <c:showLegendKey val="0"/>
          <c:showVal val="0"/>
          <c:showCatName val="0"/>
          <c:showSerName val="0"/>
          <c:showPercent val="0"/>
          <c:showBubbleSize val="0"/>
        </c:dLbls>
        <c:gapWidth val="150"/>
        <c:overlap val="100"/>
        <c:axId val="102844640"/>
        <c:axId val="14583616"/>
      </c:barChart>
      <c:catAx>
        <c:axId val="10284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3616"/>
        <c:crosses val="autoZero"/>
        <c:auto val="1"/>
        <c:lblAlgn val="ctr"/>
        <c:lblOffset val="100"/>
        <c:noMultiLvlLbl val="0"/>
      </c:catAx>
      <c:valAx>
        <c:axId val="14583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4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SSC 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31</Pages>
  <Words>10807</Words>
  <Characters>61604</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Kansu</dc:creator>
  <cp:keywords/>
  <dc:description/>
  <cp:lastModifiedBy>Owen Pickrell</cp:lastModifiedBy>
  <cp:revision>7</cp:revision>
  <dcterms:created xsi:type="dcterms:W3CDTF">2019-02-10T20:21:00Z</dcterms:created>
  <dcterms:modified xsi:type="dcterms:W3CDTF">2019-02-10T21:23:00Z</dcterms:modified>
</cp:coreProperties>
</file>