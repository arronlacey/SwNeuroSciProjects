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A4987" w14:textId="40A56442" w:rsidR="004852E8" w:rsidRPr="005546D6" w:rsidRDefault="00905FAE" w:rsidP="004A41C4">
      <w:pPr>
        <w:jc w:val="center"/>
        <w:rPr>
          <w:rFonts w:asciiTheme="minorHAnsi" w:hAnsiTheme="minorHAnsi" w:cs="Times New Roman"/>
          <w:b/>
          <w:sz w:val="28"/>
          <w:szCs w:val="28"/>
          <w:lang w:val="en-US"/>
        </w:rPr>
      </w:pPr>
      <w:r w:rsidRPr="005546D6">
        <w:rPr>
          <w:rFonts w:eastAsiaTheme="minorEastAsia" w:cstheme="minorBidi"/>
          <w:b/>
          <w:bCs/>
          <w:sz w:val="28"/>
          <w:szCs w:val="28"/>
          <w:lang w:val="en-US"/>
        </w:rPr>
        <w:t xml:space="preserve">Educational attainment of children born to mothers with </w:t>
      </w:r>
      <w:r w:rsidR="005546D6" w:rsidRPr="005546D6">
        <w:rPr>
          <w:rFonts w:eastAsiaTheme="minorEastAsia" w:cstheme="minorBidi"/>
          <w:b/>
          <w:bCs/>
          <w:sz w:val="28"/>
          <w:szCs w:val="28"/>
          <w:lang w:val="en-US"/>
        </w:rPr>
        <w:t>multiple sclerosis</w:t>
      </w:r>
    </w:p>
    <w:p w14:paraId="4B6A7EE4" w14:textId="0F2B8AEE" w:rsidR="00454C04" w:rsidRPr="00454C04" w:rsidRDefault="00454C04" w:rsidP="00454C04">
      <w:pPr>
        <w:jc w:val="center"/>
        <w:rPr>
          <w:rFonts w:eastAsiaTheme="minorEastAsia" w:cstheme="minorBidi"/>
          <w:i/>
          <w:sz w:val="24"/>
          <w:szCs w:val="24"/>
        </w:rPr>
      </w:pPr>
      <w:r w:rsidRPr="00454C04">
        <w:rPr>
          <w:rFonts w:eastAsiaTheme="minorEastAsia" w:cstheme="minorBidi"/>
          <w:i/>
          <w:sz w:val="24"/>
          <w:szCs w:val="24"/>
        </w:rPr>
        <w:t>Lacey AS</w:t>
      </w:r>
      <w:r w:rsidRPr="00454C04">
        <w:rPr>
          <w:rFonts w:eastAsiaTheme="minorEastAsia" w:cstheme="minorBidi"/>
          <w:i/>
          <w:sz w:val="24"/>
          <w:szCs w:val="24"/>
          <w:vertAlign w:val="superscript"/>
        </w:rPr>
        <w:t>1,2</w:t>
      </w:r>
      <w:r w:rsidRPr="00454C04">
        <w:rPr>
          <w:rFonts w:eastAsiaTheme="minorEastAsia" w:cstheme="minorBidi"/>
          <w:i/>
          <w:sz w:val="24"/>
          <w:szCs w:val="24"/>
        </w:rPr>
        <w:t>*, Pickrell WO</w:t>
      </w:r>
      <w:r w:rsidRPr="00454C04">
        <w:rPr>
          <w:rFonts w:eastAsiaTheme="minorEastAsia" w:cstheme="minorBidi"/>
          <w:i/>
          <w:sz w:val="24"/>
          <w:szCs w:val="24"/>
          <w:vertAlign w:val="superscript"/>
        </w:rPr>
        <w:t>1,3</w:t>
      </w:r>
      <w:r w:rsidRPr="00454C04">
        <w:rPr>
          <w:rFonts w:eastAsiaTheme="minorEastAsia" w:cstheme="minorBidi"/>
          <w:i/>
          <w:sz w:val="24"/>
          <w:szCs w:val="24"/>
        </w:rPr>
        <w:t>*, Harding K</w:t>
      </w:r>
      <w:r w:rsidRPr="00454C04">
        <w:rPr>
          <w:rFonts w:eastAsiaTheme="minorEastAsia" w:cstheme="minorBidi"/>
          <w:i/>
          <w:sz w:val="24"/>
          <w:szCs w:val="24"/>
          <w:vertAlign w:val="superscript"/>
        </w:rPr>
        <w:t>4,5</w:t>
      </w:r>
      <w:r w:rsidRPr="00454C04">
        <w:rPr>
          <w:rFonts w:eastAsiaTheme="minorEastAsia" w:cstheme="minorBidi"/>
          <w:i/>
          <w:sz w:val="24"/>
          <w:szCs w:val="24"/>
        </w:rPr>
        <w:t>, Middleton R</w:t>
      </w:r>
      <w:r w:rsidRPr="00454C04">
        <w:rPr>
          <w:rFonts w:eastAsiaTheme="minorEastAsia" w:cstheme="minorBidi"/>
          <w:i/>
          <w:sz w:val="24"/>
          <w:szCs w:val="24"/>
          <w:vertAlign w:val="superscript"/>
        </w:rPr>
        <w:t>2</w:t>
      </w:r>
      <w:r w:rsidRPr="00454C04">
        <w:rPr>
          <w:rFonts w:eastAsiaTheme="minorEastAsia" w:cstheme="minorBidi"/>
          <w:i/>
          <w:sz w:val="24"/>
          <w:szCs w:val="24"/>
        </w:rPr>
        <w:t>, Tallantyre EC</w:t>
      </w:r>
      <w:r w:rsidRPr="00454C04">
        <w:rPr>
          <w:rFonts w:eastAsiaTheme="minorEastAsia" w:cstheme="minorBidi"/>
          <w:i/>
          <w:sz w:val="24"/>
          <w:szCs w:val="24"/>
          <w:vertAlign w:val="superscript"/>
        </w:rPr>
        <w:t>56</w:t>
      </w:r>
      <w:r w:rsidRPr="00454C04">
        <w:rPr>
          <w:rFonts w:eastAsiaTheme="minorEastAsia" w:cstheme="minorBidi"/>
          <w:i/>
          <w:sz w:val="24"/>
          <w:szCs w:val="24"/>
        </w:rPr>
        <w:t>, Ingram G</w:t>
      </w:r>
      <w:r w:rsidRPr="00454C04">
        <w:rPr>
          <w:rFonts w:eastAsiaTheme="minorEastAsia" w:cstheme="minorBidi"/>
          <w:i/>
          <w:sz w:val="24"/>
          <w:szCs w:val="24"/>
          <w:vertAlign w:val="superscript"/>
        </w:rPr>
        <w:t>3</w:t>
      </w:r>
      <w:r w:rsidRPr="00454C04">
        <w:rPr>
          <w:rFonts w:eastAsiaTheme="minorEastAsia" w:cstheme="minorBidi"/>
          <w:i/>
          <w:sz w:val="24"/>
          <w:szCs w:val="24"/>
        </w:rPr>
        <w:t xml:space="preserve">, </w:t>
      </w:r>
      <w:r>
        <w:rPr>
          <w:rFonts w:eastAsiaTheme="minorEastAsia" w:cstheme="minorBidi"/>
          <w:i/>
          <w:sz w:val="24"/>
          <w:szCs w:val="24"/>
        </w:rPr>
        <w:br/>
      </w:r>
      <w:r w:rsidRPr="00454C04">
        <w:rPr>
          <w:rFonts w:eastAsiaTheme="minorEastAsia" w:cstheme="minorBidi"/>
          <w:i/>
          <w:sz w:val="24"/>
          <w:szCs w:val="24"/>
        </w:rPr>
        <w:t>Pearson OR</w:t>
      </w:r>
      <w:r w:rsidRPr="00454C04">
        <w:rPr>
          <w:rFonts w:eastAsiaTheme="minorEastAsia" w:cstheme="minorBidi"/>
          <w:i/>
          <w:sz w:val="24"/>
          <w:szCs w:val="24"/>
          <w:vertAlign w:val="superscript"/>
        </w:rPr>
        <w:t>3</w:t>
      </w:r>
      <w:r w:rsidRPr="00454C04">
        <w:rPr>
          <w:rFonts w:eastAsiaTheme="minorEastAsia" w:cstheme="minorBidi"/>
          <w:i/>
          <w:sz w:val="24"/>
          <w:szCs w:val="24"/>
        </w:rPr>
        <w:t>, Rees MI</w:t>
      </w:r>
      <w:r w:rsidRPr="00454C04">
        <w:rPr>
          <w:rFonts w:eastAsiaTheme="minorEastAsia" w:cstheme="minorBidi"/>
          <w:i/>
          <w:sz w:val="24"/>
          <w:szCs w:val="24"/>
          <w:vertAlign w:val="superscript"/>
        </w:rPr>
        <w:t>1</w:t>
      </w:r>
      <w:r w:rsidRPr="00454C04">
        <w:rPr>
          <w:rFonts w:eastAsiaTheme="minorEastAsia" w:cstheme="minorBidi"/>
          <w:i/>
          <w:sz w:val="24"/>
          <w:szCs w:val="24"/>
        </w:rPr>
        <w:t>, Robertson NP</w:t>
      </w:r>
      <w:r w:rsidRPr="00454C04">
        <w:rPr>
          <w:rFonts w:eastAsiaTheme="minorEastAsia" w:cstheme="minorBidi"/>
          <w:i/>
          <w:sz w:val="24"/>
          <w:szCs w:val="24"/>
          <w:vertAlign w:val="superscript"/>
        </w:rPr>
        <w:t>5,6</w:t>
      </w:r>
      <w:r w:rsidRPr="00454C04">
        <w:rPr>
          <w:rFonts w:eastAsiaTheme="minorEastAsia" w:cstheme="minorBidi"/>
          <w:i/>
          <w:sz w:val="24"/>
          <w:szCs w:val="24"/>
        </w:rPr>
        <w:t>.</w:t>
      </w:r>
    </w:p>
    <w:p w14:paraId="4C2582EC" w14:textId="147D8064" w:rsidR="00454C04" w:rsidRPr="00454C04" w:rsidRDefault="00454C04" w:rsidP="00454C04">
      <w:pPr>
        <w:rPr>
          <w:rFonts w:eastAsiaTheme="minorEastAsia" w:cstheme="minorBidi"/>
          <w:sz w:val="24"/>
          <w:szCs w:val="24"/>
        </w:rPr>
      </w:pPr>
      <w:r w:rsidRPr="00454C04">
        <w:rPr>
          <w:rFonts w:eastAsiaTheme="minorEastAsia" w:cstheme="minorBidi"/>
          <w:sz w:val="24"/>
          <w:szCs w:val="24"/>
        </w:rPr>
        <w:t>*=equal first author</w:t>
      </w:r>
    </w:p>
    <w:p w14:paraId="561C86ED" w14:textId="77777777" w:rsidR="00454C04" w:rsidRPr="00454C04" w:rsidRDefault="00454C04" w:rsidP="00454C04">
      <w:pPr>
        <w:spacing w:after="0"/>
        <w:rPr>
          <w:rFonts w:eastAsiaTheme="minorEastAsia" w:cstheme="minorBidi"/>
          <w:sz w:val="24"/>
          <w:szCs w:val="24"/>
        </w:rPr>
      </w:pPr>
      <w:r w:rsidRPr="00454C04">
        <w:rPr>
          <w:rFonts w:eastAsiaTheme="minorEastAsia" w:cstheme="minorBidi"/>
          <w:sz w:val="24"/>
          <w:szCs w:val="24"/>
          <w:vertAlign w:val="superscript"/>
        </w:rPr>
        <w:t>1</w:t>
      </w:r>
      <w:r w:rsidRPr="00454C04">
        <w:rPr>
          <w:rFonts w:eastAsiaTheme="minorEastAsia" w:cstheme="minorBidi"/>
          <w:sz w:val="24"/>
          <w:szCs w:val="24"/>
        </w:rPr>
        <w:t xml:space="preserve"> Neurology and Molecular Neuroscience, Swansea University Medical School, Swansea University</w:t>
      </w:r>
    </w:p>
    <w:p w14:paraId="1F712138" w14:textId="77777777" w:rsidR="00454C04" w:rsidRPr="00454C04" w:rsidRDefault="00454C04" w:rsidP="00454C04">
      <w:pPr>
        <w:spacing w:after="0"/>
        <w:rPr>
          <w:rFonts w:eastAsiaTheme="minorEastAsia" w:cstheme="minorBidi"/>
          <w:sz w:val="24"/>
          <w:szCs w:val="24"/>
        </w:rPr>
      </w:pPr>
      <w:r w:rsidRPr="00454C04">
        <w:rPr>
          <w:rFonts w:eastAsiaTheme="minorEastAsia" w:cstheme="minorBidi"/>
          <w:sz w:val="24"/>
          <w:szCs w:val="24"/>
          <w:vertAlign w:val="superscript"/>
        </w:rPr>
        <w:t>2</w:t>
      </w:r>
      <w:r w:rsidRPr="00454C04">
        <w:rPr>
          <w:rFonts w:eastAsiaTheme="minorEastAsia" w:cstheme="minorBidi"/>
          <w:sz w:val="24"/>
          <w:szCs w:val="24"/>
        </w:rPr>
        <w:t xml:space="preserve"> Health Data Science, Swansea University Medical School, Swansea University</w:t>
      </w:r>
    </w:p>
    <w:p w14:paraId="52142321" w14:textId="77777777" w:rsidR="00454C04" w:rsidRPr="00454C04" w:rsidRDefault="00454C04" w:rsidP="00454C04">
      <w:pPr>
        <w:spacing w:after="0"/>
        <w:rPr>
          <w:rFonts w:eastAsiaTheme="minorEastAsia" w:cstheme="minorBidi"/>
          <w:sz w:val="24"/>
          <w:szCs w:val="24"/>
        </w:rPr>
      </w:pPr>
      <w:r w:rsidRPr="00454C04">
        <w:rPr>
          <w:rFonts w:eastAsiaTheme="minorEastAsia" w:cstheme="minorBidi"/>
          <w:sz w:val="24"/>
          <w:szCs w:val="24"/>
          <w:vertAlign w:val="superscript"/>
        </w:rPr>
        <w:t>3</w:t>
      </w:r>
      <w:r w:rsidRPr="00454C04">
        <w:rPr>
          <w:rFonts w:eastAsiaTheme="minorEastAsia" w:cstheme="minorBidi"/>
          <w:sz w:val="24"/>
          <w:szCs w:val="24"/>
        </w:rPr>
        <w:t xml:space="preserve"> Neurology Department, Morriston Hospital, Abertawe Bro Morgannwg University Health Board, Swansea</w:t>
      </w:r>
    </w:p>
    <w:p w14:paraId="69949542" w14:textId="77777777" w:rsidR="00454C04" w:rsidRPr="00454C04" w:rsidRDefault="00454C04" w:rsidP="00454C04">
      <w:pPr>
        <w:spacing w:after="0"/>
        <w:rPr>
          <w:rFonts w:eastAsiaTheme="minorEastAsia" w:cstheme="minorBidi"/>
          <w:sz w:val="24"/>
          <w:szCs w:val="24"/>
        </w:rPr>
      </w:pPr>
      <w:r w:rsidRPr="00454C04">
        <w:rPr>
          <w:rFonts w:eastAsiaTheme="minorEastAsia" w:cstheme="minorBidi"/>
          <w:sz w:val="24"/>
          <w:szCs w:val="24"/>
          <w:vertAlign w:val="superscript"/>
        </w:rPr>
        <w:t>4</w:t>
      </w:r>
      <w:r w:rsidRPr="00454C04">
        <w:rPr>
          <w:rFonts w:eastAsiaTheme="minorEastAsia" w:cstheme="minorBidi"/>
          <w:sz w:val="24"/>
          <w:szCs w:val="24"/>
        </w:rPr>
        <w:t xml:space="preserve"> Neurology Department, Royal Gwent Hospital, Aneurin Bevan University Health Board, Newport</w:t>
      </w:r>
    </w:p>
    <w:p w14:paraId="042EF0E1" w14:textId="77777777" w:rsidR="00454C04" w:rsidRPr="00454C04" w:rsidRDefault="00454C04" w:rsidP="00454C04">
      <w:pPr>
        <w:spacing w:after="0"/>
        <w:rPr>
          <w:rFonts w:eastAsiaTheme="minorEastAsia" w:cstheme="minorBidi"/>
          <w:sz w:val="24"/>
          <w:szCs w:val="24"/>
        </w:rPr>
      </w:pPr>
      <w:r w:rsidRPr="00454C04">
        <w:rPr>
          <w:rFonts w:eastAsiaTheme="minorEastAsia" w:cstheme="minorBidi"/>
          <w:sz w:val="24"/>
          <w:szCs w:val="24"/>
          <w:vertAlign w:val="superscript"/>
        </w:rPr>
        <w:t>5</w:t>
      </w:r>
      <w:r w:rsidRPr="00454C04">
        <w:rPr>
          <w:rFonts w:eastAsiaTheme="minorEastAsia" w:cstheme="minorBidi"/>
          <w:sz w:val="24"/>
          <w:szCs w:val="24"/>
        </w:rPr>
        <w:t xml:space="preserve"> Institute of Psychological Medicine and Clinical Neurosciences, Cardiff University School of Medicine, Cardiff</w:t>
      </w:r>
    </w:p>
    <w:p w14:paraId="17DB8A6F" w14:textId="77777777" w:rsidR="00454C04" w:rsidRPr="00454C04" w:rsidRDefault="00454C04" w:rsidP="00454C04">
      <w:pPr>
        <w:spacing w:after="0"/>
        <w:rPr>
          <w:rFonts w:eastAsiaTheme="minorEastAsia" w:cstheme="minorBidi"/>
          <w:sz w:val="24"/>
          <w:szCs w:val="24"/>
        </w:rPr>
      </w:pPr>
      <w:r w:rsidRPr="00454C04">
        <w:rPr>
          <w:rFonts w:eastAsiaTheme="minorEastAsia" w:cstheme="minorBidi"/>
          <w:sz w:val="24"/>
          <w:szCs w:val="24"/>
          <w:vertAlign w:val="superscript"/>
        </w:rPr>
        <w:t>6</w:t>
      </w:r>
      <w:r w:rsidRPr="00454C04">
        <w:rPr>
          <w:rFonts w:eastAsiaTheme="minorEastAsia" w:cstheme="minorBidi"/>
          <w:sz w:val="24"/>
          <w:szCs w:val="24"/>
        </w:rPr>
        <w:t xml:space="preserve"> Neurology Department, University Hospital of Wales, Cardiff and Vale University Health Board, Cardiff</w:t>
      </w:r>
    </w:p>
    <w:p w14:paraId="33BB5F4B" w14:textId="77777777" w:rsidR="004A41C4" w:rsidRDefault="004A41C4" w:rsidP="00C509C8">
      <w:pPr>
        <w:jc w:val="center"/>
        <w:rPr>
          <w:rFonts w:asciiTheme="minorHAnsi" w:hAnsiTheme="minorHAnsi"/>
          <w:sz w:val="24"/>
          <w:szCs w:val="24"/>
          <w:lang w:val="en-US"/>
        </w:rPr>
      </w:pPr>
    </w:p>
    <w:p w14:paraId="7E7CFEBF" w14:textId="1C6F2F4E" w:rsidR="004852E8" w:rsidRPr="00D42328" w:rsidRDefault="004A41C4">
      <w:pPr>
        <w:spacing w:line="480" w:lineRule="auto"/>
        <w:rPr>
          <w:rFonts w:asciiTheme="minorHAnsi" w:hAnsiTheme="minorHAnsi"/>
          <w:lang w:val="de-DE"/>
        </w:rPr>
      </w:pPr>
      <w:r>
        <w:rPr>
          <w:rFonts w:asciiTheme="minorHAnsi" w:hAnsiTheme="minorHAnsi"/>
          <w:sz w:val="24"/>
          <w:szCs w:val="24"/>
          <w:lang w:val="en-US"/>
        </w:rPr>
        <w:t>Author affiliations</w:t>
      </w:r>
    </w:p>
    <w:p w14:paraId="0D04E120" w14:textId="77777777" w:rsidR="004852E8" w:rsidRPr="00D42328" w:rsidRDefault="004852E8">
      <w:pPr>
        <w:spacing w:line="480" w:lineRule="auto"/>
        <w:rPr>
          <w:rFonts w:asciiTheme="minorHAnsi" w:hAnsiTheme="minorHAnsi" w:cs="Times New Roman"/>
          <w:lang w:val="en-US"/>
        </w:rPr>
      </w:pPr>
    </w:p>
    <w:p w14:paraId="0F3D3CB4" w14:textId="0B543FC4" w:rsidR="004852E8" w:rsidRPr="00D42328" w:rsidRDefault="00905FAE">
      <w:pPr>
        <w:spacing w:line="480" w:lineRule="auto"/>
        <w:rPr>
          <w:rFonts w:asciiTheme="minorHAnsi" w:hAnsiTheme="minorHAnsi" w:cs="Times New Roman"/>
          <w:b/>
          <w:lang w:val="en-US"/>
        </w:rPr>
      </w:pPr>
      <w:r w:rsidRPr="00D42328">
        <w:rPr>
          <w:rFonts w:eastAsiaTheme="minorEastAsia" w:cstheme="minorBidi"/>
          <w:b/>
          <w:bCs/>
          <w:lang w:val="en-US"/>
        </w:rPr>
        <w:t>Correspond</w:t>
      </w:r>
      <w:r w:rsidR="004A41C4">
        <w:rPr>
          <w:rFonts w:eastAsiaTheme="minorEastAsia" w:cstheme="minorBidi"/>
          <w:b/>
          <w:bCs/>
          <w:lang w:val="en-US"/>
        </w:rPr>
        <w:t>ence</w:t>
      </w:r>
      <w:r w:rsidRPr="00D42328">
        <w:rPr>
          <w:rFonts w:eastAsiaTheme="minorEastAsia" w:cstheme="minorBidi"/>
          <w:b/>
          <w:bCs/>
          <w:lang w:val="en-US"/>
        </w:rPr>
        <w:t xml:space="preserve"> </w:t>
      </w:r>
      <w:r w:rsidR="004A41C4">
        <w:rPr>
          <w:rFonts w:eastAsiaTheme="minorEastAsia" w:cstheme="minorBidi"/>
          <w:b/>
          <w:bCs/>
          <w:lang w:val="en-US"/>
        </w:rPr>
        <w:t>to</w:t>
      </w:r>
      <w:r w:rsidRPr="00D42328">
        <w:rPr>
          <w:rFonts w:eastAsiaTheme="minorEastAsia" w:cstheme="minorBidi"/>
          <w:b/>
          <w:bCs/>
          <w:lang w:val="en-US"/>
        </w:rPr>
        <w:t xml:space="preserve"> </w:t>
      </w:r>
    </w:p>
    <w:p w14:paraId="5E3C6438" w14:textId="7F3C1280" w:rsidR="004852E8" w:rsidRPr="00D42328" w:rsidRDefault="00BD4D2F" w:rsidP="00C509C8">
      <w:pPr>
        <w:spacing w:line="480" w:lineRule="auto"/>
        <w:rPr>
          <w:rFonts w:asciiTheme="minorHAnsi" w:eastAsiaTheme="minorEastAsia" w:hAnsiTheme="minorHAnsi" w:cstheme="minorBidi"/>
          <w:b/>
          <w:lang w:val="en-US"/>
        </w:rPr>
      </w:pPr>
      <w:r>
        <w:rPr>
          <w:rFonts w:asciiTheme="minorHAnsi" w:eastAsiaTheme="minorEastAsia" w:hAnsiTheme="minorHAnsi" w:cstheme="minorBidi"/>
          <w:b/>
          <w:lang w:val="en-US"/>
        </w:rPr>
        <w:t>Word count (</w:t>
      </w:r>
      <w:r w:rsidRPr="00BD4D2F">
        <w:rPr>
          <w:rFonts w:asciiTheme="minorHAnsi" w:eastAsiaTheme="minorEastAsia" w:hAnsiTheme="minorHAnsi" w:cstheme="minorBidi"/>
          <w:b/>
          <w:lang w:val="en-US"/>
        </w:rPr>
        <w:t>excluding title page, abstract, references, figures and tables</w:t>
      </w:r>
      <w:r>
        <w:rPr>
          <w:rFonts w:asciiTheme="minorHAnsi" w:eastAsiaTheme="minorEastAsia" w:hAnsiTheme="minorHAnsi" w:cstheme="minorBidi"/>
          <w:b/>
          <w:lang w:val="en-US"/>
        </w:rPr>
        <w:t>) :</w:t>
      </w:r>
    </w:p>
    <w:p w14:paraId="4DDDABBC" w14:textId="77777777" w:rsidR="004852E8" w:rsidRPr="00D42328" w:rsidRDefault="004852E8">
      <w:pPr>
        <w:suppressAutoHyphens w:val="0"/>
        <w:spacing w:after="160" w:line="259" w:lineRule="auto"/>
        <w:rPr>
          <w:rFonts w:asciiTheme="minorHAnsi" w:eastAsiaTheme="minorEastAsia" w:hAnsiTheme="minorHAnsi" w:cstheme="minorBidi"/>
          <w:b/>
          <w:bCs/>
          <w:lang w:val="en-US"/>
        </w:rPr>
      </w:pPr>
    </w:p>
    <w:p w14:paraId="0B19A3AA" w14:textId="77777777" w:rsidR="004852E8" w:rsidRPr="00D42328" w:rsidRDefault="004852E8" w:rsidP="00C509C8">
      <w:pPr>
        <w:suppressAutoHyphens w:val="0"/>
        <w:spacing w:after="160" w:line="259" w:lineRule="auto"/>
        <w:rPr>
          <w:rFonts w:asciiTheme="minorHAnsi" w:eastAsiaTheme="minorEastAsia" w:hAnsiTheme="minorHAnsi" w:cstheme="minorBidi"/>
          <w:b/>
          <w:bCs/>
          <w:lang w:val="en-US"/>
        </w:rPr>
      </w:pPr>
    </w:p>
    <w:p w14:paraId="33F4B443" w14:textId="77777777" w:rsidR="005546D6" w:rsidRDefault="005546D6">
      <w:pPr>
        <w:tabs>
          <w:tab w:val="clear" w:pos="720"/>
        </w:tabs>
        <w:suppressAutoHyphens w:val="0"/>
        <w:spacing w:after="0" w:line="259" w:lineRule="auto"/>
        <w:rPr>
          <w:rFonts w:eastAsiaTheme="minorEastAsia" w:cstheme="minorBidi"/>
          <w:b/>
          <w:bCs/>
          <w:lang w:val="en-US"/>
        </w:rPr>
      </w:pPr>
      <w:r>
        <w:rPr>
          <w:rFonts w:eastAsiaTheme="minorEastAsia" w:cstheme="minorBidi"/>
          <w:b/>
          <w:bCs/>
          <w:lang w:val="en-US"/>
        </w:rPr>
        <w:br w:type="page"/>
      </w:r>
    </w:p>
    <w:p w14:paraId="16180165" w14:textId="5B75095A" w:rsidR="00C509C8" w:rsidRDefault="00C509C8">
      <w:pPr>
        <w:spacing w:line="480" w:lineRule="auto"/>
        <w:jc w:val="both"/>
        <w:rPr>
          <w:rFonts w:eastAsiaTheme="minorEastAsia" w:cstheme="minorBidi"/>
          <w:b/>
          <w:bCs/>
          <w:lang w:val="en-US"/>
        </w:rPr>
      </w:pPr>
      <w:commentRangeStart w:id="0"/>
      <w:r>
        <w:rPr>
          <w:rFonts w:eastAsiaTheme="minorEastAsia" w:cstheme="minorBidi"/>
          <w:b/>
          <w:bCs/>
          <w:lang w:val="en-US"/>
        </w:rPr>
        <w:lastRenderedPageBreak/>
        <w:t>Abstract</w:t>
      </w:r>
      <w:commentRangeEnd w:id="0"/>
      <w:r w:rsidR="005546D6">
        <w:rPr>
          <w:rStyle w:val="CommentReference"/>
        </w:rPr>
        <w:commentReference w:id="0"/>
      </w:r>
    </w:p>
    <w:p w14:paraId="71A870F8" w14:textId="31FA3D49" w:rsidR="004852E8" w:rsidRPr="00D42328" w:rsidRDefault="00905FAE">
      <w:pPr>
        <w:spacing w:line="480" w:lineRule="auto"/>
        <w:jc w:val="both"/>
        <w:rPr>
          <w:rFonts w:asciiTheme="minorHAnsi" w:hAnsiTheme="minorHAnsi" w:cs="Times New Roman"/>
          <w:b/>
          <w:lang w:val="en-US"/>
        </w:rPr>
      </w:pPr>
      <w:r w:rsidRPr="00D42328">
        <w:rPr>
          <w:rFonts w:eastAsiaTheme="minorEastAsia" w:cstheme="minorBidi"/>
          <w:b/>
          <w:bCs/>
          <w:lang w:val="en-US"/>
        </w:rPr>
        <w:t>Objective</w:t>
      </w:r>
    </w:p>
    <w:p w14:paraId="5B32E49D" w14:textId="77777777" w:rsidR="00126462" w:rsidRDefault="00126462">
      <w:pPr>
        <w:spacing w:line="480" w:lineRule="auto"/>
        <w:jc w:val="both"/>
        <w:rPr>
          <w:rFonts w:eastAsiaTheme="minorEastAsia" w:cstheme="minorBidi"/>
          <w:lang w:val="en-US"/>
        </w:rPr>
      </w:pPr>
      <w:r w:rsidRPr="00126462">
        <w:rPr>
          <w:rFonts w:eastAsiaTheme="minorEastAsia" w:cstheme="minorBidi"/>
          <w:lang w:val="en-US"/>
        </w:rPr>
        <w:t>Multiple sclerosis (MS) causes long-term disability with broad socioeconomic consequences. This may influence educational attainment in children of affected individuals. We investigated whether having a mother with MS affects performance in Welsh national attainment tests.</w:t>
      </w:r>
    </w:p>
    <w:p w14:paraId="1491DD66" w14:textId="2EADC387" w:rsidR="004852E8" w:rsidRPr="00D42328" w:rsidRDefault="00905FAE">
      <w:pPr>
        <w:spacing w:line="480" w:lineRule="auto"/>
        <w:jc w:val="both"/>
        <w:rPr>
          <w:rFonts w:asciiTheme="minorHAnsi" w:hAnsiTheme="minorHAnsi" w:cs="Times New Roman"/>
          <w:lang w:val="en-US"/>
        </w:rPr>
      </w:pPr>
      <w:r w:rsidRPr="00D42328">
        <w:rPr>
          <w:rFonts w:eastAsiaTheme="minorEastAsia" w:cstheme="minorBidi"/>
          <w:b/>
          <w:bCs/>
          <w:lang w:val="en-US"/>
        </w:rPr>
        <w:t>Methods</w:t>
      </w:r>
    </w:p>
    <w:p w14:paraId="6C7A2B64" w14:textId="77777777" w:rsidR="00126462" w:rsidRDefault="00126462">
      <w:pPr>
        <w:spacing w:line="480" w:lineRule="auto"/>
        <w:jc w:val="both"/>
        <w:rPr>
          <w:rFonts w:eastAsiaTheme="minorEastAsia" w:cstheme="minorBidi"/>
          <w:lang w:val="en-US"/>
        </w:rPr>
      </w:pPr>
      <w:r w:rsidRPr="00126462">
        <w:rPr>
          <w:rFonts w:eastAsiaTheme="minorEastAsia" w:cstheme="minorBidi"/>
          <w:lang w:val="en-US"/>
        </w:rPr>
        <w:t>Anonymised lists of 1584 women with MS diagnosed in two neuroscience centres (Cardiff, Swansea) were linked to population level routinely-collected health and education data. We identified children born to mothers with MS and compared performance in Key Stage (KS) 2–4 tests, taken at ages 11, 14 and 16, to a control group (matched for deprivation score, maternal age, year of birth, gestational age and birth weight). We measured core subject indicator (CSI) as an outcome measure (proportion achieving minimum standard in core subjects).</w:t>
      </w:r>
    </w:p>
    <w:p w14:paraId="57714C69" w14:textId="6B6DC061" w:rsidR="004852E8" w:rsidRPr="00D42328" w:rsidRDefault="00905FAE">
      <w:pPr>
        <w:spacing w:line="480" w:lineRule="auto"/>
        <w:jc w:val="both"/>
        <w:rPr>
          <w:rFonts w:asciiTheme="minorHAnsi" w:hAnsiTheme="minorHAnsi" w:cs="Times New Roman"/>
          <w:b/>
          <w:lang w:val="en-US"/>
        </w:rPr>
      </w:pPr>
      <w:r w:rsidRPr="00D42328">
        <w:rPr>
          <w:rFonts w:eastAsiaTheme="minorEastAsia" w:cstheme="minorBidi"/>
          <w:b/>
          <w:bCs/>
          <w:lang w:val="en-US"/>
        </w:rPr>
        <w:t>Results</w:t>
      </w:r>
    </w:p>
    <w:p w14:paraId="5032395D" w14:textId="77777777" w:rsidR="00126462" w:rsidRDefault="00126462">
      <w:pPr>
        <w:spacing w:line="480" w:lineRule="auto"/>
        <w:jc w:val="both"/>
        <w:rPr>
          <w:rFonts w:eastAsiaTheme="minorEastAsia" w:cstheme="minorBidi"/>
          <w:lang w:val="en-US"/>
        </w:rPr>
      </w:pPr>
      <w:r w:rsidRPr="00126462">
        <w:rPr>
          <w:rFonts w:eastAsiaTheme="minorEastAsia" w:cstheme="minorBidi"/>
          <w:lang w:val="en-US"/>
        </w:rPr>
        <w:t>525 children from mothers with MS had test results available from 2003–2016; there were 2217 matched controls. There was no significant overall difference in CSI achievement between cases and controls: KS2(85.3%v84.3%); KS3(75%v71.5%); KS4(52.1%v50.5%).  Greater Expanded Disability Score Status did not significantly worsen performance but longer time since diagnosis improved performance in KS3 and KS4.</w:t>
      </w:r>
    </w:p>
    <w:p w14:paraId="35A92C5D" w14:textId="1C10EBC9" w:rsidR="004852E8" w:rsidRPr="00D42328" w:rsidRDefault="00A8057B">
      <w:pPr>
        <w:spacing w:line="480" w:lineRule="auto"/>
        <w:jc w:val="both"/>
        <w:rPr>
          <w:rFonts w:asciiTheme="minorHAnsi" w:hAnsiTheme="minorHAnsi" w:cs="Times New Roman"/>
          <w:lang w:val="en-US"/>
        </w:rPr>
      </w:pPr>
      <w:r>
        <w:rPr>
          <w:rFonts w:eastAsiaTheme="minorEastAsia" w:cstheme="minorBidi"/>
          <w:b/>
          <w:bCs/>
          <w:lang w:val="en-US"/>
        </w:rPr>
        <w:t>Conclusions</w:t>
      </w:r>
      <w:r w:rsidRPr="00D42328">
        <w:rPr>
          <w:rFonts w:eastAsiaTheme="minorEastAsia" w:cstheme="minorBidi"/>
          <w:lang w:val="en-US"/>
        </w:rPr>
        <w:t xml:space="preserve"> </w:t>
      </w:r>
    </w:p>
    <w:p w14:paraId="138EBEF2" w14:textId="77777777" w:rsidR="00126462" w:rsidRPr="00126462" w:rsidRDefault="00126462">
      <w:pPr>
        <w:spacing w:line="480" w:lineRule="auto"/>
        <w:jc w:val="both"/>
        <w:rPr>
          <w:rFonts w:eastAsiaTheme="minorEastAsia" w:cstheme="minorBidi"/>
          <w:iCs/>
          <w:lang w:val="en-US"/>
        </w:rPr>
      </w:pPr>
      <w:r w:rsidRPr="00126462">
        <w:rPr>
          <w:rFonts w:eastAsiaTheme="minorEastAsia" w:cstheme="minorBidi"/>
          <w:iCs/>
          <w:lang w:val="en-US"/>
        </w:rPr>
        <w:t>Having a mother with MS did not significantly worsen performance in national attainment tests and was associated with improved performance in some subgroups.</w:t>
      </w:r>
    </w:p>
    <w:p w14:paraId="23AB5912" w14:textId="6640076E" w:rsidR="004852E8" w:rsidRPr="00D42328" w:rsidRDefault="00905FAE">
      <w:pPr>
        <w:spacing w:line="480" w:lineRule="auto"/>
        <w:jc w:val="both"/>
        <w:rPr>
          <w:rFonts w:asciiTheme="minorHAnsi" w:eastAsiaTheme="minorEastAsia" w:hAnsiTheme="minorHAnsi" w:cstheme="minorBidi"/>
          <w:lang w:val="en-US"/>
        </w:rPr>
      </w:pPr>
      <w:r w:rsidRPr="00D42328">
        <w:rPr>
          <w:rFonts w:eastAsiaTheme="minorEastAsia" w:cstheme="minorBidi"/>
          <w:b/>
          <w:lang w:val="en-US"/>
        </w:rPr>
        <w:t xml:space="preserve">Key words: </w:t>
      </w:r>
      <w:r w:rsidR="005546D6">
        <w:t>Multiple sclerosis</w:t>
      </w:r>
      <w:r w:rsidRPr="00D42328">
        <w:t xml:space="preserve">, Educational attainment, </w:t>
      </w:r>
    </w:p>
    <w:p w14:paraId="4FEDAC04" w14:textId="45E72202" w:rsidR="004852E8" w:rsidRPr="006F1AF1" w:rsidRDefault="00905FAE" w:rsidP="006F1AF1">
      <w:pPr>
        <w:suppressAutoHyphens w:val="0"/>
        <w:spacing w:after="160" w:line="259" w:lineRule="auto"/>
        <w:rPr>
          <w:rFonts w:asciiTheme="minorHAnsi" w:eastAsiaTheme="minorEastAsia" w:hAnsiTheme="minorHAnsi" w:cstheme="minorBidi"/>
          <w:b/>
          <w:bCs/>
          <w:sz w:val="28"/>
          <w:szCs w:val="28"/>
          <w:lang w:val="en-US"/>
        </w:rPr>
      </w:pPr>
      <w:r w:rsidRPr="00D42328">
        <w:br w:type="page"/>
      </w:r>
      <w:commentRangeStart w:id="1"/>
      <w:r w:rsidRPr="00D42328">
        <w:rPr>
          <w:rFonts w:eastAsiaTheme="minorEastAsia" w:cstheme="minorBidi"/>
          <w:b/>
          <w:bCs/>
          <w:sz w:val="28"/>
          <w:szCs w:val="28"/>
          <w:lang w:val="en-US"/>
        </w:rPr>
        <w:lastRenderedPageBreak/>
        <w:t>Introduction</w:t>
      </w:r>
      <w:commentRangeEnd w:id="1"/>
      <w:r w:rsidR="00BD4D2F">
        <w:rPr>
          <w:rStyle w:val="CommentReference"/>
        </w:rPr>
        <w:commentReference w:id="1"/>
      </w:r>
    </w:p>
    <w:p w14:paraId="577E1EC9" w14:textId="77777777" w:rsidR="008571A0" w:rsidRDefault="00FF5AA9" w:rsidP="008571A0">
      <w:pPr>
        <w:spacing w:line="480" w:lineRule="auto"/>
        <w:rPr>
          <w:rFonts w:eastAsiaTheme="minorEastAsia" w:cstheme="minorBidi"/>
          <w:lang w:val="en-US"/>
        </w:rPr>
      </w:pPr>
      <w:r>
        <w:rPr>
          <w:rFonts w:eastAsiaTheme="minorEastAsia" w:cstheme="minorBidi"/>
          <w:lang w:val="en-US"/>
        </w:rPr>
        <w:t xml:space="preserve">Multiple sclerosis (MS) is a </w:t>
      </w:r>
      <w:r w:rsidR="00E51B4B">
        <w:rPr>
          <w:rFonts w:eastAsiaTheme="minorEastAsia" w:cstheme="minorBidi"/>
          <w:lang w:val="en-US"/>
        </w:rPr>
        <w:t xml:space="preserve">common chronic neurological disease where affected individuals can </w:t>
      </w:r>
      <w:r w:rsidR="008571A0">
        <w:rPr>
          <w:rFonts w:eastAsiaTheme="minorEastAsia" w:cstheme="minorBidi"/>
          <w:lang w:val="en-US"/>
        </w:rPr>
        <w:t>experience</w:t>
      </w:r>
      <w:r w:rsidR="00E51B4B">
        <w:rPr>
          <w:rFonts w:eastAsiaTheme="minorEastAsia" w:cstheme="minorBidi"/>
          <w:lang w:val="en-US"/>
        </w:rPr>
        <w:t xml:space="preserve"> progressive</w:t>
      </w:r>
      <w:r>
        <w:rPr>
          <w:rFonts w:eastAsiaTheme="minorEastAsia" w:cstheme="minorBidi"/>
          <w:lang w:val="en-US"/>
        </w:rPr>
        <w:t xml:space="preserve"> disability</w:t>
      </w:r>
      <w:r w:rsidR="008571A0">
        <w:rPr>
          <w:rFonts w:eastAsiaTheme="minorEastAsia" w:cstheme="minorBidi"/>
          <w:lang w:val="en-US"/>
        </w:rPr>
        <w:t xml:space="preserve"> and cognitive changes</w:t>
      </w:r>
      <w:r w:rsidR="00E51B4B">
        <w:rPr>
          <w:rFonts w:eastAsiaTheme="minorEastAsia" w:cstheme="minorBidi"/>
          <w:lang w:val="en-US"/>
        </w:rPr>
        <w:t xml:space="preserve">. </w:t>
      </w:r>
      <w:r w:rsidR="00C4153F">
        <w:rPr>
          <w:rFonts w:eastAsiaTheme="minorEastAsia" w:cstheme="minorBidi"/>
          <w:lang w:val="en-US"/>
        </w:rPr>
        <w:t>The onset of symptoms in MS typically corresponds to an age when individuals are likely to have children.</w:t>
      </w:r>
      <w:r>
        <w:rPr>
          <w:rFonts w:eastAsiaTheme="minorEastAsia" w:cstheme="minorBidi"/>
          <w:lang w:val="en-US"/>
        </w:rPr>
        <w:t xml:space="preserve"> </w:t>
      </w:r>
      <w:r w:rsidR="00C4153F">
        <w:rPr>
          <w:rFonts w:eastAsiaTheme="minorEastAsia" w:cstheme="minorBidi"/>
          <w:lang w:val="en-US"/>
        </w:rPr>
        <w:t xml:space="preserve">It is likely that children whose parents have MS experience several issues associated with chronic disease including adapting to and living with disability; employment changes and restrictions, hospital visits, medication side effects. </w:t>
      </w:r>
      <w:r w:rsidR="008571A0">
        <w:rPr>
          <w:rFonts w:eastAsiaTheme="minorEastAsia" w:cstheme="minorBidi"/>
          <w:lang w:val="en-US"/>
        </w:rPr>
        <w:t>These issues associated with a parent living with a chronic disease such as MS might</w:t>
      </w:r>
      <w:r w:rsidR="00C4153F">
        <w:rPr>
          <w:rFonts w:eastAsiaTheme="minorEastAsia" w:cstheme="minorBidi"/>
          <w:lang w:val="en-US"/>
        </w:rPr>
        <w:t xml:space="preserve"> ha</w:t>
      </w:r>
      <w:r w:rsidR="008571A0">
        <w:rPr>
          <w:rFonts w:eastAsiaTheme="minorEastAsia" w:cstheme="minorBidi"/>
          <w:lang w:val="en-US"/>
        </w:rPr>
        <w:t>ve</w:t>
      </w:r>
      <w:r w:rsidR="00C4153F">
        <w:rPr>
          <w:rFonts w:eastAsiaTheme="minorEastAsia" w:cstheme="minorBidi"/>
          <w:lang w:val="en-US"/>
        </w:rPr>
        <w:t xml:space="preserve"> positive and negative effects on children. </w:t>
      </w:r>
    </w:p>
    <w:p w14:paraId="49689758" w14:textId="08DB427A" w:rsidR="00C4153F" w:rsidRDefault="008571A0" w:rsidP="009E7AB4">
      <w:pPr>
        <w:spacing w:line="480" w:lineRule="auto"/>
        <w:jc w:val="both"/>
        <w:rPr>
          <w:rFonts w:eastAsiaTheme="minorEastAsia" w:cstheme="minorBidi"/>
          <w:lang w:val="en-US"/>
        </w:rPr>
      </w:pPr>
      <w:r>
        <w:rPr>
          <w:rFonts w:eastAsiaTheme="minorEastAsia" w:cstheme="minorBidi"/>
          <w:lang w:val="en-US"/>
        </w:rPr>
        <w:t>Negative influences</w:t>
      </w:r>
      <w:r w:rsidR="00D05847">
        <w:rPr>
          <w:rFonts w:eastAsiaTheme="minorEastAsia" w:cstheme="minorBidi"/>
          <w:lang w:val="en-US"/>
        </w:rPr>
        <w:t xml:space="preserve"> of having a parent with a chronic disease, or illness,</w:t>
      </w:r>
      <w:r>
        <w:rPr>
          <w:rFonts w:eastAsiaTheme="minorEastAsia" w:cstheme="minorBidi"/>
          <w:lang w:val="en-US"/>
        </w:rPr>
        <w:t xml:space="preserve"> include</w:t>
      </w:r>
      <w:r w:rsidR="00D05847">
        <w:rPr>
          <w:rFonts w:eastAsiaTheme="minorEastAsia" w:cstheme="minorBidi"/>
          <w:lang w:val="en-US"/>
        </w:rPr>
        <w:t>:</w:t>
      </w:r>
      <w:r w:rsidR="00C4153F">
        <w:rPr>
          <w:rFonts w:eastAsiaTheme="minorEastAsia" w:cstheme="minorBidi"/>
          <w:lang w:val="en-US"/>
        </w:rPr>
        <w:t xml:space="preserve"> children </w:t>
      </w:r>
      <w:r>
        <w:rPr>
          <w:rFonts w:eastAsiaTheme="minorEastAsia" w:cstheme="minorBidi"/>
          <w:lang w:val="en-US"/>
        </w:rPr>
        <w:t>having</w:t>
      </w:r>
      <w:r w:rsidR="00C4153F">
        <w:rPr>
          <w:rFonts w:eastAsiaTheme="minorEastAsia" w:cstheme="minorBidi"/>
          <w:lang w:val="en-US"/>
        </w:rPr>
        <w:t xml:space="preserve"> to </w:t>
      </w:r>
      <w:r>
        <w:rPr>
          <w:rFonts w:eastAsiaTheme="minorEastAsia" w:cstheme="minorBidi"/>
          <w:lang w:val="en-US"/>
        </w:rPr>
        <w:t>undertake domestic caring responsibilities, parents being unable to help with physical or mental activities</w:t>
      </w:r>
      <w:r w:rsidR="00D05847">
        <w:rPr>
          <w:rFonts w:eastAsiaTheme="minorEastAsia" w:cstheme="minorBidi"/>
          <w:lang w:val="en-US"/>
        </w:rPr>
        <w:t xml:space="preserve">, </w:t>
      </w:r>
      <w:r>
        <w:rPr>
          <w:rFonts w:eastAsiaTheme="minorEastAsia" w:cstheme="minorBidi"/>
          <w:lang w:val="en-US"/>
        </w:rPr>
        <w:t>having reduced household income due to employment changes</w:t>
      </w:r>
      <w:r w:rsidR="00D05847">
        <w:rPr>
          <w:rFonts w:eastAsiaTheme="minorEastAsia" w:cstheme="minorBidi"/>
          <w:lang w:val="en-US"/>
        </w:rPr>
        <w:t xml:space="preserve"> or not being able to leave the family home</w:t>
      </w:r>
      <w:r>
        <w:rPr>
          <w:rFonts w:eastAsiaTheme="minorEastAsia" w:cstheme="minorBidi"/>
          <w:lang w:val="en-US"/>
        </w:rPr>
        <w:t xml:space="preserve">. </w:t>
      </w:r>
      <w:r w:rsidR="00D05847">
        <w:rPr>
          <w:rFonts w:eastAsiaTheme="minorEastAsia" w:cstheme="minorBidi"/>
          <w:lang w:val="en-US"/>
        </w:rPr>
        <w:t>Positive influences include: having more contact time with the parent, being more motivated to succeed educationally and being emotionally more mature.</w:t>
      </w:r>
    </w:p>
    <w:p w14:paraId="4575B584" w14:textId="7E7D3126" w:rsidR="00FB7A82" w:rsidRDefault="00D05847" w:rsidP="009E7AB4">
      <w:pPr>
        <w:spacing w:line="480" w:lineRule="auto"/>
        <w:jc w:val="both"/>
        <w:rPr>
          <w:rFonts w:eastAsiaTheme="minorEastAsia" w:cstheme="minorBidi"/>
          <w:lang w:val="en-US"/>
        </w:rPr>
      </w:pPr>
      <w:r>
        <w:rPr>
          <w:rFonts w:eastAsiaTheme="minorEastAsia" w:cstheme="minorBidi"/>
          <w:lang w:val="en-US"/>
        </w:rPr>
        <w:t xml:space="preserve">These </w:t>
      </w:r>
      <w:r w:rsidR="00F0066F">
        <w:rPr>
          <w:rFonts w:eastAsiaTheme="minorEastAsia" w:cstheme="minorBidi"/>
          <w:lang w:val="en-US"/>
        </w:rPr>
        <w:t>above factors</w:t>
      </w:r>
      <w:r>
        <w:rPr>
          <w:rFonts w:eastAsiaTheme="minorEastAsia" w:cstheme="minorBidi"/>
          <w:lang w:val="en-US"/>
        </w:rPr>
        <w:t xml:space="preserve"> might have both positive and negative influences on the educational attainment </w:t>
      </w:r>
      <w:r w:rsidR="00F0066F">
        <w:rPr>
          <w:rFonts w:eastAsiaTheme="minorEastAsia" w:cstheme="minorBidi"/>
          <w:lang w:val="en-US"/>
        </w:rPr>
        <w:t>on a</w:t>
      </w:r>
      <w:r>
        <w:rPr>
          <w:rFonts w:eastAsiaTheme="minorEastAsia" w:cstheme="minorBidi"/>
          <w:lang w:val="en-US"/>
        </w:rPr>
        <w:t xml:space="preserve"> child</w:t>
      </w:r>
      <w:r w:rsidR="00F0066F">
        <w:rPr>
          <w:rFonts w:eastAsiaTheme="minorEastAsia" w:cstheme="minorBidi"/>
          <w:lang w:val="en-US"/>
        </w:rPr>
        <w:t xml:space="preserve"> with a parent with MS</w:t>
      </w:r>
      <w:r>
        <w:rPr>
          <w:rFonts w:eastAsiaTheme="minorEastAsia" w:cstheme="minorBidi"/>
          <w:lang w:val="en-US"/>
        </w:rPr>
        <w:t xml:space="preserve">. Previous studies have shown </w:t>
      </w:r>
      <w:r w:rsidR="00F0066F">
        <w:rPr>
          <w:rFonts w:eastAsiaTheme="minorEastAsia" w:cstheme="minorBidi"/>
          <w:lang w:val="en-US"/>
        </w:rPr>
        <w:t>that young carers can have reduced education attainment [ALDR08]</w:t>
      </w:r>
      <w:r>
        <w:rPr>
          <w:rFonts w:eastAsiaTheme="minorEastAsia" w:cstheme="minorBidi"/>
          <w:lang w:val="en-US"/>
        </w:rPr>
        <w:t xml:space="preserve">: xx. There are wide reaching implications of educational attainment and </w:t>
      </w:r>
      <w:r w:rsidR="00F0066F">
        <w:rPr>
          <w:rFonts w:eastAsiaTheme="minorEastAsia" w:cstheme="minorBidi"/>
          <w:lang w:val="en-US"/>
        </w:rPr>
        <w:t xml:space="preserve">it is important to </w:t>
      </w:r>
      <w:r>
        <w:rPr>
          <w:rFonts w:eastAsiaTheme="minorEastAsia" w:cstheme="minorBidi"/>
          <w:lang w:val="en-US"/>
        </w:rPr>
        <w:t xml:space="preserve">identifying any factors associated with </w:t>
      </w:r>
      <w:r w:rsidR="00F0066F">
        <w:rPr>
          <w:rFonts w:eastAsiaTheme="minorEastAsia" w:cstheme="minorBidi"/>
          <w:lang w:val="en-US"/>
        </w:rPr>
        <w:t xml:space="preserve">poorer educational attainment that might be amorable. In the study we therefore aimed to compare children born to mothers with MS to those born to mothers without MS in terms of attainment in national standardised educational attainment tests. </w:t>
      </w:r>
    </w:p>
    <w:p w14:paraId="2DAB5097" w14:textId="77777777" w:rsidR="00681EB2" w:rsidRDefault="00FB7A82" w:rsidP="00681EB2">
      <w:pPr>
        <w:tabs>
          <w:tab w:val="clear" w:pos="720"/>
        </w:tabs>
        <w:suppressAutoHyphens w:val="0"/>
        <w:autoSpaceDE w:val="0"/>
        <w:autoSpaceDN w:val="0"/>
        <w:adjustRightInd w:val="0"/>
        <w:spacing w:after="0" w:line="240" w:lineRule="auto"/>
        <w:rPr>
          <w:rFonts w:ascii="Times New Roman" w:eastAsiaTheme="minorHAnsi" w:hAnsi="Times New Roman" w:cs="Times New Roman"/>
          <w:color w:val="auto"/>
          <w:sz w:val="17"/>
          <w:szCs w:val="17"/>
          <w:lang w:val="en-US"/>
        </w:rPr>
      </w:pPr>
      <w:r>
        <w:rPr>
          <w:rFonts w:eastAsiaTheme="minorEastAsia" w:cstheme="minorBidi"/>
          <w:lang w:val="en-US"/>
        </w:rPr>
        <w:t>Other studies. Hypothesis that having</w:t>
      </w:r>
      <w:r w:rsidR="00681EB2">
        <w:rPr>
          <w:rFonts w:eastAsiaTheme="minorEastAsia" w:cstheme="minorBidi"/>
          <w:lang w:val="en-US"/>
        </w:rPr>
        <w:t xml:space="preserve"> </w:t>
      </w:r>
      <w:r w:rsidR="00681EB2">
        <w:rPr>
          <w:rFonts w:ascii="Times New Roman" w:eastAsiaTheme="minorHAnsi" w:hAnsi="Times New Roman" w:cs="Times New Roman"/>
          <w:color w:val="auto"/>
          <w:sz w:val="17"/>
          <w:szCs w:val="17"/>
          <w:lang w:val="en-US"/>
        </w:rPr>
        <w:t>Hughes N, Locock L, Ziebland S (2013) Personal identity and the</w:t>
      </w:r>
    </w:p>
    <w:p w14:paraId="203F8CF2" w14:textId="77777777" w:rsidR="00681EB2" w:rsidRDefault="00681EB2" w:rsidP="00681EB2">
      <w:pPr>
        <w:tabs>
          <w:tab w:val="clear" w:pos="720"/>
        </w:tabs>
        <w:suppressAutoHyphens w:val="0"/>
        <w:autoSpaceDE w:val="0"/>
        <w:autoSpaceDN w:val="0"/>
        <w:adjustRightInd w:val="0"/>
        <w:spacing w:after="0" w:line="240" w:lineRule="auto"/>
        <w:rPr>
          <w:rFonts w:ascii="Times New Roman" w:eastAsiaTheme="minorHAnsi" w:hAnsi="Times New Roman" w:cs="Times New Roman"/>
          <w:color w:val="auto"/>
          <w:sz w:val="17"/>
          <w:szCs w:val="17"/>
          <w:lang w:val="en-US"/>
        </w:rPr>
      </w:pPr>
      <w:r>
        <w:rPr>
          <w:rFonts w:ascii="Times New Roman" w:eastAsiaTheme="minorHAnsi" w:hAnsi="Times New Roman" w:cs="Times New Roman"/>
          <w:color w:val="auto"/>
          <w:sz w:val="17"/>
          <w:szCs w:val="17"/>
          <w:lang w:val="en-US"/>
        </w:rPr>
        <w:t>role of ‘carer’ among relatives and friends of people with multiple</w:t>
      </w:r>
    </w:p>
    <w:p w14:paraId="3D557F2E" w14:textId="410EDC75" w:rsidR="00FB7A82" w:rsidRDefault="00681EB2" w:rsidP="00681EB2">
      <w:pPr>
        <w:spacing w:line="480" w:lineRule="auto"/>
        <w:jc w:val="both"/>
        <w:rPr>
          <w:rFonts w:eastAsiaTheme="minorEastAsia" w:cstheme="minorBidi"/>
          <w:lang w:val="en-US"/>
        </w:rPr>
      </w:pPr>
      <w:r>
        <w:rPr>
          <w:rFonts w:ascii="Times New Roman" w:eastAsiaTheme="minorHAnsi" w:hAnsi="Times New Roman" w:cs="Times New Roman"/>
          <w:color w:val="auto"/>
          <w:sz w:val="17"/>
          <w:szCs w:val="17"/>
          <w:lang w:val="en-US"/>
        </w:rPr>
        <w:t>sclerosis. Soc Sci Med 96:78–85.</w:t>
      </w:r>
    </w:p>
    <w:p w14:paraId="585DDDB0" w14:textId="51320A39" w:rsidR="0048642D" w:rsidRDefault="0048642D" w:rsidP="009E7AB4">
      <w:pPr>
        <w:spacing w:line="480" w:lineRule="auto"/>
        <w:jc w:val="both"/>
        <w:rPr>
          <w:rFonts w:eastAsiaTheme="minorEastAsia" w:cstheme="minorBidi"/>
          <w:lang w:val="en-US"/>
        </w:rPr>
      </w:pPr>
      <w:r>
        <w:rPr>
          <w:rFonts w:eastAsiaTheme="minorEastAsia" w:cstheme="minorBidi"/>
          <w:lang w:val="en-US"/>
        </w:rPr>
        <w:t>Possible negative and positive effects of MS on children. – see references in Danish paper</w:t>
      </w:r>
    </w:p>
    <w:p w14:paraId="07BF0EF1" w14:textId="5F590761" w:rsidR="0048642D" w:rsidRDefault="0048642D" w:rsidP="009E7AB4">
      <w:pPr>
        <w:spacing w:line="480" w:lineRule="auto"/>
        <w:jc w:val="both"/>
        <w:rPr>
          <w:rFonts w:eastAsiaTheme="minorEastAsia" w:cstheme="minorBidi"/>
          <w:lang w:val="en-US"/>
        </w:rPr>
      </w:pPr>
      <w:r>
        <w:rPr>
          <w:rFonts w:eastAsiaTheme="minorEastAsia" w:cstheme="minorBidi"/>
          <w:lang w:val="en-US"/>
        </w:rPr>
        <w:t>Implications for other chronic diseases.</w:t>
      </w:r>
    </w:p>
    <w:p w14:paraId="01C00939" w14:textId="68E94736" w:rsidR="004852E8" w:rsidRPr="00D42328" w:rsidRDefault="00FB7A82" w:rsidP="009E7AB4">
      <w:pPr>
        <w:spacing w:line="480" w:lineRule="auto"/>
        <w:jc w:val="both"/>
        <w:rPr>
          <w:rFonts w:asciiTheme="minorHAnsi" w:hAnsiTheme="minorHAnsi"/>
          <w:lang w:val="en-US"/>
        </w:rPr>
      </w:pPr>
      <w:r>
        <w:rPr>
          <w:rFonts w:eastAsiaTheme="minorEastAsia" w:cstheme="minorBidi"/>
          <w:lang w:val="en-US"/>
        </w:rPr>
        <w:lastRenderedPageBreak/>
        <w:t>Maybe put opportunity to use DCells data set</w:t>
      </w:r>
      <w:r w:rsidR="00905FAE" w:rsidRPr="00D42328">
        <w:rPr>
          <w:rFonts w:eastAsiaTheme="minorEastAsia" w:cstheme="minorBidi"/>
          <w:lang w:val="en-US"/>
        </w:rPr>
        <w:t xml:space="preserve"> </w:t>
      </w:r>
    </w:p>
    <w:p w14:paraId="3F2E8FC5" w14:textId="77777777" w:rsidR="004852E8" w:rsidRPr="00D42328" w:rsidRDefault="004852E8">
      <w:pPr>
        <w:spacing w:line="480" w:lineRule="auto"/>
        <w:rPr>
          <w:rFonts w:asciiTheme="minorHAnsi" w:hAnsiTheme="minorHAnsi"/>
          <w:lang w:val="en-US"/>
        </w:rPr>
      </w:pPr>
    </w:p>
    <w:p w14:paraId="493A63CB" w14:textId="77777777" w:rsidR="005546D6" w:rsidRDefault="005546D6">
      <w:pPr>
        <w:tabs>
          <w:tab w:val="clear" w:pos="720"/>
        </w:tabs>
        <w:suppressAutoHyphens w:val="0"/>
        <w:spacing w:after="0" w:line="259" w:lineRule="auto"/>
        <w:rPr>
          <w:rFonts w:eastAsiaTheme="minorEastAsia" w:cstheme="minorBidi"/>
          <w:b/>
          <w:bCs/>
          <w:sz w:val="28"/>
          <w:szCs w:val="28"/>
          <w:lang w:val="en-US"/>
        </w:rPr>
      </w:pPr>
      <w:r>
        <w:rPr>
          <w:rFonts w:eastAsiaTheme="minorEastAsia" w:cstheme="minorBidi"/>
          <w:b/>
          <w:bCs/>
          <w:sz w:val="28"/>
          <w:szCs w:val="28"/>
          <w:lang w:val="en-US"/>
        </w:rPr>
        <w:br w:type="page"/>
      </w:r>
    </w:p>
    <w:p w14:paraId="784E5E05" w14:textId="0D09BA3D" w:rsidR="004852E8" w:rsidRPr="00D42328" w:rsidRDefault="00905FAE">
      <w:pPr>
        <w:spacing w:line="480" w:lineRule="auto"/>
        <w:rPr>
          <w:rFonts w:asciiTheme="minorHAnsi" w:hAnsiTheme="minorHAnsi" w:cs="Times New Roman"/>
          <w:b/>
          <w:sz w:val="24"/>
          <w:szCs w:val="24"/>
          <w:lang w:val="en-US"/>
        </w:rPr>
      </w:pPr>
      <w:r w:rsidRPr="00D42328">
        <w:rPr>
          <w:rFonts w:eastAsiaTheme="minorEastAsia" w:cstheme="minorBidi"/>
          <w:b/>
          <w:bCs/>
          <w:sz w:val="28"/>
          <w:szCs w:val="28"/>
          <w:lang w:val="en-US"/>
        </w:rPr>
        <w:lastRenderedPageBreak/>
        <w:t>Methods</w:t>
      </w:r>
    </w:p>
    <w:p w14:paraId="7179D468" w14:textId="66FED672" w:rsidR="004852E8" w:rsidRPr="00D42328" w:rsidRDefault="00471347">
      <w:pPr>
        <w:spacing w:line="480" w:lineRule="auto"/>
        <w:rPr>
          <w:rFonts w:asciiTheme="minorHAnsi" w:hAnsiTheme="minorHAnsi" w:cs="Times New Roman"/>
          <w:b/>
          <w:i/>
          <w:lang w:val="en-US"/>
        </w:rPr>
      </w:pPr>
      <w:r>
        <w:rPr>
          <w:rFonts w:eastAsiaTheme="minorEastAsia" w:cstheme="minorBidi"/>
          <w:b/>
          <w:bCs/>
          <w:i/>
          <w:iCs/>
          <w:lang w:val="en-US"/>
        </w:rPr>
        <w:t>Cohort Selection</w:t>
      </w:r>
    </w:p>
    <w:p w14:paraId="763720D8" w14:textId="177BE5EB" w:rsidR="00437D3C" w:rsidRDefault="00905FAE" w:rsidP="005B3EBE">
      <w:pPr>
        <w:spacing w:line="480" w:lineRule="auto"/>
        <w:jc w:val="both"/>
        <w:rPr>
          <w:rFonts w:eastAsiaTheme="minorEastAsia" w:cstheme="minorBidi"/>
          <w:lang w:val="en-US"/>
        </w:rPr>
      </w:pPr>
      <w:r w:rsidRPr="00D42328">
        <w:rPr>
          <w:rFonts w:eastAsiaTheme="minorEastAsia" w:cstheme="minorBidi"/>
          <w:lang w:val="en-US"/>
        </w:rPr>
        <w:t>We used the Secure Anonymous Information Linkage databank (SAIL)</w:t>
      </w:r>
      <w:r w:rsidRPr="00D42328">
        <w:rPr>
          <w:rFonts w:eastAsiaTheme="minorEastAsia" w:cstheme="minorBidi"/>
          <w:vertAlign w:val="superscript"/>
          <w:lang w:val="en-US"/>
        </w:rPr>
        <w:t xml:space="preserve"> </w:t>
      </w:r>
      <w:r w:rsidR="006905ED">
        <w:rPr>
          <w:rFonts w:eastAsiaTheme="minorEastAsia" w:cstheme="minorBidi"/>
          <w:lang w:val="en-US"/>
        </w:rPr>
        <w:t xml:space="preserve">for this study.[FORD,LYONS] </w:t>
      </w:r>
      <w:r w:rsidR="00697F5A" w:rsidRPr="005546D6">
        <w:rPr>
          <w:rFonts w:eastAsiaTheme="minorEastAsia" w:cstheme="minorBidi"/>
          <w:lang w:val="en-US"/>
        </w:rPr>
        <w:t xml:space="preserve"> </w:t>
      </w:r>
    </w:p>
    <w:p w14:paraId="0B7FC0AF" w14:textId="7B23F4D0" w:rsidR="00FB2A75" w:rsidRDefault="009E7AB4" w:rsidP="008426C8">
      <w:pPr>
        <w:spacing w:line="480" w:lineRule="auto"/>
        <w:jc w:val="both"/>
        <w:rPr>
          <w:rFonts w:eastAsiaTheme="minorEastAsia" w:cstheme="minorBidi"/>
          <w:lang w:val="en-US"/>
        </w:rPr>
      </w:pPr>
      <w:r>
        <w:rPr>
          <w:rFonts w:eastAsiaTheme="minorEastAsia" w:cstheme="minorBidi"/>
          <w:lang w:val="en-US"/>
        </w:rPr>
        <w:t>We uploaded and anonymously linked lists of</w:t>
      </w:r>
      <w:r w:rsidR="00FB7A82">
        <w:rPr>
          <w:rFonts w:eastAsiaTheme="minorEastAsia" w:cstheme="minorBidi"/>
          <w:lang w:val="en-US"/>
        </w:rPr>
        <w:t xml:space="preserve"> </w:t>
      </w:r>
      <w:r w:rsidR="006905ED">
        <w:rPr>
          <w:rFonts w:eastAsiaTheme="minorEastAsia" w:cstheme="minorBidi"/>
          <w:lang w:val="en-US"/>
        </w:rPr>
        <w:t xml:space="preserve">women with confirmed </w:t>
      </w:r>
      <w:r w:rsidR="00FB7A82">
        <w:rPr>
          <w:rFonts w:eastAsiaTheme="minorEastAsia" w:cstheme="minorBidi"/>
          <w:lang w:val="en-US"/>
        </w:rPr>
        <w:t>diagnoses</w:t>
      </w:r>
      <w:r w:rsidR="006905ED">
        <w:rPr>
          <w:rFonts w:eastAsiaTheme="minorEastAsia" w:cstheme="minorBidi"/>
          <w:lang w:val="en-US"/>
        </w:rPr>
        <w:t xml:space="preserve"> of MS</w:t>
      </w:r>
      <w:r w:rsidR="00FB7A82">
        <w:rPr>
          <w:rFonts w:eastAsiaTheme="minorEastAsia" w:cstheme="minorBidi"/>
          <w:lang w:val="en-US"/>
        </w:rPr>
        <w:t xml:space="preserve"> </w:t>
      </w:r>
      <w:r w:rsidR="006905ED">
        <w:rPr>
          <w:rFonts w:eastAsiaTheme="minorEastAsia" w:cstheme="minorBidi"/>
          <w:lang w:val="en-US"/>
        </w:rPr>
        <w:t xml:space="preserve">to other routinely-collected datasets in the SAIL databank using an established split-file approach.[ref] The lists of women were obtained </w:t>
      </w:r>
      <w:r w:rsidR="00FB7A82">
        <w:rPr>
          <w:rFonts w:eastAsiaTheme="minorEastAsia" w:cstheme="minorBidi"/>
          <w:lang w:val="en-US"/>
        </w:rPr>
        <w:t xml:space="preserve">from </w:t>
      </w:r>
      <w:r w:rsidR="006905ED">
        <w:rPr>
          <w:rFonts w:eastAsiaTheme="minorEastAsia" w:cstheme="minorBidi"/>
          <w:lang w:val="en-US"/>
        </w:rPr>
        <w:t xml:space="preserve">MS registries at two regional neuroscience centres, </w:t>
      </w:r>
      <w:r w:rsidR="00FB7A82">
        <w:rPr>
          <w:rFonts w:eastAsiaTheme="minorEastAsia" w:cstheme="minorBidi"/>
          <w:lang w:val="en-US"/>
        </w:rPr>
        <w:t xml:space="preserve">Swansea and Cardiff. </w:t>
      </w:r>
      <w:r w:rsidR="006905ED">
        <w:rPr>
          <w:rFonts w:eastAsiaTheme="minorEastAsia" w:cstheme="minorBidi"/>
          <w:lang w:val="en-US"/>
        </w:rPr>
        <w:t xml:space="preserve">All diagnoses in the registries have been confirmed by consultant neurologists with a specialist interest in MS. </w:t>
      </w:r>
      <w:r w:rsidR="00157341">
        <w:rPr>
          <w:rFonts w:eastAsiaTheme="minorEastAsia" w:cstheme="minorBidi"/>
          <w:lang w:val="en-US"/>
        </w:rPr>
        <w:t>The Cardiff database blah blah. [reference]. The Swansea database, list of disease modifying treatment etc.</w:t>
      </w:r>
      <w:r w:rsidR="00F96191">
        <w:rPr>
          <w:rFonts w:eastAsiaTheme="minorEastAsia" w:cstheme="minorBidi"/>
          <w:lang w:val="en-US"/>
        </w:rPr>
        <w:t xml:space="preserve"> Of note </w:t>
      </w:r>
      <w:commentRangeStart w:id="2"/>
      <w:r w:rsidR="00F96191">
        <w:rPr>
          <w:rFonts w:eastAsiaTheme="minorEastAsia" w:cstheme="minorBidi"/>
          <w:lang w:val="en-US"/>
        </w:rPr>
        <w:t>X% of these women with MS had diagnosis codes of MS in the primary care records.</w:t>
      </w:r>
      <w:commentRangeEnd w:id="2"/>
      <w:r w:rsidR="00F96191">
        <w:rPr>
          <w:rStyle w:val="CommentReference"/>
        </w:rPr>
        <w:commentReference w:id="2"/>
      </w:r>
    </w:p>
    <w:p w14:paraId="45E32CD5" w14:textId="67A99A12" w:rsidR="005644F4" w:rsidRDefault="000F0B54" w:rsidP="008426C8">
      <w:pPr>
        <w:spacing w:line="480" w:lineRule="auto"/>
        <w:jc w:val="both"/>
        <w:rPr>
          <w:rFonts w:eastAsiaTheme="minorEastAsia" w:cstheme="minorBidi"/>
          <w:lang w:val="en-US"/>
        </w:rPr>
      </w:pPr>
      <w:r>
        <w:rPr>
          <w:rFonts w:eastAsiaTheme="minorEastAsia" w:cstheme="minorBidi"/>
          <w:lang w:val="en-US"/>
        </w:rPr>
        <w:t>Of the 1584 women with confir</w:t>
      </w:r>
      <w:r w:rsidR="00E723E3">
        <w:rPr>
          <w:rFonts w:eastAsiaTheme="minorEastAsia" w:cstheme="minorBidi"/>
          <w:lang w:val="en-US"/>
        </w:rPr>
        <w:t xml:space="preserve">med diagnoses of MS from registries, we could link X with SAIL data. Of these 525 had children who took tests between 200X and 200X. </w:t>
      </w:r>
      <w:commentRangeStart w:id="3"/>
      <w:r w:rsidR="00E723E3">
        <w:rPr>
          <w:rFonts w:eastAsiaTheme="minorEastAsia" w:cstheme="minorBidi"/>
          <w:lang w:val="en-US"/>
        </w:rPr>
        <w:t>It is possible to anonymously link mothers (but not fathers) with their children in SAIL.</w:t>
      </w:r>
      <w:commentRangeEnd w:id="3"/>
      <w:r w:rsidR="00E723E3">
        <w:rPr>
          <w:rStyle w:val="CommentReference"/>
        </w:rPr>
        <w:commentReference w:id="3"/>
      </w:r>
      <w:r w:rsidR="00E723E3">
        <w:rPr>
          <w:rFonts w:eastAsiaTheme="minorEastAsia" w:cstheme="minorBidi"/>
          <w:lang w:val="en-US"/>
        </w:rPr>
        <w:t xml:space="preserve"> </w:t>
      </w:r>
      <w:r w:rsidR="005644F4">
        <w:rPr>
          <w:rFonts w:eastAsiaTheme="minorEastAsia" w:cstheme="minorBidi"/>
          <w:lang w:val="en-US"/>
        </w:rPr>
        <w:t>If mothers had more than one child then we randomly selected</w:t>
      </w:r>
      <w:r w:rsidR="00157341">
        <w:rPr>
          <w:rFonts w:eastAsiaTheme="minorEastAsia" w:cstheme="minorBidi"/>
          <w:lang w:val="en-US"/>
        </w:rPr>
        <w:t xml:space="preserve"> one child only to avoid clustering effects.</w:t>
      </w:r>
    </w:p>
    <w:p w14:paraId="43A7E47A" w14:textId="4EEA7DB1" w:rsidR="00FB7A82" w:rsidRPr="0048642D" w:rsidRDefault="0048642D" w:rsidP="008426C8">
      <w:pPr>
        <w:spacing w:line="480" w:lineRule="auto"/>
        <w:jc w:val="both"/>
        <w:rPr>
          <w:rFonts w:eastAsiaTheme="minorEastAsia" w:cstheme="minorBidi"/>
          <w:b/>
          <w:i/>
          <w:lang w:val="en-US"/>
        </w:rPr>
      </w:pPr>
      <w:r w:rsidRPr="0048642D">
        <w:rPr>
          <w:rFonts w:eastAsiaTheme="minorEastAsia" w:cstheme="minorBidi"/>
          <w:b/>
          <w:i/>
          <w:lang w:val="en-US"/>
        </w:rPr>
        <w:t>Control selection</w:t>
      </w:r>
    </w:p>
    <w:p w14:paraId="14E4DF9F" w14:textId="33ADA825" w:rsidR="0048642D" w:rsidRDefault="0048642D" w:rsidP="0048642D">
      <w:pPr>
        <w:spacing w:line="480" w:lineRule="auto"/>
        <w:jc w:val="both"/>
        <w:rPr>
          <w:rFonts w:eastAsiaTheme="minorEastAsia" w:cstheme="minorBidi"/>
          <w:lang w:val="en-US"/>
        </w:rPr>
      </w:pPr>
      <w:commentRangeStart w:id="4"/>
      <w:r>
        <w:rPr>
          <w:rFonts w:eastAsiaTheme="minorEastAsia" w:cstheme="minorBidi"/>
          <w:lang w:val="en-US"/>
        </w:rPr>
        <w:t>Using X datasets, for each case</w:t>
      </w:r>
      <w:commentRangeEnd w:id="4"/>
      <w:r w:rsidR="00E723E3">
        <w:rPr>
          <w:rStyle w:val="CommentReference"/>
        </w:rPr>
        <w:commentReference w:id="4"/>
      </w:r>
      <w:r>
        <w:rPr>
          <w:rFonts w:eastAsiaTheme="minorEastAsia" w:cstheme="minorBidi"/>
          <w:lang w:val="en-US"/>
        </w:rPr>
        <w:t xml:space="preserve">, we randomly selected 3 women </w:t>
      </w:r>
      <w:commentRangeStart w:id="5"/>
      <w:r>
        <w:rPr>
          <w:rFonts w:eastAsiaTheme="minorEastAsia" w:cstheme="minorBidi"/>
          <w:lang w:val="en-US"/>
        </w:rPr>
        <w:t xml:space="preserve">without MS </w:t>
      </w:r>
      <w:commentRangeEnd w:id="5"/>
      <w:r>
        <w:rPr>
          <w:rStyle w:val="CommentReference"/>
        </w:rPr>
        <w:commentReference w:id="5"/>
      </w:r>
      <w:r>
        <w:rPr>
          <w:rFonts w:eastAsiaTheme="minorEastAsia" w:cstheme="minorBidi"/>
          <w:lang w:val="en-US"/>
        </w:rPr>
        <w:t xml:space="preserve">who had given birth </w:t>
      </w:r>
      <w:commentRangeStart w:id="6"/>
      <w:r>
        <w:rPr>
          <w:rFonts w:eastAsiaTheme="minorEastAsia" w:cstheme="minorBidi"/>
          <w:lang w:val="en-US"/>
        </w:rPr>
        <w:t>within the same time period</w:t>
      </w:r>
      <w:commentRangeEnd w:id="6"/>
      <w:r>
        <w:rPr>
          <w:rStyle w:val="CommentReference"/>
        </w:rPr>
        <w:commentReference w:id="6"/>
      </w:r>
      <w:r>
        <w:rPr>
          <w:rFonts w:eastAsiaTheme="minorEastAsia" w:cstheme="minorBidi"/>
          <w:lang w:val="en-US"/>
        </w:rPr>
        <w:t xml:space="preserve">. </w:t>
      </w:r>
      <w:commentRangeStart w:id="7"/>
      <w:r>
        <w:rPr>
          <w:rFonts w:eastAsiaTheme="minorEastAsia" w:cstheme="minorBidi"/>
          <w:lang w:val="en-US"/>
        </w:rPr>
        <w:t>We matched the control cohort on m</w:t>
      </w:r>
      <w:r w:rsidRPr="0048642D">
        <w:rPr>
          <w:rFonts w:eastAsiaTheme="minorEastAsia" w:cstheme="minorBidi"/>
          <w:lang w:val="en-US"/>
        </w:rPr>
        <w:t>aternal age</w:t>
      </w:r>
      <w:r>
        <w:rPr>
          <w:rFonts w:eastAsiaTheme="minorEastAsia" w:cstheme="minorBidi"/>
          <w:lang w:val="en-US"/>
        </w:rPr>
        <w:t>, deprivation (</w:t>
      </w:r>
      <w:r w:rsidRPr="0048642D">
        <w:rPr>
          <w:rFonts w:eastAsiaTheme="minorEastAsia" w:cstheme="minorBidi"/>
          <w:lang w:val="en-US"/>
        </w:rPr>
        <w:t xml:space="preserve">Welsh Index of Multiple Deprivation </w:t>
      </w:r>
      <w:r>
        <w:rPr>
          <w:rFonts w:eastAsiaTheme="minorEastAsia" w:cstheme="minorBidi"/>
          <w:lang w:val="en-US"/>
        </w:rPr>
        <w:t xml:space="preserve">[WIMD] </w:t>
      </w:r>
      <w:r w:rsidRPr="0048642D">
        <w:rPr>
          <w:rFonts w:eastAsiaTheme="minorEastAsia" w:cstheme="minorBidi"/>
          <w:lang w:val="en-US"/>
        </w:rPr>
        <w:t>quintile</w:t>
      </w:r>
      <w:r>
        <w:rPr>
          <w:rFonts w:eastAsiaTheme="minorEastAsia" w:cstheme="minorBidi"/>
          <w:lang w:val="en-US"/>
        </w:rPr>
        <w:t>), g</w:t>
      </w:r>
      <w:r w:rsidRPr="0048642D">
        <w:rPr>
          <w:rFonts w:eastAsiaTheme="minorEastAsia" w:cstheme="minorBidi"/>
          <w:lang w:val="en-US"/>
        </w:rPr>
        <w:t xml:space="preserve">estational </w:t>
      </w:r>
      <w:r>
        <w:rPr>
          <w:rFonts w:eastAsiaTheme="minorEastAsia" w:cstheme="minorBidi"/>
          <w:lang w:val="en-US"/>
        </w:rPr>
        <w:t>a</w:t>
      </w:r>
      <w:r w:rsidRPr="0048642D">
        <w:rPr>
          <w:rFonts w:eastAsiaTheme="minorEastAsia" w:cstheme="minorBidi"/>
          <w:lang w:val="en-US"/>
        </w:rPr>
        <w:t>ge</w:t>
      </w:r>
      <w:r>
        <w:rPr>
          <w:rFonts w:eastAsiaTheme="minorEastAsia" w:cstheme="minorBidi"/>
          <w:lang w:val="en-US"/>
        </w:rPr>
        <w:t xml:space="preserve"> and y</w:t>
      </w:r>
      <w:r w:rsidRPr="0048642D">
        <w:rPr>
          <w:rFonts w:eastAsiaTheme="minorEastAsia" w:cstheme="minorBidi"/>
          <w:lang w:val="en-US"/>
        </w:rPr>
        <w:t>ear of study</w:t>
      </w:r>
      <w:commentRangeEnd w:id="7"/>
      <w:r w:rsidR="004D36F0">
        <w:rPr>
          <w:rStyle w:val="CommentReference"/>
        </w:rPr>
        <w:commentReference w:id="7"/>
      </w:r>
      <w:r>
        <w:rPr>
          <w:rFonts w:eastAsiaTheme="minorEastAsia" w:cstheme="minorBidi"/>
          <w:lang w:val="en-US"/>
        </w:rPr>
        <w:t>.</w:t>
      </w:r>
      <w:r w:rsidR="00267499">
        <w:rPr>
          <w:rFonts w:eastAsiaTheme="minorEastAsia" w:cstheme="minorBidi"/>
          <w:lang w:val="en-US"/>
        </w:rPr>
        <w:t xml:space="preserve"> </w:t>
      </w:r>
      <w:r w:rsidR="00267499" w:rsidRPr="00267499">
        <w:rPr>
          <w:rFonts w:eastAsiaTheme="minorEastAsia" w:cstheme="minorBidi"/>
          <w:highlight w:val="yellow"/>
          <w:lang w:val="en-US"/>
        </w:rPr>
        <w:t>Sentence and reference WIMD here.</w:t>
      </w:r>
    </w:p>
    <w:p w14:paraId="6973A391" w14:textId="276DEECB" w:rsidR="004852E8" w:rsidRPr="00D42328" w:rsidRDefault="00327D47">
      <w:pPr>
        <w:spacing w:line="480" w:lineRule="auto"/>
        <w:rPr>
          <w:rFonts w:asciiTheme="minorHAnsi" w:hAnsiTheme="minorHAnsi" w:cs="Times New Roman"/>
          <w:i/>
          <w:color w:val="000000"/>
          <w:lang w:val="en-US"/>
        </w:rPr>
      </w:pPr>
      <w:r>
        <w:rPr>
          <w:rFonts w:eastAsiaTheme="minorEastAsia" w:cstheme="minorBidi"/>
          <w:b/>
          <w:bCs/>
          <w:i/>
          <w:iCs/>
          <w:color w:val="000000"/>
          <w:lang w:val="en-US"/>
        </w:rPr>
        <w:t>Outcome measures</w:t>
      </w:r>
    </w:p>
    <w:p w14:paraId="6425D1F4" w14:textId="750081C8" w:rsidR="004852E8" w:rsidRPr="00D42328" w:rsidRDefault="00327D47" w:rsidP="00E723E3">
      <w:pPr>
        <w:spacing w:line="480" w:lineRule="auto"/>
        <w:jc w:val="both"/>
        <w:rPr>
          <w:rFonts w:asciiTheme="minorHAnsi" w:hAnsiTheme="minorHAnsi"/>
          <w:lang w:val="en-US"/>
        </w:rPr>
      </w:pPr>
      <w:r>
        <w:rPr>
          <w:rFonts w:eastAsiaTheme="minorEastAsia" w:cstheme="minorBidi"/>
          <w:color w:val="000000"/>
          <w:lang w:val="en-US"/>
        </w:rPr>
        <w:t>The main outcome measures</w:t>
      </w:r>
      <w:r w:rsidR="00E723E3">
        <w:rPr>
          <w:rFonts w:eastAsiaTheme="minorEastAsia" w:cstheme="minorBidi"/>
          <w:color w:val="000000"/>
          <w:lang w:val="en-US"/>
        </w:rPr>
        <w:t xml:space="preserve"> were key stage results and the CSI. </w:t>
      </w:r>
    </w:p>
    <w:p w14:paraId="776E1CCA" w14:textId="77777777" w:rsidR="004852E8" w:rsidRPr="00D42328" w:rsidRDefault="00905FAE">
      <w:pPr>
        <w:spacing w:line="480" w:lineRule="auto"/>
        <w:rPr>
          <w:rFonts w:asciiTheme="minorHAnsi" w:hAnsiTheme="minorHAnsi" w:cs="Times New Roman"/>
          <w:b/>
          <w:i/>
          <w:lang w:val="en-US"/>
        </w:rPr>
      </w:pPr>
      <w:r w:rsidRPr="00D42328">
        <w:rPr>
          <w:rFonts w:eastAsiaTheme="minorEastAsia" w:cstheme="minorBidi"/>
          <w:b/>
          <w:bCs/>
          <w:i/>
          <w:iCs/>
          <w:lang w:val="en-US"/>
        </w:rPr>
        <w:t xml:space="preserve">Statistical Analyses </w:t>
      </w:r>
    </w:p>
    <w:p w14:paraId="7204DBA0" w14:textId="4EFE7880" w:rsidR="00437D3C" w:rsidRPr="00437D3C" w:rsidRDefault="00905FAE" w:rsidP="008426C8">
      <w:pPr>
        <w:spacing w:line="480" w:lineRule="auto"/>
        <w:jc w:val="both"/>
        <w:rPr>
          <w:rFonts w:eastAsiaTheme="minorEastAsia" w:cstheme="minorBidi"/>
          <w:lang w:val="en-US"/>
        </w:rPr>
      </w:pPr>
      <w:r w:rsidRPr="00D42328">
        <w:rPr>
          <w:rFonts w:eastAsiaTheme="minorEastAsia" w:cstheme="minorBidi"/>
          <w:lang w:val="en-US"/>
        </w:rPr>
        <w:lastRenderedPageBreak/>
        <w:t xml:space="preserve">We used R version 3.2.0 to conduct the statistical analyses. </w:t>
      </w:r>
    </w:p>
    <w:p w14:paraId="5A789664" w14:textId="4DDFA6D7" w:rsidR="004852E8" w:rsidRPr="00267499" w:rsidRDefault="00500666">
      <w:pPr>
        <w:suppressAutoHyphens w:val="0"/>
        <w:spacing w:after="0" w:line="480" w:lineRule="auto"/>
        <w:rPr>
          <w:rFonts w:asciiTheme="minorHAnsi" w:hAnsiTheme="minorHAnsi" w:cs="Times New Roman"/>
          <w:b/>
          <w:i/>
          <w:lang w:val="en-US"/>
        </w:rPr>
      </w:pPr>
      <w:r w:rsidRPr="00267499">
        <w:rPr>
          <w:rFonts w:asciiTheme="minorHAnsi" w:hAnsiTheme="minorHAnsi" w:cs="Times New Roman"/>
          <w:b/>
          <w:i/>
          <w:lang w:val="en-US"/>
        </w:rPr>
        <w:t>Information governance and ethical approval</w:t>
      </w:r>
    </w:p>
    <w:p w14:paraId="47B3845F" w14:textId="0B12A6EA" w:rsidR="00E723E3" w:rsidRDefault="00500666">
      <w:pPr>
        <w:suppressAutoHyphens w:val="0"/>
        <w:spacing w:after="0" w:line="480" w:lineRule="auto"/>
        <w:rPr>
          <w:rFonts w:eastAsiaTheme="minorEastAsia" w:cstheme="minorBidi"/>
        </w:rPr>
      </w:pPr>
      <w:r w:rsidRPr="005546D6">
        <w:rPr>
          <w:rFonts w:eastAsiaTheme="minorEastAsia" w:cstheme="minorBidi"/>
          <w:lang w:val="en-US"/>
        </w:rPr>
        <w:t xml:space="preserve">This study obtained IGRP approval ref </w:t>
      </w:r>
      <w:r>
        <w:rPr>
          <w:rFonts w:eastAsiaTheme="minorEastAsia" w:cstheme="minorBidi"/>
          <w:lang w:val="en-US"/>
        </w:rPr>
        <w:t>0642</w:t>
      </w:r>
      <w:r w:rsidRPr="005546D6">
        <w:rPr>
          <w:rFonts w:eastAsiaTheme="minorEastAsia" w:cstheme="minorBidi"/>
          <w:lang w:val="en-US"/>
        </w:rPr>
        <w:t xml:space="preserve">. </w:t>
      </w:r>
      <w:r w:rsidRPr="005546D6">
        <w:rPr>
          <w:rFonts w:eastAsiaTheme="minorEastAsia" w:cstheme="minorBidi"/>
        </w:rPr>
        <w:t>The Research Ethics Service has previously confirmed that SAIL projects using anonymised routinely collected data do not need require specific NHS research ethics committee approval.</w:t>
      </w:r>
    </w:p>
    <w:p w14:paraId="659A2836" w14:textId="4576E32D" w:rsidR="00E723E3" w:rsidRPr="00E723E3" w:rsidRDefault="00E723E3">
      <w:pPr>
        <w:suppressAutoHyphens w:val="0"/>
        <w:spacing w:after="0" w:line="480" w:lineRule="auto"/>
        <w:rPr>
          <w:rFonts w:eastAsiaTheme="minorEastAsia" w:cstheme="minorBidi"/>
        </w:rPr>
      </w:pPr>
      <w:r>
        <w:rPr>
          <w:rFonts w:eastAsiaTheme="minorEastAsia" w:cstheme="minorBidi"/>
        </w:rPr>
        <w:t>A couple of sentences in here to explain IGRP and the fact that the lists of  MS patients were anonymously linked by members of the clinical team.</w:t>
      </w:r>
    </w:p>
    <w:p w14:paraId="517A160B" w14:textId="77777777" w:rsidR="00FB7A82" w:rsidRDefault="00FB7A82">
      <w:pPr>
        <w:tabs>
          <w:tab w:val="clear" w:pos="720"/>
        </w:tabs>
        <w:suppressAutoHyphens w:val="0"/>
        <w:spacing w:after="0" w:line="259" w:lineRule="auto"/>
        <w:rPr>
          <w:rFonts w:eastAsiaTheme="minorEastAsia" w:cstheme="minorBidi"/>
          <w:b/>
          <w:bCs/>
          <w:sz w:val="28"/>
          <w:szCs w:val="28"/>
          <w:lang w:val="en-US"/>
        </w:rPr>
      </w:pPr>
      <w:r>
        <w:rPr>
          <w:rFonts w:eastAsiaTheme="minorEastAsia" w:cstheme="minorBidi"/>
          <w:b/>
          <w:bCs/>
          <w:sz w:val="28"/>
          <w:szCs w:val="28"/>
          <w:lang w:val="en-US"/>
        </w:rPr>
        <w:br w:type="page"/>
      </w:r>
    </w:p>
    <w:p w14:paraId="5F2E731C" w14:textId="2BBECAE2" w:rsidR="004852E8" w:rsidRPr="00D42328" w:rsidRDefault="00905FAE">
      <w:pPr>
        <w:suppressAutoHyphens w:val="0"/>
        <w:spacing w:after="0" w:line="480" w:lineRule="auto"/>
        <w:rPr>
          <w:rFonts w:asciiTheme="minorHAnsi" w:hAnsiTheme="minorHAnsi" w:cs="Times New Roman"/>
          <w:b/>
          <w:sz w:val="24"/>
          <w:szCs w:val="24"/>
          <w:lang w:val="en-US"/>
        </w:rPr>
      </w:pPr>
      <w:r w:rsidRPr="00D42328">
        <w:rPr>
          <w:rFonts w:eastAsiaTheme="minorEastAsia" w:cstheme="minorBidi"/>
          <w:b/>
          <w:bCs/>
          <w:sz w:val="28"/>
          <w:szCs w:val="28"/>
          <w:lang w:val="en-US"/>
        </w:rPr>
        <w:lastRenderedPageBreak/>
        <w:t>Results</w:t>
      </w:r>
    </w:p>
    <w:p w14:paraId="1D5B55C9" w14:textId="23D8C30B" w:rsidR="00FB7A82" w:rsidRDefault="00FB7A82">
      <w:pPr>
        <w:suppressAutoHyphens w:val="0"/>
        <w:spacing w:after="0" w:line="480" w:lineRule="auto"/>
        <w:rPr>
          <w:rFonts w:eastAsiaTheme="minorEastAsia" w:cstheme="minorBidi"/>
          <w:i/>
          <w:iCs/>
          <w:lang w:val="en-US"/>
        </w:rPr>
      </w:pPr>
    </w:p>
    <w:tbl>
      <w:tblPr>
        <w:tblStyle w:val="TableGrid"/>
        <w:tblW w:w="0" w:type="auto"/>
        <w:tblLook w:val="04A0" w:firstRow="1" w:lastRow="0" w:firstColumn="1" w:lastColumn="0" w:noHBand="0" w:noVBand="1"/>
      </w:tblPr>
      <w:tblGrid>
        <w:gridCol w:w="3114"/>
        <w:gridCol w:w="1985"/>
        <w:gridCol w:w="1559"/>
      </w:tblGrid>
      <w:tr w:rsidR="00E51C8E" w14:paraId="7613DE5B" w14:textId="77777777" w:rsidTr="00E51C8E">
        <w:tc>
          <w:tcPr>
            <w:tcW w:w="3114" w:type="dxa"/>
          </w:tcPr>
          <w:p w14:paraId="53576619" w14:textId="77777777" w:rsidR="00E51C8E" w:rsidRDefault="00E51C8E" w:rsidP="006F1AF1">
            <w:pPr>
              <w:spacing w:line="240" w:lineRule="auto"/>
              <w:rPr>
                <w:rFonts w:eastAsiaTheme="minorEastAsia" w:cstheme="minorBidi"/>
                <w:i/>
                <w:lang w:val="en-US"/>
              </w:rPr>
            </w:pPr>
          </w:p>
        </w:tc>
        <w:tc>
          <w:tcPr>
            <w:tcW w:w="1985" w:type="dxa"/>
          </w:tcPr>
          <w:p w14:paraId="3886F0C2" w14:textId="7C1D8493" w:rsidR="00E51C8E" w:rsidRDefault="00E51C8E" w:rsidP="006F1AF1">
            <w:pPr>
              <w:spacing w:line="240" w:lineRule="auto"/>
              <w:rPr>
                <w:rFonts w:eastAsiaTheme="minorEastAsia" w:cstheme="minorBidi"/>
                <w:i/>
                <w:lang w:val="en-US"/>
              </w:rPr>
            </w:pPr>
            <w:r>
              <w:rPr>
                <w:rFonts w:eastAsiaTheme="minorEastAsia" w:cstheme="minorBidi"/>
                <w:i/>
                <w:lang w:val="en-US"/>
              </w:rPr>
              <w:t xml:space="preserve">MS children cohort </w:t>
            </w:r>
          </w:p>
        </w:tc>
        <w:tc>
          <w:tcPr>
            <w:tcW w:w="1559" w:type="dxa"/>
          </w:tcPr>
          <w:p w14:paraId="7A40D489" w14:textId="7B83B2C5" w:rsidR="00E51C8E" w:rsidRDefault="00E51C8E" w:rsidP="006F1AF1">
            <w:pPr>
              <w:spacing w:line="240" w:lineRule="auto"/>
              <w:rPr>
                <w:rFonts w:eastAsiaTheme="minorEastAsia" w:cstheme="minorBidi"/>
                <w:i/>
                <w:lang w:val="en-US"/>
              </w:rPr>
            </w:pPr>
            <w:r>
              <w:rPr>
                <w:rFonts w:eastAsiaTheme="minorEastAsia" w:cstheme="minorBidi"/>
                <w:i/>
                <w:lang w:val="en-US"/>
              </w:rPr>
              <w:t>Control cohort</w:t>
            </w:r>
          </w:p>
        </w:tc>
      </w:tr>
      <w:tr w:rsidR="00E51C8E" w14:paraId="6DB9C714" w14:textId="77777777" w:rsidTr="00E51C8E">
        <w:tc>
          <w:tcPr>
            <w:tcW w:w="3114" w:type="dxa"/>
          </w:tcPr>
          <w:p w14:paraId="20855C1F" w14:textId="64EDF23E" w:rsidR="00E51C8E" w:rsidRDefault="00E51C8E" w:rsidP="006F1AF1">
            <w:pPr>
              <w:spacing w:line="240" w:lineRule="auto"/>
              <w:rPr>
                <w:rFonts w:eastAsiaTheme="minorEastAsia" w:cstheme="minorBidi"/>
                <w:i/>
                <w:lang w:val="en-US"/>
              </w:rPr>
            </w:pPr>
            <w:r>
              <w:rPr>
                <w:rFonts w:eastAsiaTheme="minorEastAsia" w:cstheme="minorBidi"/>
                <w:i/>
                <w:lang w:val="en-US"/>
              </w:rPr>
              <w:t xml:space="preserve">Number </w:t>
            </w:r>
          </w:p>
        </w:tc>
        <w:tc>
          <w:tcPr>
            <w:tcW w:w="1985" w:type="dxa"/>
          </w:tcPr>
          <w:p w14:paraId="420871E9" w14:textId="5FF06470" w:rsidR="00E51C8E" w:rsidRDefault="00E51C8E" w:rsidP="006F1AF1">
            <w:pPr>
              <w:spacing w:line="240" w:lineRule="auto"/>
              <w:rPr>
                <w:rFonts w:eastAsiaTheme="minorEastAsia" w:cstheme="minorBidi"/>
                <w:i/>
                <w:lang w:val="en-US"/>
              </w:rPr>
            </w:pPr>
          </w:p>
        </w:tc>
        <w:tc>
          <w:tcPr>
            <w:tcW w:w="1559" w:type="dxa"/>
          </w:tcPr>
          <w:p w14:paraId="29408921" w14:textId="2BCF1294" w:rsidR="00E51C8E" w:rsidRDefault="00E51C8E" w:rsidP="006F1AF1">
            <w:pPr>
              <w:spacing w:line="240" w:lineRule="auto"/>
              <w:rPr>
                <w:rFonts w:eastAsiaTheme="minorEastAsia" w:cstheme="minorBidi"/>
                <w:i/>
                <w:lang w:val="en-US"/>
              </w:rPr>
            </w:pPr>
          </w:p>
        </w:tc>
      </w:tr>
      <w:tr w:rsidR="004D36F0" w14:paraId="61C8D826" w14:textId="77777777" w:rsidTr="00E51C8E">
        <w:tc>
          <w:tcPr>
            <w:tcW w:w="3114" w:type="dxa"/>
          </w:tcPr>
          <w:p w14:paraId="5F1505F8" w14:textId="4E468FA0" w:rsidR="004D36F0" w:rsidRDefault="004D36F0" w:rsidP="006F1AF1">
            <w:pPr>
              <w:spacing w:line="240" w:lineRule="auto"/>
              <w:rPr>
                <w:rFonts w:eastAsiaTheme="minorEastAsia" w:cstheme="minorBidi"/>
                <w:i/>
                <w:lang w:val="en-US"/>
              </w:rPr>
            </w:pPr>
            <w:r>
              <w:rPr>
                <w:rFonts w:eastAsiaTheme="minorEastAsia" w:cstheme="minorBidi"/>
                <w:i/>
                <w:lang w:val="en-US"/>
              </w:rPr>
              <w:t>Proportion male</w:t>
            </w:r>
          </w:p>
        </w:tc>
        <w:tc>
          <w:tcPr>
            <w:tcW w:w="1985" w:type="dxa"/>
          </w:tcPr>
          <w:p w14:paraId="4492F407" w14:textId="77777777" w:rsidR="004D36F0" w:rsidRDefault="004D36F0" w:rsidP="006F1AF1">
            <w:pPr>
              <w:spacing w:line="240" w:lineRule="auto"/>
              <w:rPr>
                <w:rFonts w:eastAsiaTheme="minorEastAsia" w:cstheme="minorBidi"/>
                <w:i/>
                <w:lang w:val="en-US"/>
              </w:rPr>
            </w:pPr>
          </w:p>
        </w:tc>
        <w:tc>
          <w:tcPr>
            <w:tcW w:w="1559" w:type="dxa"/>
          </w:tcPr>
          <w:p w14:paraId="54A890D3" w14:textId="77777777" w:rsidR="004D36F0" w:rsidRDefault="004D36F0" w:rsidP="006F1AF1">
            <w:pPr>
              <w:spacing w:line="240" w:lineRule="auto"/>
              <w:rPr>
                <w:rFonts w:eastAsiaTheme="minorEastAsia" w:cstheme="minorBidi"/>
                <w:i/>
                <w:lang w:val="en-US"/>
              </w:rPr>
            </w:pPr>
          </w:p>
        </w:tc>
      </w:tr>
      <w:tr w:rsidR="00E51C8E" w14:paraId="36D93A06" w14:textId="77777777" w:rsidTr="00E51C8E">
        <w:tc>
          <w:tcPr>
            <w:tcW w:w="3114" w:type="dxa"/>
          </w:tcPr>
          <w:p w14:paraId="46933878" w14:textId="48F5F22C" w:rsidR="00E51C8E" w:rsidRDefault="00E51C8E" w:rsidP="006F1AF1">
            <w:pPr>
              <w:spacing w:line="240" w:lineRule="auto"/>
              <w:rPr>
                <w:rFonts w:eastAsiaTheme="minorEastAsia" w:cstheme="minorBidi"/>
                <w:i/>
                <w:lang w:val="en-US"/>
              </w:rPr>
            </w:pPr>
            <w:r>
              <w:rPr>
                <w:rFonts w:eastAsiaTheme="minorEastAsia" w:cstheme="minorBidi"/>
                <w:i/>
                <w:lang w:val="en-US"/>
              </w:rPr>
              <w:t>Proportion of mothers with RRMS at time of birth</w:t>
            </w:r>
          </w:p>
        </w:tc>
        <w:tc>
          <w:tcPr>
            <w:tcW w:w="1985" w:type="dxa"/>
          </w:tcPr>
          <w:p w14:paraId="18EA23D8" w14:textId="77777777" w:rsidR="00E51C8E" w:rsidRDefault="00E51C8E" w:rsidP="006F1AF1">
            <w:pPr>
              <w:spacing w:line="240" w:lineRule="auto"/>
              <w:rPr>
                <w:rFonts w:eastAsiaTheme="minorEastAsia" w:cstheme="minorBidi"/>
                <w:i/>
                <w:lang w:val="en-US"/>
              </w:rPr>
            </w:pPr>
          </w:p>
        </w:tc>
        <w:tc>
          <w:tcPr>
            <w:tcW w:w="1559" w:type="dxa"/>
          </w:tcPr>
          <w:p w14:paraId="696DDD8C" w14:textId="66714E61" w:rsidR="00E51C8E" w:rsidRDefault="00E51C8E" w:rsidP="006F1AF1">
            <w:pPr>
              <w:spacing w:line="240" w:lineRule="auto"/>
              <w:rPr>
                <w:rFonts w:eastAsiaTheme="minorEastAsia" w:cstheme="minorBidi"/>
                <w:i/>
                <w:lang w:val="en-US"/>
              </w:rPr>
            </w:pPr>
            <w:r>
              <w:rPr>
                <w:rFonts w:eastAsiaTheme="minorEastAsia" w:cstheme="minorBidi"/>
                <w:i/>
                <w:lang w:val="en-US"/>
              </w:rPr>
              <w:t>0</w:t>
            </w:r>
          </w:p>
        </w:tc>
      </w:tr>
      <w:tr w:rsidR="00E51C8E" w14:paraId="1AF81935" w14:textId="77777777" w:rsidTr="00E51C8E">
        <w:tc>
          <w:tcPr>
            <w:tcW w:w="3114" w:type="dxa"/>
          </w:tcPr>
          <w:p w14:paraId="0B1730D9" w14:textId="11BF29C0" w:rsidR="00E51C8E" w:rsidRDefault="00E51C8E" w:rsidP="006F1AF1">
            <w:pPr>
              <w:spacing w:line="240" w:lineRule="auto"/>
              <w:rPr>
                <w:rFonts w:eastAsiaTheme="minorEastAsia" w:cstheme="minorBidi"/>
                <w:i/>
                <w:lang w:val="en-US"/>
              </w:rPr>
            </w:pPr>
            <w:r>
              <w:rPr>
                <w:rFonts w:eastAsiaTheme="minorEastAsia" w:cstheme="minorBidi"/>
                <w:i/>
                <w:lang w:val="en-US"/>
              </w:rPr>
              <w:t>WIMD</w:t>
            </w:r>
          </w:p>
        </w:tc>
        <w:tc>
          <w:tcPr>
            <w:tcW w:w="1985" w:type="dxa"/>
          </w:tcPr>
          <w:p w14:paraId="755A56D2" w14:textId="47A566A2" w:rsidR="00E51C8E" w:rsidRDefault="00E51C8E" w:rsidP="006F1AF1">
            <w:pPr>
              <w:spacing w:line="240" w:lineRule="auto"/>
              <w:rPr>
                <w:rFonts w:eastAsiaTheme="minorEastAsia" w:cstheme="minorBidi"/>
                <w:i/>
                <w:lang w:val="en-US"/>
              </w:rPr>
            </w:pPr>
          </w:p>
        </w:tc>
        <w:tc>
          <w:tcPr>
            <w:tcW w:w="1559" w:type="dxa"/>
          </w:tcPr>
          <w:p w14:paraId="5292065B" w14:textId="5906CFAF" w:rsidR="00E51C8E" w:rsidRDefault="00E51C8E" w:rsidP="006F1AF1">
            <w:pPr>
              <w:spacing w:line="240" w:lineRule="auto"/>
              <w:rPr>
                <w:rFonts w:eastAsiaTheme="minorEastAsia" w:cstheme="minorBidi"/>
                <w:i/>
                <w:lang w:val="en-US"/>
              </w:rPr>
            </w:pPr>
          </w:p>
        </w:tc>
      </w:tr>
      <w:tr w:rsidR="00E51C8E" w14:paraId="298EF92F" w14:textId="77777777" w:rsidTr="00E51C8E">
        <w:tc>
          <w:tcPr>
            <w:tcW w:w="3114" w:type="dxa"/>
          </w:tcPr>
          <w:p w14:paraId="1666B7FA" w14:textId="098AB62A" w:rsidR="00E51C8E" w:rsidRDefault="00E51C8E" w:rsidP="006F1AF1">
            <w:pPr>
              <w:spacing w:line="240" w:lineRule="auto"/>
              <w:rPr>
                <w:rFonts w:eastAsiaTheme="minorEastAsia" w:cstheme="minorBidi"/>
                <w:i/>
                <w:lang w:val="en-US"/>
              </w:rPr>
            </w:pPr>
            <w:r>
              <w:rPr>
                <w:rFonts w:eastAsiaTheme="minorEastAsia" w:cstheme="minorBidi"/>
                <w:i/>
                <w:lang w:val="en-US"/>
              </w:rPr>
              <w:t>Quintile 1 (Most/least deprived)</w:t>
            </w:r>
          </w:p>
        </w:tc>
        <w:tc>
          <w:tcPr>
            <w:tcW w:w="1985" w:type="dxa"/>
          </w:tcPr>
          <w:p w14:paraId="62990E6D" w14:textId="77777777" w:rsidR="00E51C8E" w:rsidRDefault="00E51C8E" w:rsidP="006F1AF1">
            <w:pPr>
              <w:spacing w:line="240" w:lineRule="auto"/>
              <w:rPr>
                <w:rFonts w:eastAsiaTheme="minorEastAsia" w:cstheme="minorBidi"/>
                <w:i/>
                <w:lang w:val="en-US"/>
              </w:rPr>
            </w:pPr>
          </w:p>
        </w:tc>
        <w:tc>
          <w:tcPr>
            <w:tcW w:w="1559" w:type="dxa"/>
          </w:tcPr>
          <w:p w14:paraId="24CB6283" w14:textId="77777777" w:rsidR="00E51C8E" w:rsidRDefault="00E51C8E" w:rsidP="006F1AF1">
            <w:pPr>
              <w:spacing w:line="240" w:lineRule="auto"/>
              <w:rPr>
                <w:rFonts w:eastAsiaTheme="minorEastAsia" w:cstheme="minorBidi"/>
                <w:i/>
                <w:lang w:val="en-US"/>
              </w:rPr>
            </w:pPr>
          </w:p>
        </w:tc>
      </w:tr>
      <w:tr w:rsidR="00E51C8E" w14:paraId="58101E8F" w14:textId="77777777" w:rsidTr="00E51C8E">
        <w:tc>
          <w:tcPr>
            <w:tcW w:w="3114" w:type="dxa"/>
          </w:tcPr>
          <w:p w14:paraId="3876140D" w14:textId="50B69204" w:rsidR="00E51C8E" w:rsidRDefault="00E51C8E" w:rsidP="006F1AF1">
            <w:pPr>
              <w:spacing w:line="240" w:lineRule="auto"/>
              <w:rPr>
                <w:rFonts w:eastAsiaTheme="minorEastAsia" w:cstheme="minorBidi"/>
                <w:i/>
                <w:lang w:val="en-US"/>
              </w:rPr>
            </w:pPr>
            <w:r>
              <w:rPr>
                <w:rFonts w:eastAsiaTheme="minorEastAsia" w:cstheme="minorBidi"/>
                <w:i/>
                <w:lang w:val="en-US"/>
              </w:rPr>
              <w:t>Quintile 2</w:t>
            </w:r>
          </w:p>
        </w:tc>
        <w:tc>
          <w:tcPr>
            <w:tcW w:w="1985" w:type="dxa"/>
          </w:tcPr>
          <w:p w14:paraId="0C9DD482" w14:textId="77777777" w:rsidR="00E51C8E" w:rsidRDefault="00E51C8E" w:rsidP="006F1AF1">
            <w:pPr>
              <w:spacing w:line="240" w:lineRule="auto"/>
              <w:rPr>
                <w:rFonts w:eastAsiaTheme="minorEastAsia" w:cstheme="minorBidi"/>
                <w:i/>
                <w:lang w:val="en-US"/>
              </w:rPr>
            </w:pPr>
          </w:p>
        </w:tc>
        <w:tc>
          <w:tcPr>
            <w:tcW w:w="1559" w:type="dxa"/>
          </w:tcPr>
          <w:p w14:paraId="1DEE3FBE" w14:textId="77777777" w:rsidR="00E51C8E" w:rsidRDefault="00E51C8E" w:rsidP="006F1AF1">
            <w:pPr>
              <w:spacing w:line="240" w:lineRule="auto"/>
              <w:rPr>
                <w:rFonts w:eastAsiaTheme="minorEastAsia" w:cstheme="minorBidi"/>
                <w:i/>
                <w:lang w:val="en-US"/>
              </w:rPr>
            </w:pPr>
          </w:p>
        </w:tc>
      </w:tr>
      <w:tr w:rsidR="00E51C8E" w14:paraId="3ACCF838" w14:textId="77777777" w:rsidTr="00E51C8E">
        <w:tc>
          <w:tcPr>
            <w:tcW w:w="3114" w:type="dxa"/>
          </w:tcPr>
          <w:p w14:paraId="0CAA9EF8" w14:textId="1B80FE35" w:rsidR="00E51C8E" w:rsidRDefault="00E51C8E" w:rsidP="006F1AF1">
            <w:pPr>
              <w:spacing w:line="240" w:lineRule="auto"/>
              <w:rPr>
                <w:rFonts w:eastAsiaTheme="minorEastAsia" w:cstheme="minorBidi"/>
                <w:i/>
                <w:lang w:val="en-US"/>
              </w:rPr>
            </w:pPr>
            <w:r>
              <w:rPr>
                <w:rFonts w:eastAsiaTheme="minorEastAsia" w:cstheme="minorBidi"/>
                <w:i/>
                <w:lang w:val="en-US"/>
              </w:rPr>
              <w:t>Quintile 3</w:t>
            </w:r>
          </w:p>
        </w:tc>
        <w:tc>
          <w:tcPr>
            <w:tcW w:w="1985" w:type="dxa"/>
          </w:tcPr>
          <w:p w14:paraId="2F2578A4" w14:textId="77777777" w:rsidR="00E51C8E" w:rsidRDefault="00E51C8E" w:rsidP="006F1AF1">
            <w:pPr>
              <w:spacing w:line="240" w:lineRule="auto"/>
              <w:rPr>
                <w:rFonts w:eastAsiaTheme="minorEastAsia" w:cstheme="minorBidi"/>
                <w:i/>
                <w:lang w:val="en-US"/>
              </w:rPr>
            </w:pPr>
          </w:p>
        </w:tc>
        <w:tc>
          <w:tcPr>
            <w:tcW w:w="1559" w:type="dxa"/>
          </w:tcPr>
          <w:p w14:paraId="4B91FE13" w14:textId="77777777" w:rsidR="00E51C8E" w:rsidRDefault="00E51C8E" w:rsidP="006F1AF1">
            <w:pPr>
              <w:spacing w:line="240" w:lineRule="auto"/>
              <w:rPr>
                <w:rFonts w:eastAsiaTheme="minorEastAsia" w:cstheme="minorBidi"/>
                <w:i/>
                <w:lang w:val="en-US"/>
              </w:rPr>
            </w:pPr>
          </w:p>
        </w:tc>
      </w:tr>
      <w:tr w:rsidR="00E51C8E" w14:paraId="298C0220" w14:textId="77777777" w:rsidTr="00E51C8E">
        <w:tc>
          <w:tcPr>
            <w:tcW w:w="3114" w:type="dxa"/>
          </w:tcPr>
          <w:p w14:paraId="2821F08F" w14:textId="1307135D" w:rsidR="00E51C8E" w:rsidRDefault="00E51C8E" w:rsidP="006F1AF1">
            <w:pPr>
              <w:spacing w:line="240" w:lineRule="auto"/>
              <w:rPr>
                <w:rFonts w:eastAsiaTheme="minorEastAsia" w:cstheme="minorBidi"/>
                <w:i/>
                <w:lang w:val="en-US"/>
              </w:rPr>
            </w:pPr>
            <w:r>
              <w:rPr>
                <w:rFonts w:eastAsiaTheme="minorEastAsia" w:cstheme="minorBidi"/>
                <w:i/>
                <w:lang w:val="en-US"/>
              </w:rPr>
              <w:t>Quintile 4</w:t>
            </w:r>
          </w:p>
        </w:tc>
        <w:tc>
          <w:tcPr>
            <w:tcW w:w="1985" w:type="dxa"/>
          </w:tcPr>
          <w:p w14:paraId="2D157C88" w14:textId="77777777" w:rsidR="00E51C8E" w:rsidRDefault="00E51C8E" w:rsidP="006F1AF1">
            <w:pPr>
              <w:spacing w:line="240" w:lineRule="auto"/>
              <w:rPr>
                <w:rFonts w:eastAsiaTheme="minorEastAsia" w:cstheme="minorBidi"/>
                <w:i/>
                <w:lang w:val="en-US"/>
              </w:rPr>
            </w:pPr>
          </w:p>
        </w:tc>
        <w:tc>
          <w:tcPr>
            <w:tcW w:w="1559" w:type="dxa"/>
          </w:tcPr>
          <w:p w14:paraId="2C573B55" w14:textId="77777777" w:rsidR="00E51C8E" w:rsidRDefault="00E51C8E" w:rsidP="006F1AF1">
            <w:pPr>
              <w:spacing w:line="240" w:lineRule="auto"/>
              <w:rPr>
                <w:rFonts w:eastAsiaTheme="minorEastAsia" w:cstheme="minorBidi"/>
                <w:i/>
                <w:lang w:val="en-US"/>
              </w:rPr>
            </w:pPr>
          </w:p>
        </w:tc>
      </w:tr>
      <w:tr w:rsidR="00E51C8E" w14:paraId="1B3EFC29" w14:textId="77777777" w:rsidTr="00E51C8E">
        <w:tc>
          <w:tcPr>
            <w:tcW w:w="3114" w:type="dxa"/>
          </w:tcPr>
          <w:p w14:paraId="4ABB0C1D" w14:textId="6101AD96" w:rsidR="00E51C8E" w:rsidRDefault="00E51C8E" w:rsidP="006F1AF1">
            <w:pPr>
              <w:spacing w:line="240" w:lineRule="auto"/>
              <w:rPr>
                <w:rFonts w:eastAsiaTheme="minorEastAsia" w:cstheme="minorBidi"/>
                <w:i/>
                <w:lang w:val="en-US"/>
              </w:rPr>
            </w:pPr>
            <w:r>
              <w:rPr>
                <w:rFonts w:eastAsiaTheme="minorEastAsia" w:cstheme="minorBidi"/>
                <w:i/>
                <w:lang w:val="en-US"/>
              </w:rPr>
              <w:t>Quintile 5</w:t>
            </w:r>
          </w:p>
        </w:tc>
        <w:tc>
          <w:tcPr>
            <w:tcW w:w="1985" w:type="dxa"/>
          </w:tcPr>
          <w:p w14:paraId="3534396C" w14:textId="77777777" w:rsidR="00E51C8E" w:rsidRDefault="00E51C8E" w:rsidP="006F1AF1">
            <w:pPr>
              <w:spacing w:line="240" w:lineRule="auto"/>
              <w:rPr>
                <w:rFonts w:eastAsiaTheme="minorEastAsia" w:cstheme="minorBidi"/>
                <w:i/>
                <w:lang w:val="en-US"/>
              </w:rPr>
            </w:pPr>
          </w:p>
        </w:tc>
        <w:tc>
          <w:tcPr>
            <w:tcW w:w="1559" w:type="dxa"/>
          </w:tcPr>
          <w:p w14:paraId="2F8BA4D3" w14:textId="77777777" w:rsidR="00E51C8E" w:rsidRDefault="00E51C8E" w:rsidP="006F1AF1">
            <w:pPr>
              <w:spacing w:line="240" w:lineRule="auto"/>
              <w:rPr>
                <w:rFonts w:eastAsiaTheme="minorEastAsia" w:cstheme="minorBidi"/>
                <w:i/>
                <w:lang w:val="en-US"/>
              </w:rPr>
            </w:pPr>
          </w:p>
        </w:tc>
      </w:tr>
      <w:tr w:rsidR="00E51C8E" w14:paraId="741E314E" w14:textId="77777777" w:rsidTr="00E51C8E">
        <w:tc>
          <w:tcPr>
            <w:tcW w:w="3114" w:type="dxa"/>
          </w:tcPr>
          <w:p w14:paraId="3AEBC425" w14:textId="09340312" w:rsidR="00E51C8E" w:rsidRDefault="00E51C8E" w:rsidP="006F1AF1">
            <w:pPr>
              <w:spacing w:line="240" w:lineRule="auto"/>
              <w:rPr>
                <w:rFonts w:eastAsiaTheme="minorEastAsia" w:cstheme="minorBidi"/>
                <w:i/>
                <w:lang w:val="en-US"/>
              </w:rPr>
            </w:pPr>
            <w:r>
              <w:rPr>
                <w:rFonts w:eastAsiaTheme="minorEastAsia" w:cstheme="minorBidi"/>
                <w:i/>
                <w:lang w:val="en-US"/>
              </w:rPr>
              <w:t>Maternal age (mean, sd)</w:t>
            </w:r>
          </w:p>
        </w:tc>
        <w:tc>
          <w:tcPr>
            <w:tcW w:w="1985" w:type="dxa"/>
          </w:tcPr>
          <w:p w14:paraId="1104AE3C" w14:textId="71A8ECCE" w:rsidR="00E51C8E" w:rsidRDefault="00E51C8E" w:rsidP="006F1AF1">
            <w:pPr>
              <w:spacing w:line="240" w:lineRule="auto"/>
              <w:rPr>
                <w:rFonts w:eastAsiaTheme="minorEastAsia" w:cstheme="minorBidi"/>
                <w:i/>
                <w:lang w:val="en-US"/>
              </w:rPr>
            </w:pPr>
          </w:p>
        </w:tc>
        <w:tc>
          <w:tcPr>
            <w:tcW w:w="1559" w:type="dxa"/>
          </w:tcPr>
          <w:p w14:paraId="3AC8EE80" w14:textId="25C1A5DC" w:rsidR="00E51C8E" w:rsidRDefault="00E51C8E" w:rsidP="006F1AF1">
            <w:pPr>
              <w:spacing w:line="240" w:lineRule="auto"/>
              <w:rPr>
                <w:rFonts w:eastAsiaTheme="minorEastAsia" w:cstheme="minorBidi"/>
                <w:i/>
                <w:lang w:val="en-US"/>
              </w:rPr>
            </w:pPr>
          </w:p>
        </w:tc>
      </w:tr>
      <w:tr w:rsidR="00E51C8E" w14:paraId="349B84CC" w14:textId="77777777" w:rsidTr="00E51C8E">
        <w:tc>
          <w:tcPr>
            <w:tcW w:w="3114" w:type="dxa"/>
          </w:tcPr>
          <w:p w14:paraId="45566736" w14:textId="10FED470" w:rsidR="00E51C8E" w:rsidRDefault="00E51C8E" w:rsidP="006F1AF1">
            <w:pPr>
              <w:spacing w:line="240" w:lineRule="auto"/>
              <w:rPr>
                <w:rFonts w:eastAsiaTheme="minorEastAsia" w:cstheme="minorBidi"/>
                <w:i/>
                <w:lang w:val="en-US"/>
              </w:rPr>
            </w:pPr>
            <w:r>
              <w:rPr>
                <w:rFonts w:eastAsiaTheme="minorEastAsia" w:cstheme="minorBidi"/>
                <w:i/>
                <w:lang w:val="en-US"/>
              </w:rPr>
              <w:t>Gestational age</w:t>
            </w:r>
          </w:p>
        </w:tc>
        <w:tc>
          <w:tcPr>
            <w:tcW w:w="1985" w:type="dxa"/>
          </w:tcPr>
          <w:p w14:paraId="4D7B18F0" w14:textId="05153F09" w:rsidR="00E51C8E" w:rsidRDefault="00E51C8E" w:rsidP="006F1AF1">
            <w:pPr>
              <w:spacing w:line="240" w:lineRule="auto"/>
              <w:rPr>
                <w:rFonts w:eastAsiaTheme="minorEastAsia" w:cstheme="minorBidi"/>
                <w:i/>
                <w:lang w:val="en-US"/>
              </w:rPr>
            </w:pPr>
          </w:p>
        </w:tc>
        <w:tc>
          <w:tcPr>
            <w:tcW w:w="1559" w:type="dxa"/>
          </w:tcPr>
          <w:p w14:paraId="1F6D9CAE" w14:textId="7B9CE7F2" w:rsidR="00E51C8E" w:rsidRDefault="00E51C8E" w:rsidP="006F1AF1">
            <w:pPr>
              <w:spacing w:line="240" w:lineRule="auto"/>
              <w:rPr>
                <w:rFonts w:eastAsiaTheme="minorEastAsia" w:cstheme="minorBidi"/>
                <w:i/>
                <w:lang w:val="en-US"/>
              </w:rPr>
            </w:pPr>
          </w:p>
        </w:tc>
      </w:tr>
      <w:tr w:rsidR="00E51C8E" w14:paraId="38DBD6AF" w14:textId="77777777" w:rsidTr="00E51C8E">
        <w:tc>
          <w:tcPr>
            <w:tcW w:w="3114" w:type="dxa"/>
          </w:tcPr>
          <w:p w14:paraId="4D425562" w14:textId="3EB505DB" w:rsidR="00E51C8E" w:rsidRDefault="00E51C8E" w:rsidP="006F1AF1">
            <w:pPr>
              <w:spacing w:line="240" w:lineRule="auto"/>
              <w:rPr>
                <w:rFonts w:eastAsiaTheme="minorEastAsia" w:cstheme="minorBidi"/>
                <w:i/>
                <w:lang w:val="en-US"/>
              </w:rPr>
            </w:pPr>
            <w:r>
              <w:rPr>
                <w:rFonts w:eastAsiaTheme="minorEastAsia" w:cstheme="minorBidi"/>
                <w:i/>
                <w:lang w:val="en-US"/>
              </w:rPr>
              <w:t>Gestational weight</w:t>
            </w:r>
          </w:p>
        </w:tc>
        <w:tc>
          <w:tcPr>
            <w:tcW w:w="1985" w:type="dxa"/>
          </w:tcPr>
          <w:p w14:paraId="595021A9" w14:textId="343A38AE" w:rsidR="00E51C8E" w:rsidRDefault="00E51C8E" w:rsidP="006F1AF1">
            <w:pPr>
              <w:spacing w:line="240" w:lineRule="auto"/>
              <w:rPr>
                <w:rFonts w:eastAsiaTheme="minorEastAsia" w:cstheme="minorBidi"/>
                <w:i/>
                <w:lang w:val="en-US"/>
              </w:rPr>
            </w:pPr>
          </w:p>
        </w:tc>
        <w:tc>
          <w:tcPr>
            <w:tcW w:w="1559" w:type="dxa"/>
          </w:tcPr>
          <w:p w14:paraId="184CF716" w14:textId="067889EE" w:rsidR="00E51C8E" w:rsidRDefault="00E51C8E" w:rsidP="006F1AF1">
            <w:pPr>
              <w:spacing w:line="240" w:lineRule="auto"/>
              <w:rPr>
                <w:rFonts w:eastAsiaTheme="minorEastAsia" w:cstheme="minorBidi"/>
                <w:i/>
                <w:lang w:val="en-US"/>
              </w:rPr>
            </w:pPr>
          </w:p>
        </w:tc>
      </w:tr>
    </w:tbl>
    <w:p w14:paraId="4BE7E29E" w14:textId="3DB47DF7" w:rsidR="00FB7A82" w:rsidRDefault="00681EB2">
      <w:pPr>
        <w:suppressAutoHyphens w:val="0"/>
        <w:spacing w:after="0" w:line="480" w:lineRule="auto"/>
        <w:rPr>
          <w:rFonts w:eastAsiaTheme="minorEastAsia" w:cstheme="minorBidi"/>
          <w:i/>
          <w:iCs/>
          <w:lang w:val="en-US"/>
        </w:rPr>
      </w:pPr>
      <w:r>
        <w:rPr>
          <w:rFonts w:eastAsiaTheme="minorEastAsia" w:cstheme="minorBidi"/>
          <w:i/>
          <w:iCs/>
          <w:lang w:val="en-US"/>
        </w:rPr>
        <w:t xml:space="preserve">Table 1: </w:t>
      </w:r>
      <w:r w:rsidR="00F96191">
        <w:rPr>
          <w:rFonts w:eastAsiaTheme="minorEastAsia" w:cstheme="minorBidi"/>
          <w:i/>
          <w:iCs/>
          <w:lang w:val="en-US"/>
        </w:rPr>
        <w:t xml:space="preserve">Characteristics of the MS mothers, MS children (children born to mothers with MS) and control (children born to mothers without MS) cohorts. The control cohort was matched to maternal age, gestational age, birth weight and deprivation. </w:t>
      </w:r>
      <w:r w:rsidR="00E51C8E">
        <w:rPr>
          <w:rFonts w:eastAsiaTheme="minorEastAsia" w:cstheme="minorBidi"/>
          <w:i/>
          <w:iCs/>
          <w:lang w:val="en-US"/>
        </w:rPr>
        <w:t xml:space="preserve">MS (Multiple Sclerosis); RRMS (Relapsing remitting MS); </w:t>
      </w:r>
      <w:r w:rsidR="00F96191">
        <w:rPr>
          <w:rFonts w:eastAsiaTheme="minorEastAsia" w:cstheme="minorBidi"/>
          <w:i/>
          <w:iCs/>
          <w:lang w:val="en-US"/>
        </w:rPr>
        <w:t xml:space="preserve">WIMD (Welsh Index of Multiple </w:t>
      </w:r>
      <w:r w:rsidR="00E51C8E">
        <w:rPr>
          <w:rFonts w:eastAsiaTheme="minorEastAsia" w:cstheme="minorBidi"/>
          <w:i/>
          <w:iCs/>
          <w:lang w:val="en-US"/>
        </w:rPr>
        <w:t>Deprivation</w:t>
      </w:r>
      <w:r w:rsidR="00F96191">
        <w:rPr>
          <w:rFonts w:eastAsiaTheme="minorEastAsia" w:cstheme="minorBidi"/>
          <w:i/>
          <w:iCs/>
          <w:lang w:val="en-US"/>
        </w:rPr>
        <w:t>)</w:t>
      </w:r>
    </w:p>
    <w:p w14:paraId="1402F1E2" w14:textId="2F996AFF" w:rsidR="00B85CF6" w:rsidRDefault="00B85CF6">
      <w:pPr>
        <w:tabs>
          <w:tab w:val="clear" w:pos="720"/>
        </w:tabs>
        <w:suppressAutoHyphens w:val="0"/>
        <w:spacing w:after="0" w:line="259" w:lineRule="auto"/>
        <w:rPr>
          <w:rFonts w:eastAsiaTheme="minorEastAsia" w:cstheme="minorBidi"/>
          <w:i/>
          <w:iCs/>
          <w:lang w:val="en-US"/>
        </w:rPr>
      </w:pPr>
      <w:r>
        <w:rPr>
          <w:rFonts w:eastAsiaTheme="minorEastAsia" w:cstheme="minorBidi"/>
          <w:i/>
          <w:iCs/>
          <w:lang w:val="en-US"/>
        </w:rPr>
        <w:br w:type="page"/>
      </w:r>
    </w:p>
    <w:p w14:paraId="2BAA8EF5" w14:textId="7600109E" w:rsidR="004852E8" w:rsidRDefault="004852E8">
      <w:pPr>
        <w:suppressAutoHyphens w:val="0"/>
        <w:spacing w:after="0" w:line="480" w:lineRule="auto"/>
        <w:rPr>
          <w:rFonts w:asciiTheme="minorHAnsi" w:hAnsiTheme="minorHAnsi" w:cs="Times New Roman"/>
          <w:b/>
          <w:sz w:val="24"/>
          <w:szCs w:val="24"/>
          <w:lang w:val="en-US"/>
        </w:rPr>
      </w:pPr>
    </w:p>
    <w:p w14:paraId="7B8A6638" w14:textId="6663AED8" w:rsidR="00D03387" w:rsidRPr="00D42328" w:rsidRDefault="00D03387">
      <w:pPr>
        <w:suppressAutoHyphens w:val="0"/>
        <w:spacing w:after="0" w:line="480" w:lineRule="auto"/>
        <w:rPr>
          <w:rFonts w:asciiTheme="minorHAnsi" w:hAnsiTheme="minorHAnsi" w:cs="Times New Roman"/>
          <w:b/>
          <w:sz w:val="24"/>
          <w:szCs w:val="24"/>
          <w:lang w:val="en-US"/>
        </w:rPr>
      </w:pPr>
      <w:bookmarkStart w:id="8" w:name="_GoBack"/>
      <w:r>
        <w:rPr>
          <w:rFonts w:asciiTheme="minorHAnsi" w:hAnsiTheme="minorHAnsi" w:cs="Times New Roman"/>
          <w:b/>
          <w:noProof/>
          <w:sz w:val="24"/>
          <w:szCs w:val="24"/>
          <w:lang w:val="en-US"/>
        </w:rPr>
        <w:drawing>
          <wp:inline distT="0" distB="0" distL="0" distR="0" wp14:anchorId="19378A1C" wp14:editId="786F5B17">
            <wp:extent cx="5731510" cy="82791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S_SATS_Flowchart_20190228.pdf"/>
                    <pic:cNvPicPr/>
                  </pic:nvPicPr>
                  <pic:blipFill>
                    <a:blip r:embed="rId10">
                      <a:extLst>
                        <a:ext uri="{28A0092B-C50C-407E-A947-70E740481C1C}">
                          <a14:useLocalDpi xmlns:a14="http://schemas.microsoft.com/office/drawing/2010/main" val="0"/>
                        </a:ext>
                      </a:extLst>
                    </a:blip>
                    <a:stretch>
                      <a:fillRect/>
                    </a:stretch>
                  </pic:blipFill>
                  <pic:spPr>
                    <a:xfrm>
                      <a:off x="0" y="0"/>
                      <a:ext cx="5731510" cy="8279130"/>
                    </a:xfrm>
                    <a:prstGeom prst="rect">
                      <a:avLst/>
                    </a:prstGeom>
                  </pic:spPr>
                </pic:pic>
              </a:graphicData>
            </a:graphic>
          </wp:inline>
        </w:drawing>
      </w:r>
      <w:bookmarkEnd w:id="8"/>
    </w:p>
    <w:tbl>
      <w:tblPr>
        <w:tblStyle w:val="TableGrid"/>
        <w:tblW w:w="0" w:type="auto"/>
        <w:tblLook w:val="04A0" w:firstRow="1" w:lastRow="0" w:firstColumn="1" w:lastColumn="0" w:noHBand="0" w:noVBand="1"/>
      </w:tblPr>
      <w:tblGrid>
        <w:gridCol w:w="1252"/>
        <w:gridCol w:w="1312"/>
        <w:gridCol w:w="1346"/>
        <w:gridCol w:w="1338"/>
        <w:gridCol w:w="1279"/>
        <w:gridCol w:w="1319"/>
        <w:gridCol w:w="1170"/>
      </w:tblGrid>
      <w:tr w:rsidR="009E7AB4" w14:paraId="26AD7C32" w14:textId="6A1B43E4" w:rsidTr="00D41833">
        <w:tc>
          <w:tcPr>
            <w:tcW w:w="1252" w:type="dxa"/>
          </w:tcPr>
          <w:p w14:paraId="3C0AEAB8" w14:textId="77777777" w:rsidR="009E7AB4" w:rsidRDefault="009E7AB4">
            <w:pPr>
              <w:spacing w:line="480" w:lineRule="auto"/>
              <w:rPr>
                <w:rFonts w:eastAsiaTheme="minorEastAsia" w:cstheme="minorBidi"/>
                <w:i/>
                <w:lang w:val="en-US"/>
              </w:rPr>
            </w:pPr>
          </w:p>
        </w:tc>
        <w:tc>
          <w:tcPr>
            <w:tcW w:w="2658" w:type="dxa"/>
            <w:gridSpan w:val="2"/>
          </w:tcPr>
          <w:p w14:paraId="43995115" w14:textId="555BD251" w:rsidR="009E7AB4" w:rsidRDefault="009E7AB4">
            <w:pPr>
              <w:spacing w:line="480" w:lineRule="auto"/>
              <w:rPr>
                <w:rFonts w:eastAsiaTheme="minorEastAsia" w:cstheme="minorBidi"/>
                <w:i/>
                <w:lang w:val="en-US"/>
              </w:rPr>
            </w:pPr>
            <w:r>
              <w:rPr>
                <w:rFonts w:eastAsiaTheme="minorEastAsia" w:cstheme="minorBidi"/>
                <w:i/>
                <w:lang w:val="en-US"/>
              </w:rPr>
              <w:t xml:space="preserve">MS </w:t>
            </w:r>
            <w:r w:rsidR="00B85CF6">
              <w:rPr>
                <w:rFonts w:eastAsiaTheme="minorEastAsia" w:cstheme="minorBidi"/>
                <w:i/>
                <w:lang w:val="en-US"/>
              </w:rPr>
              <w:t>children cohort</w:t>
            </w:r>
          </w:p>
        </w:tc>
        <w:tc>
          <w:tcPr>
            <w:tcW w:w="2617" w:type="dxa"/>
            <w:gridSpan w:val="2"/>
          </w:tcPr>
          <w:p w14:paraId="006F465E" w14:textId="52848525" w:rsidR="009E7AB4" w:rsidRDefault="009E7AB4">
            <w:pPr>
              <w:spacing w:line="480" w:lineRule="auto"/>
              <w:rPr>
                <w:rFonts w:eastAsiaTheme="minorEastAsia" w:cstheme="minorBidi"/>
                <w:i/>
                <w:lang w:val="en-US"/>
              </w:rPr>
            </w:pPr>
            <w:r>
              <w:rPr>
                <w:rFonts w:eastAsiaTheme="minorEastAsia" w:cstheme="minorBidi"/>
                <w:i/>
                <w:lang w:val="en-US"/>
              </w:rPr>
              <w:t xml:space="preserve">Control </w:t>
            </w:r>
            <w:r w:rsidR="00B85CF6">
              <w:rPr>
                <w:rFonts w:eastAsiaTheme="minorEastAsia" w:cstheme="minorBidi"/>
                <w:i/>
                <w:lang w:val="en-US"/>
              </w:rPr>
              <w:t>cohort</w:t>
            </w:r>
          </w:p>
        </w:tc>
        <w:tc>
          <w:tcPr>
            <w:tcW w:w="2489" w:type="dxa"/>
            <w:gridSpan w:val="2"/>
          </w:tcPr>
          <w:p w14:paraId="33086329" w14:textId="184311C7" w:rsidR="009E7AB4" w:rsidRDefault="009E7AB4">
            <w:pPr>
              <w:spacing w:line="480" w:lineRule="auto"/>
              <w:rPr>
                <w:rFonts w:eastAsiaTheme="minorEastAsia" w:cstheme="minorBidi"/>
                <w:i/>
                <w:lang w:val="en-US"/>
              </w:rPr>
            </w:pPr>
            <w:r>
              <w:rPr>
                <w:rFonts w:eastAsiaTheme="minorEastAsia" w:cstheme="minorBidi"/>
                <w:i/>
                <w:lang w:val="en-US"/>
              </w:rPr>
              <w:t>Whole Wales</w:t>
            </w:r>
          </w:p>
        </w:tc>
      </w:tr>
      <w:tr w:rsidR="009E7AB4" w14:paraId="33B0331B" w14:textId="63D0F3DC" w:rsidTr="009E7AB4">
        <w:tc>
          <w:tcPr>
            <w:tcW w:w="1252" w:type="dxa"/>
          </w:tcPr>
          <w:p w14:paraId="68824FFF" w14:textId="27ADCE0C" w:rsidR="009E7AB4" w:rsidRDefault="009E7AB4">
            <w:pPr>
              <w:spacing w:line="480" w:lineRule="auto"/>
              <w:rPr>
                <w:rFonts w:eastAsiaTheme="minorEastAsia" w:cstheme="minorBidi"/>
                <w:i/>
                <w:lang w:val="en-US"/>
              </w:rPr>
            </w:pPr>
          </w:p>
        </w:tc>
        <w:tc>
          <w:tcPr>
            <w:tcW w:w="1312" w:type="dxa"/>
          </w:tcPr>
          <w:p w14:paraId="6A43CE90" w14:textId="5F22C7A5" w:rsidR="009E7AB4" w:rsidRDefault="009E7AB4">
            <w:pPr>
              <w:spacing w:line="480" w:lineRule="auto"/>
              <w:rPr>
                <w:rFonts w:eastAsiaTheme="minorEastAsia" w:cstheme="minorBidi"/>
                <w:i/>
                <w:lang w:val="en-US"/>
              </w:rPr>
            </w:pPr>
            <w:r>
              <w:rPr>
                <w:rFonts w:eastAsiaTheme="minorEastAsia" w:cstheme="minorBidi"/>
                <w:i/>
                <w:lang w:val="en-US"/>
              </w:rPr>
              <w:t>n</w:t>
            </w:r>
          </w:p>
        </w:tc>
        <w:tc>
          <w:tcPr>
            <w:tcW w:w="1346" w:type="dxa"/>
          </w:tcPr>
          <w:p w14:paraId="46585DDA" w14:textId="5E5AF07B" w:rsidR="009E7AB4" w:rsidRDefault="009E7AB4">
            <w:pPr>
              <w:spacing w:line="480" w:lineRule="auto"/>
              <w:rPr>
                <w:rFonts w:eastAsiaTheme="minorEastAsia" w:cstheme="minorBidi"/>
                <w:i/>
                <w:lang w:val="en-US"/>
              </w:rPr>
            </w:pPr>
            <w:r>
              <w:rPr>
                <w:rFonts w:eastAsiaTheme="minorEastAsia" w:cstheme="minorBidi"/>
                <w:i/>
                <w:lang w:val="en-US"/>
              </w:rPr>
              <w:t>%CSI (95%CI)</w:t>
            </w:r>
          </w:p>
        </w:tc>
        <w:tc>
          <w:tcPr>
            <w:tcW w:w="1338" w:type="dxa"/>
          </w:tcPr>
          <w:p w14:paraId="4715517B" w14:textId="40A7C5AF" w:rsidR="009E7AB4" w:rsidRDefault="009E7AB4">
            <w:pPr>
              <w:spacing w:line="480" w:lineRule="auto"/>
              <w:rPr>
                <w:rFonts w:eastAsiaTheme="minorEastAsia" w:cstheme="minorBidi"/>
                <w:i/>
                <w:lang w:val="en-US"/>
              </w:rPr>
            </w:pPr>
            <w:r>
              <w:rPr>
                <w:rFonts w:eastAsiaTheme="minorEastAsia" w:cstheme="minorBidi"/>
                <w:i/>
                <w:lang w:val="en-US"/>
              </w:rPr>
              <w:t>n</w:t>
            </w:r>
          </w:p>
        </w:tc>
        <w:tc>
          <w:tcPr>
            <w:tcW w:w="1279" w:type="dxa"/>
          </w:tcPr>
          <w:p w14:paraId="17E3BAFF" w14:textId="18B8D73D" w:rsidR="009E7AB4" w:rsidRDefault="009E7AB4">
            <w:pPr>
              <w:spacing w:line="480" w:lineRule="auto"/>
              <w:rPr>
                <w:rFonts w:eastAsiaTheme="minorEastAsia" w:cstheme="minorBidi"/>
                <w:i/>
                <w:lang w:val="en-US"/>
              </w:rPr>
            </w:pPr>
            <w:r>
              <w:rPr>
                <w:rFonts w:eastAsiaTheme="minorEastAsia" w:cstheme="minorBidi"/>
                <w:i/>
                <w:lang w:val="en-US"/>
              </w:rPr>
              <w:t>%CSI</w:t>
            </w:r>
          </w:p>
        </w:tc>
        <w:tc>
          <w:tcPr>
            <w:tcW w:w="1319" w:type="dxa"/>
          </w:tcPr>
          <w:p w14:paraId="16897DEA" w14:textId="36A93B11" w:rsidR="009E7AB4" w:rsidRDefault="009E7AB4">
            <w:pPr>
              <w:spacing w:line="480" w:lineRule="auto"/>
              <w:rPr>
                <w:rFonts w:eastAsiaTheme="minorEastAsia" w:cstheme="minorBidi"/>
                <w:i/>
                <w:lang w:val="en-US"/>
              </w:rPr>
            </w:pPr>
            <w:r>
              <w:rPr>
                <w:rFonts w:eastAsiaTheme="minorEastAsia" w:cstheme="minorBidi"/>
                <w:i/>
                <w:lang w:val="en-US"/>
              </w:rPr>
              <w:t>n</w:t>
            </w:r>
          </w:p>
        </w:tc>
        <w:tc>
          <w:tcPr>
            <w:tcW w:w="1170" w:type="dxa"/>
          </w:tcPr>
          <w:p w14:paraId="62282233" w14:textId="5C1C0965" w:rsidR="009E7AB4" w:rsidRDefault="009E7AB4">
            <w:pPr>
              <w:spacing w:line="480" w:lineRule="auto"/>
              <w:rPr>
                <w:rFonts w:eastAsiaTheme="minorEastAsia" w:cstheme="minorBidi"/>
                <w:i/>
                <w:lang w:val="en-US"/>
              </w:rPr>
            </w:pPr>
            <w:r>
              <w:rPr>
                <w:rFonts w:eastAsiaTheme="minorEastAsia" w:cstheme="minorBidi"/>
                <w:i/>
                <w:lang w:val="en-US"/>
              </w:rPr>
              <w:t>%CSI</w:t>
            </w:r>
          </w:p>
        </w:tc>
      </w:tr>
      <w:tr w:rsidR="009E7AB4" w14:paraId="0D04D5D0" w14:textId="38B4F238" w:rsidTr="009E7AB4">
        <w:tc>
          <w:tcPr>
            <w:tcW w:w="1252" w:type="dxa"/>
          </w:tcPr>
          <w:p w14:paraId="09A55606" w14:textId="5F29C674" w:rsidR="009E7AB4" w:rsidRDefault="009E7AB4">
            <w:pPr>
              <w:spacing w:line="480" w:lineRule="auto"/>
              <w:rPr>
                <w:rFonts w:eastAsiaTheme="minorEastAsia" w:cstheme="minorBidi"/>
                <w:i/>
                <w:lang w:val="en-US"/>
              </w:rPr>
            </w:pPr>
            <w:r>
              <w:rPr>
                <w:rFonts w:eastAsiaTheme="minorEastAsia" w:cstheme="minorBidi"/>
                <w:i/>
                <w:lang w:val="en-US"/>
              </w:rPr>
              <w:t>K</w:t>
            </w:r>
            <w:r w:rsidR="00B85CF6">
              <w:rPr>
                <w:rFonts w:eastAsiaTheme="minorEastAsia" w:cstheme="minorBidi"/>
                <w:i/>
                <w:lang w:val="en-US"/>
              </w:rPr>
              <w:t>ey Stage 1</w:t>
            </w:r>
          </w:p>
        </w:tc>
        <w:tc>
          <w:tcPr>
            <w:tcW w:w="1312" w:type="dxa"/>
          </w:tcPr>
          <w:p w14:paraId="26E1D509" w14:textId="77777777" w:rsidR="009E7AB4" w:rsidRDefault="009E7AB4">
            <w:pPr>
              <w:spacing w:line="480" w:lineRule="auto"/>
              <w:rPr>
                <w:rFonts w:eastAsiaTheme="minorEastAsia" w:cstheme="minorBidi"/>
                <w:i/>
                <w:lang w:val="en-US"/>
              </w:rPr>
            </w:pPr>
          </w:p>
        </w:tc>
        <w:tc>
          <w:tcPr>
            <w:tcW w:w="1346" w:type="dxa"/>
          </w:tcPr>
          <w:p w14:paraId="40B67E3B" w14:textId="77777777" w:rsidR="009E7AB4" w:rsidRDefault="009E7AB4">
            <w:pPr>
              <w:spacing w:line="480" w:lineRule="auto"/>
              <w:rPr>
                <w:rFonts w:eastAsiaTheme="minorEastAsia" w:cstheme="minorBidi"/>
                <w:i/>
                <w:lang w:val="en-US"/>
              </w:rPr>
            </w:pPr>
          </w:p>
        </w:tc>
        <w:tc>
          <w:tcPr>
            <w:tcW w:w="1338" w:type="dxa"/>
          </w:tcPr>
          <w:p w14:paraId="34156D9C" w14:textId="77777777" w:rsidR="009E7AB4" w:rsidRDefault="009E7AB4">
            <w:pPr>
              <w:spacing w:line="480" w:lineRule="auto"/>
              <w:rPr>
                <w:rFonts w:eastAsiaTheme="minorEastAsia" w:cstheme="minorBidi"/>
                <w:i/>
                <w:lang w:val="en-US"/>
              </w:rPr>
            </w:pPr>
          </w:p>
        </w:tc>
        <w:tc>
          <w:tcPr>
            <w:tcW w:w="1279" w:type="dxa"/>
          </w:tcPr>
          <w:p w14:paraId="351ABAC9" w14:textId="77777777" w:rsidR="009E7AB4" w:rsidRDefault="009E7AB4">
            <w:pPr>
              <w:spacing w:line="480" w:lineRule="auto"/>
              <w:rPr>
                <w:rFonts w:eastAsiaTheme="minorEastAsia" w:cstheme="minorBidi"/>
                <w:i/>
                <w:lang w:val="en-US"/>
              </w:rPr>
            </w:pPr>
          </w:p>
        </w:tc>
        <w:tc>
          <w:tcPr>
            <w:tcW w:w="1319" w:type="dxa"/>
          </w:tcPr>
          <w:p w14:paraId="5D7C84F0" w14:textId="77777777" w:rsidR="009E7AB4" w:rsidRDefault="009E7AB4">
            <w:pPr>
              <w:spacing w:line="480" w:lineRule="auto"/>
              <w:rPr>
                <w:rFonts w:eastAsiaTheme="minorEastAsia" w:cstheme="minorBidi"/>
                <w:i/>
                <w:lang w:val="en-US"/>
              </w:rPr>
            </w:pPr>
          </w:p>
        </w:tc>
        <w:tc>
          <w:tcPr>
            <w:tcW w:w="1170" w:type="dxa"/>
          </w:tcPr>
          <w:p w14:paraId="10BD1335" w14:textId="77777777" w:rsidR="009E7AB4" w:rsidRDefault="009E7AB4">
            <w:pPr>
              <w:spacing w:line="480" w:lineRule="auto"/>
              <w:rPr>
                <w:rFonts w:eastAsiaTheme="minorEastAsia" w:cstheme="minorBidi"/>
                <w:i/>
                <w:lang w:val="en-US"/>
              </w:rPr>
            </w:pPr>
          </w:p>
        </w:tc>
      </w:tr>
      <w:tr w:rsidR="009E7AB4" w14:paraId="229F38CC" w14:textId="409688F5" w:rsidTr="009E7AB4">
        <w:tc>
          <w:tcPr>
            <w:tcW w:w="1252" w:type="dxa"/>
          </w:tcPr>
          <w:p w14:paraId="0D8B5240" w14:textId="52BAFE2C" w:rsidR="009E7AB4" w:rsidRDefault="00B85CF6">
            <w:pPr>
              <w:spacing w:line="480" w:lineRule="auto"/>
              <w:rPr>
                <w:rFonts w:eastAsiaTheme="minorEastAsia" w:cstheme="minorBidi"/>
                <w:i/>
                <w:lang w:val="en-US"/>
              </w:rPr>
            </w:pPr>
            <w:r>
              <w:rPr>
                <w:rFonts w:eastAsiaTheme="minorEastAsia" w:cstheme="minorBidi"/>
                <w:i/>
                <w:lang w:val="en-US"/>
              </w:rPr>
              <w:t>Key Stage 2</w:t>
            </w:r>
          </w:p>
        </w:tc>
        <w:tc>
          <w:tcPr>
            <w:tcW w:w="1312" w:type="dxa"/>
          </w:tcPr>
          <w:p w14:paraId="34DF11E1" w14:textId="77777777" w:rsidR="009E7AB4" w:rsidRDefault="009E7AB4">
            <w:pPr>
              <w:spacing w:line="480" w:lineRule="auto"/>
              <w:rPr>
                <w:rFonts w:eastAsiaTheme="minorEastAsia" w:cstheme="minorBidi"/>
                <w:i/>
                <w:lang w:val="en-US"/>
              </w:rPr>
            </w:pPr>
          </w:p>
        </w:tc>
        <w:tc>
          <w:tcPr>
            <w:tcW w:w="1346" w:type="dxa"/>
          </w:tcPr>
          <w:p w14:paraId="6CBDBA27" w14:textId="77777777" w:rsidR="009E7AB4" w:rsidRDefault="009E7AB4">
            <w:pPr>
              <w:spacing w:line="480" w:lineRule="auto"/>
              <w:rPr>
                <w:rFonts w:eastAsiaTheme="minorEastAsia" w:cstheme="minorBidi"/>
                <w:i/>
                <w:lang w:val="en-US"/>
              </w:rPr>
            </w:pPr>
          </w:p>
        </w:tc>
        <w:tc>
          <w:tcPr>
            <w:tcW w:w="1338" w:type="dxa"/>
          </w:tcPr>
          <w:p w14:paraId="459B6D11" w14:textId="77777777" w:rsidR="009E7AB4" w:rsidRDefault="009E7AB4">
            <w:pPr>
              <w:spacing w:line="480" w:lineRule="auto"/>
              <w:rPr>
                <w:rFonts w:eastAsiaTheme="minorEastAsia" w:cstheme="minorBidi"/>
                <w:i/>
                <w:lang w:val="en-US"/>
              </w:rPr>
            </w:pPr>
          </w:p>
        </w:tc>
        <w:tc>
          <w:tcPr>
            <w:tcW w:w="1279" w:type="dxa"/>
          </w:tcPr>
          <w:p w14:paraId="76B40B9A" w14:textId="77777777" w:rsidR="009E7AB4" w:rsidRDefault="009E7AB4">
            <w:pPr>
              <w:spacing w:line="480" w:lineRule="auto"/>
              <w:rPr>
                <w:rFonts w:eastAsiaTheme="minorEastAsia" w:cstheme="minorBidi"/>
                <w:i/>
                <w:lang w:val="en-US"/>
              </w:rPr>
            </w:pPr>
          </w:p>
        </w:tc>
        <w:tc>
          <w:tcPr>
            <w:tcW w:w="1319" w:type="dxa"/>
          </w:tcPr>
          <w:p w14:paraId="742DF865" w14:textId="77777777" w:rsidR="009E7AB4" w:rsidRDefault="009E7AB4">
            <w:pPr>
              <w:spacing w:line="480" w:lineRule="auto"/>
              <w:rPr>
                <w:rFonts w:eastAsiaTheme="minorEastAsia" w:cstheme="minorBidi"/>
                <w:i/>
                <w:lang w:val="en-US"/>
              </w:rPr>
            </w:pPr>
          </w:p>
        </w:tc>
        <w:tc>
          <w:tcPr>
            <w:tcW w:w="1170" w:type="dxa"/>
          </w:tcPr>
          <w:p w14:paraId="6A10FB63" w14:textId="77777777" w:rsidR="009E7AB4" w:rsidRDefault="009E7AB4">
            <w:pPr>
              <w:spacing w:line="480" w:lineRule="auto"/>
              <w:rPr>
                <w:rFonts w:eastAsiaTheme="minorEastAsia" w:cstheme="minorBidi"/>
                <w:i/>
                <w:lang w:val="en-US"/>
              </w:rPr>
            </w:pPr>
          </w:p>
        </w:tc>
      </w:tr>
      <w:tr w:rsidR="009E7AB4" w14:paraId="3C56D3B4" w14:textId="288903BF" w:rsidTr="009E7AB4">
        <w:tc>
          <w:tcPr>
            <w:tcW w:w="1252" w:type="dxa"/>
          </w:tcPr>
          <w:p w14:paraId="5152B88F" w14:textId="4837AC0C" w:rsidR="009E7AB4" w:rsidRDefault="00B85CF6">
            <w:pPr>
              <w:spacing w:line="480" w:lineRule="auto"/>
              <w:rPr>
                <w:rFonts w:eastAsiaTheme="minorEastAsia" w:cstheme="minorBidi"/>
                <w:i/>
                <w:lang w:val="en-US"/>
              </w:rPr>
            </w:pPr>
            <w:r>
              <w:rPr>
                <w:rFonts w:eastAsiaTheme="minorEastAsia" w:cstheme="minorBidi"/>
                <w:i/>
                <w:lang w:val="en-US"/>
              </w:rPr>
              <w:t>Key Stage 3</w:t>
            </w:r>
          </w:p>
        </w:tc>
        <w:tc>
          <w:tcPr>
            <w:tcW w:w="1312" w:type="dxa"/>
          </w:tcPr>
          <w:p w14:paraId="6D7F269B" w14:textId="77777777" w:rsidR="009E7AB4" w:rsidRDefault="009E7AB4">
            <w:pPr>
              <w:spacing w:line="480" w:lineRule="auto"/>
              <w:rPr>
                <w:rFonts w:eastAsiaTheme="minorEastAsia" w:cstheme="minorBidi"/>
                <w:i/>
                <w:lang w:val="en-US"/>
              </w:rPr>
            </w:pPr>
          </w:p>
        </w:tc>
        <w:tc>
          <w:tcPr>
            <w:tcW w:w="1346" w:type="dxa"/>
          </w:tcPr>
          <w:p w14:paraId="41F8EE49" w14:textId="77777777" w:rsidR="009E7AB4" w:rsidRDefault="009E7AB4">
            <w:pPr>
              <w:spacing w:line="480" w:lineRule="auto"/>
              <w:rPr>
                <w:rFonts w:eastAsiaTheme="minorEastAsia" w:cstheme="minorBidi"/>
                <w:i/>
                <w:lang w:val="en-US"/>
              </w:rPr>
            </w:pPr>
          </w:p>
        </w:tc>
        <w:tc>
          <w:tcPr>
            <w:tcW w:w="1338" w:type="dxa"/>
          </w:tcPr>
          <w:p w14:paraId="05DA489B" w14:textId="77777777" w:rsidR="009E7AB4" w:rsidRDefault="009E7AB4">
            <w:pPr>
              <w:spacing w:line="480" w:lineRule="auto"/>
              <w:rPr>
                <w:rFonts w:eastAsiaTheme="minorEastAsia" w:cstheme="minorBidi"/>
                <w:i/>
                <w:lang w:val="en-US"/>
              </w:rPr>
            </w:pPr>
          </w:p>
        </w:tc>
        <w:tc>
          <w:tcPr>
            <w:tcW w:w="1279" w:type="dxa"/>
          </w:tcPr>
          <w:p w14:paraId="22200CDF" w14:textId="77777777" w:rsidR="009E7AB4" w:rsidRDefault="009E7AB4">
            <w:pPr>
              <w:spacing w:line="480" w:lineRule="auto"/>
              <w:rPr>
                <w:rFonts w:eastAsiaTheme="minorEastAsia" w:cstheme="minorBidi"/>
                <w:i/>
                <w:lang w:val="en-US"/>
              </w:rPr>
            </w:pPr>
          </w:p>
        </w:tc>
        <w:tc>
          <w:tcPr>
            <w:tcW w:w="1319" w:type="dxa"/>
          </w:tcPr>
          <w:p w14:paraId="429A8115" w14:textId="77777777" w:rsidR="009E7AB4" w:rsidRDefault="009E7AB4">
            <w:pPr>
              <w:spacing w:line="480" w:lineRule="auto"/>
              <w:rPr>
                <w:rFonts w:eastAsiaTheme="minorEastAsia" w:cstheme="minorBidi"/>
                <w:i/>
                <w:lang w:val="en-US"/>
              </w:rPr>
            </w:pPr>
          </w:p>
        </w:tc>
        <w:tc>
          <w:tcPr>
            <w:tcW w:w="1170" w:type="dxa"/>
          </w:tcPr>
          <w:p w14:paraId="2B6176C0" w14:textId="77777777" w:rsidR="009E7AB4" w:rsidRDefault="009E7AB4">
            <w:pPr>
              <w:spacing w:line="480" w:lineRule="auto"/>
              <w:rPr>
                <w:rFonts w:eastAsiaTheme="minorEastAsia" w:cstheme="minorBidi"/>
                <w:i/>
                <w:lang w:val="en-US"/>
              </w:rPr>
            </w:pPr>
          </w:p>
        </w:tc>
      </w:tr>
      <w:tr w:rsidR="009E7AB4" w14:paraId="70847A82" w14:textId="55157EB6" w:rsidTr="009E7AB4">
        <w:tc>
          <w:tcPr>
            <w:tcW w:w="1252" w:type="dxa"/>
          </w:tcPr>
          <w:p w14:paraId="0873A146" w14:textId="5EF19866" w:rsidR="009E7AB4" w:rsidRDefault="00B85CF6">
            <w:pPr>
              <w:spacing w:line="480" w:lineRule="auto"/>
              <w:rPr>
                <w:rFonts w:eastAsiaTheme="minorEastAsia" w:cstheme="minorBidi"/>
                <w:i/>
                <w:lang w:val="en-US"/>
              </w:rPr>
            </w:pPr>
            <w:r>
              <w:rPr>
                <w:rFonts w:eastAsiaTheme="minorEastAsia" w:cstheme="minorBidi"/>
                <w:i/>
                <w:lang w:val="en-US"/>
              </w:rPr>
              <w:t>Key Stage 4</w:t>
            </w:r>
          </w:p>
        </w:tc>
        <w:tc>
          <w:tcPr>
            <w:tcW w:w="1312" w:type="dxa"/>
          </w:tcPr>
          <w:p w14:paraId="56FEB087" w14:textId="77777777" w:rsidR="009E7AB4" w:rsidRDefault="009E7AB4">
            <w:pPr>
              <w:spacing w:line="480" w:lineRule="auto"/>
              <w:rPr>
                <w:rFonts w:eastAsiaTheme="minorEastAsia" w:cstheme="minorBidi"/>
                <w:i/>
                <w:lang w:val="en-US"/>
              </w:rPr>
            </w:pPr>
          </w:p>
        </w:tc>
        <w:tc>
          <w:tcPr>
            <w:tcW w:w="1346" w:type="dxa"/>
          </w:tcPr>
          <w:p w14:paraId="03C70A6E" w14:textId="77777777" w:rsidR="009E7AB4" w:rsidRDefault="009E7AB4">
            <w:pPr>
              <w:spacing w:line="480" w:lineRule="auto"/>
              <w:rPr>
                <w:rFonts w:eastAsiaTheme="minorEastAsia" w:cstheme="minorBidi"/>
                <w:i/>
                <w:lang w:val="en-US"/>
              </w:rPr>
            </w:pPr>
          </w:p>
        </w:tc>
        <w:tc>
          <w:tcPr>
            <w:tcW w:w="1338" w:type="dxa"/>
          </w:tcPr>
          <w:p w14:paraId="05E7DA35" w14:textId="77777777" w:rsidR="009E7AB4" w:rsidRDefault="009E7AB4">
            <w:pPr>
              <w:spacing w:line="480" w:lineRule="auto"/>
              <w:rPr>
                <w:rFonts w:eastAsiaTheme="minorEastAsia" w:cstheme="minorBidi"/>
                <w:i/>
                <w:lang w:val="en-US"/>
              </w:rPr>
            </w:pPr>
          </w:p>
        </w:tc>
        <w:tc>
          <w:tcPr>
            <w:tcW w:w="1279" w:type="dxa"/>
          </w:tcPr>
          <w:p w14:paraId="2AAAD83B" w14:textId="77777777" w:rsidR="009E7AB4" w:rsidRDefault="009E7AB4">
            <w:pPr>
              <w:spacing w:line="480" w:lineRule="auto"/>
              <w:rPr>
                <w:rFonts w:eastAsiaTheme="minorEastAsia" w:cstheme="minorBidi"/>
                <w:i/>
                <w:lang w:val="en-US"/>
              </w:rPr>
            </w:pPr>
          </w:p>
        </w:tc>
        <w:tc>
          <w:tcPr>
            <w:tcW w:w="1319" w:type="dxa"/>
          </w:tcPr>
          <w:p w14:paraId="77361304" w14:textId="77777777" w:rsidR="009E7AB4" w:rsidRDefault="009E7AB4">
            <w:pPr>
              <w:spacing w:line="480" w:lineRule="auto"/>
              <w:rPr>
                <w:rFonts w:eastAsiaTheme="minorEastAsia" w:cstheme="minorBidi"/>
                <w:i/>
                <w:lang w:val="en-US"/>
              </w:rPr>
            </w:pPr>
          </w:p>
        </w:tc>
        <w:tc>
          <w:tcPr>
            <w:tcW w:w="1170" w:type="dxa"/>
          </w:tcPr>
          <w:p w14:paraId="34AAF997" w14:textId="77777777" w:rsidR="009E7AB4" w:rsidRDefault="009E7AB4">
            <w:pPr>
              <w:spacing w:line="480" w:lineRule="auto"/>
              <w:rPr>
                <w:rFonts w:eastAsiaTheme="minorEastAsia" w:cstheme="minorBidi"/>
                <w:i/>
                <w:lang w:val="en-US"/>
              </w:rPr>
            </w:pPr>
          </w:p>
        </w:tc>
      </w:tr>
    </w:tbl>
    <w:p w14:paraId="395C0CAD" w14:textId="13F87B0C" w:rsidR="004D0C6B" w:rsidRPr="00D42328" w:rsidRDefault="00B85CF6">
      <w:pPr>
        <w:spacing w:line="480" w:lineRule="auto"/>
        <w:rPr>
          <w:rFonts w:eastAsiaTheme="minorEastAsia" w:cstheme="minorBidi"/>
          <w:i/>
          <w:lang w:val="en-US"/>
        </w:rPr>
      </w:pPr>
      <w:r>
        <w:rPr>
          <w:rFonts w:eastAsiaTheme="minorEastAsia" w:cstheme="minorBidi"/>
          <w:i/>
          <w:lang w:val="en-US"/>
        </w:rPr>
        <w:t>Table 2 – Test results</w:t>
      </w:r>
    </w:p>
    <w:p w14:paraId="1B5F21CA" w14:textId="77777777" w:rsidR="004D0C6B" w:rsidRPr="00D42328" w:rsidRDefault="004D0C6B">
      <w:pPr>
        <w:spacing w:line="480" w:lineRule="auto"/>
        <w:rPr>
          <w:rFonts w:eastAsiaTheme="minorEastAsia" w:cstheme="minorBidi"/>
          <w:i/>
          <w:lang w:val="en-US"/>
        </w:rPr>
      </w:pPr>
    </w:p>
    <w:p w14:paraId="2BA00D2A" w14:textId="7B7081F9" w:rsidR="004D0C6B" w:rsidRPr="00D42328" w:rsidRDefault="004D0C6B" w:rsidP="00694FA5">
      <w:pPr>
        <w:spacing w:line="480" w:lineRule="auto"/>
        <w:rPr>
          <w:rFonts w:eastAsiaTheme="minorEastAsia" w:cstheme="minorBidi"/>
          <w:i/>
          <w:lang w:val="en-US"/>
        </w:rPr>
        <w:sectPr w:rsidR="004D0C6B" w:rsidRPr="00D42328">
          <w:headerReference w:type="even" r:id="rId11"/>
          <w:headerReference w:type="default" r:id="rId12"/>
          <w:pgSz w:w="11906" w:h="16838"/>
          <w:pgMar w:top="1440" w:right="1440" w:bottom="1440" w:left="1440" w:header="0" w:footer="0" w:gutter="0"/>
          <w:cols w:space="720"/>
          <w:formProt w:val="0"/>
          <w:docGrid w:linePitch="360" w:charSpace="-2049"/>
        </w:sectPr>
      </w:pPr>
      <w:r w:rsidRPr="00694FA5">
        <w:rPr>
          <w:rFonts w:eastAsiaTheme="minorEastAsia" w:cstheme="minorBidi"/>
          <w:b/>
          <w:i/>
          <w:lang w:val="en-US"/>
        </w:rPr>
        <w:t>Figure 1 –</w:t>
      </w:r>
      <w:r w:rsidR="00694FA5">
        <w:rPr>
          <w:rFonts w:eastAsiaTheme="minorEastAsia" w:cstheme="minorBidi"/>
          <w:i/>
          <w:lang w:val="en-US"/>
        </w:rPr>
        <w:t xml:space="preserve"> </w:t>
      </w:r>
      <w:r w:rsidRPr="00694FA5">
        <w:rPr>
          <w:rFonts w:eastAsiaTheme="minorEastAsia" w:cstheme="minorBidi"/>
          <w:i/>
          <w:lang w:val="en-US"/>
        </w:rPr>
        <w:t>K</w:t>
      </w:r>
      <w:r w:rsidR="00694FA5">
        <w:rPr>
          <w:rFonts w:eastAsiaTheme="minorEastAsia" w:cstheme="minorBidi"/>
          <w:i/>
          <w:lang w:val="en-US"/>
        </w:rPr>
        <w:t xml:space="preserve">ey </w:t>
      </w:r>
      <w:r w:rsidRPr="00694FA5">
        <w:rPr>
          <w:rFonts w:eastAsiaTheme="minorEastAsia" w:cstheme="minorBidi"/>
          <w:i/>
          <w:lang w:val="en-US"/>
        </w:rPr>
        <w:t>S</w:t>
      </w:r>
      <w:r w:rsidR="00694FA5">
        <w:rPr>
          <w:rFonts w:eastAsiaTheme="minorEastAsia" w:cstheme="minorBidi"/>
          <w:i/>
          <w:lang w:val="en-US"/>
        </w:rPr>
        <w:t xml:space="preserve">tage </w:t>
      </w:r>
      <w:r w:rsidRPr="00694FA5">
        <w:rPr>
          <w:rFonts w:eastAsiaTheme="minorEastAsia" w:cstheme="minorBidi"/>
          <w:i/>
          <w:lang w:val="en-US"/>
        </w:rPr>
        <w:t>1 results stratified by subject and study groups. Each group was compared to the matched control group</w:t>
      </w:r>
      <w:r w:rsidR="00944C26" w:rsidRPr="00694FA5">
        <w:rPr>
          <w:rFonts w:eastAsiaTheme="minorEastAsia" w:cstheme="minorBidi"/>
          <w:i/>
          <w:lang w:val="en-US"/>
        </w:rPr>
        <w:t>.</w:t>
      </w:r>
      <w:r w:rsidRPr="00694FA5">
        <w:rPr>
          <w:rFonts w:eastAsiaTheme="minorEastAsia" w:cstheme="minorBidi"/>
          <w:i/>
          <w:lang w:val="en-US"/>
        </w:rPr>
        <w:t xml:space="preserve"> </w:t>
      </w:r>
      <w:r w:rsidR="00944C26" w:rsidRPr="00694FA5">
        <w:rPr>
          <w:rFonts w:eastAsiaTheme="minorEastAsia" w:cstheme="minorBidi"/>
          <w:i/>
          <w:lang w:val="en-US"/>
        </w:rPr>
        <w:t>S</w:t>
      </w:r>
      <w:r w:rsidRPr="00694FA5">
        <w:rPr>
          <w:rFonts w:eastAsiaTheme="minorEastAsia" w:cstheme="minorBidi"/>
          <w:i/>
          <w:lang w:val="en-US"/>
        </w:rPr>
        <w:t xml:space="preserve">ignificant </w:t>
      </w:r>
      <w:r w:rsidR="00944C26" w:rsidRPr="00694FA5">
        <w:rPr>
          <w:rFonts w:eastAsiaTheme="minorEastAsia" w:cstheme="minorBidi"/>
          <w:i/>
          <w:lang w:val="en-US"/>
        </w:rPr>
        <w:t xml:space="preserve">differences </w:t>
      </w:r>
      <w:r w:rsidR="00013677" w:rsidRPr="00694FA5">
        <w:rPr>
          <w:rFonts w:eastAsiaTheme="minorEastAsia" w:cstheme="minorBidi"/>
          <w:i/>
          <w:lang w:val="en-US"/>
        </w:rPr>
        <w:t>in attainment</w:t>
      </w:r>
      <w:r w:rsidRPr="00694FA5">
        <w:rPr>
          <w:rFonts w:eastAsiaTheme="minorEastAsia" w:cstheme="minorBidi"/>
          <w:i/>
          <w:lang w:val="en-US"/>
        </w:rPr>
        <w:t xml:space="preserve"> (* p &lt; 0.05, ** p &lt; 0.005)</w:t>
      </w:r>
      <w:r w:rsidR="00013677" w:rsidRPr="00694FA5">
        <w:rPr>
          <w:rFonts w:eastAsiaTheme="minorEastAsia" w:cstheme="minorBidi"/>
          <w:i/>
          <w:lang w:val="en-US"/>
        </w:rPr>
        <w:t xml:space="preserve"> between each group and the matched control are shown. The All Wales group is shown as a regional comparator only and not used to test for significance.</w:t>
      </w:r>
    </w:p>
    <w:p w14:paraId="2A8D303D" w14:textId="77777777" w:rsidR="004852E8" w:rsidRPr="00D42328" w:rsidRDefault="00905FAE">
      <w:pPr>
        <w:spacing w:line="480" w:lineRule="auto"/>
        <w:rPr>
          <w:rFonts w:asciiTheme="minorHAnsi" w:hAnsiTheme="minorHAnsi" w:cs="Times New Roman"/>
          <w:b/>
          <w:sz w:val="28"/>
          <w:szCs w:val="28"/>
          <w:lang w:val="en-US"/>
        </w:rPr>
      </w:pPr>
      <w:r w:rsidRPr="00D42328">
        <w:rPr>
          <w:rFonts w:eastAsiaTheme="minorEastAsia" w:cstheme="minorBidi"/>
          <w:b/>
          <w:bCs/>
          <w:sz w:val="28"/>
          <w:szCs w:val="28"/>
          <w:lang w:val="en-US"/>
        </w:rPr>
        <w:lastRenderedPageBreak/>
        <w:t>Discussion</w:t>
      </w:r>
    </w:p>
    <w:p w14:paraId="05805354" w14:textId="5350CEAB" w:rsidR="004852E8" w:rsidRDefault="00F447B9" w:rsidP="00F26B11">
      <w:pPr>
        <w:spacing w:line="480" w:lineRule="auto"/>
        <w:jc w:val="both"/>
        <w:rPr>
          <w:rFonts w:eastAsiaTheme="minorEastAsia" w:cstheme="minorBidi"/>
          <w:lang w:val="en-US"/>
        </w:rPr>
      </w:pPr>
      <w:r>
        <w:rPr>
          <w:rFonts w:eastAsiaTheme="minorEastAsia" w:cstheme="minorBidi"/>
          <w:lang w:val="en-US"/>
        </w:rPr>
        <w:t>Main results</w:t>
      </w:r>
      <w:r w:rsidR="00327D47">
        <w:rPr>
          <w:rFonts w:eastAsiaTheme="minorEastAsia" w:cstheme="minorBidi"/>
          <w:lang w:val="en-US"/>
        </w:rPr>
        <w:t xml:space="preserve">. </w:t>
      </w:r>
    </w:p>
    <w:p w14:paraId="5E15659D" w14:textId="317C47CA" w:rsidR="00327D47" w:rsidRDefault="00327D47" w:rsidP="00327D47">
      <w:pPr>
        <w:spacing w:line="480" w:lineRule="auto"/>
        <w:rPr>
          <w:rFonts w:eastAsiaTheme="minorEastAsia" w:cstheme="minorBidi"/>
          <w:lang w:val="en-US"/>
        </w:rPr>
      </w:pPr>
      <w:r>
        <w:rPr>
          <w:rFonts w:eastAsiaTheme="minorEastAsia" w:cstheme="minorBidi"/>
          <w:lang w:val="en-US"/>
        </w:rPr>
        <w:t xml:space="preserve">Possible explanation of results. </w:t>
      </w:r>
      <w:r>
        <w:rPr>
          <w:rFonts w:eastAsiaTheme="minorEastAsia" w:cstheme="minorBidi"/>
          <w:lang w:val="en-US"/>
        </w:rPr>
        <w:br/>
        <w:t>Motivated to do well at school given caring responsibilities at home.</w:t>
      </w:r>
      <w:r>
        <w:rPr>
          <w:rFonts w:eastAsiaTheme="minorEastAsia" w:cstheme="minorBidi"/>
          <w:lang w:val="en-US"/>
        </w:rPr>
        <w:br/>
        <w:t>Increased time at home of parent</w:t>
      </w:r>
    </w:p>
    <w:p w14:paraId="585F16A6" w14:textId="77777777" w:rsidR="00327D47" w:rsidRPr="00D42328" w:rsidRDefault="00327D47" w:rsidP="00F26B11">
      <w:pPr>
        <w:spacing w:line="480" w:lineRule="auto"/>
        <w:jc w:val="both"/>
        <w:rPr>
          <w:rFonts w:asciiTheme="minorHAnsi" w:eastAsiaTheme="minorEastAsia" w:hAnsiTheme="minorHAnsi" w:cstheme="minorBidi"/>
          <w:lang w:val="en-US"/>
        </w:rPr>
      </w:pPr>
    </w:p>
    <w:p w14:paraId="270975B7" w14:textId="41E07ACE" w:rsidR="004852E8" w:rsidRPr="00D42328" w:rsidRDefault="00F447B9" w:rsidP="00CB38F7">
      <w:pPr>
        <w:spacing w:line="480" w:lineRule="auto"/>
      </w:pPr>
      <w:bookmarkStart w:id="9" w:name="move3221785731"/>
      <w:bookmarkEnd w:id="9"/>
      <w:r>
        <w:rPr>
          <w:rFonts w:eastAsiaTheme="minorEastAsia" w:cstheme="minorBidi"/>
          <w:lang w:val="en-US"/>
        </w:rPr>
        <w:t>Strengths.</w:t>
      </w:r>
      <w:r w:rsidR="00267499">
        <w:rPr>
          <w:rFonts w:eastAsiaTheme="minorEastAsia" w:cstheme="minorBidi"/>
          <w:lang w:val="en-US"/>
        </w:rPr>
        <w:t xml:space="preserve"> </w:t>
      </w:r>
      <w:r w:rsidR="00CB38F7">
        <w:rPr>
          <w:rFonts w:eastAsiaTheme="minorEastAsia" w:cstheme="minorBidi"/>
          <w:lang w:val="en-US"/>
        </w:rPr>
        <w:br/>
        <w:t>Well definied cohorts of MS patients diagnosed by MS specialists</w:t>
      </w:r>
      <w:r w:rsidR="00CB38F7">
        <w:rPr>
          <w:rFonts w:eastAsiaTheme="minorEastAsia" w:cstheme="minorBidi"/>
          <w:lang w:val="en-US"/>
        </w:rPr>
        <w:br/>
      </w:r>
      <w:r w:rsidR="00267499">
        <w:rPr>
          <w:rFonts w:eastAsiaTheme="minorEastAsia" w:cstheme="minorBidi"/>
          <w:lang w:val="en-US"/>
        </w:rPr>
        <w:t>Use of real life exam results</w:t>
      </w:r>
      <w:r w:rsidR="00CB38F7">
        <w:rPr>
          <w:rFonts w:eastAsiaTheme="minorEastAsia" w:cstheme="minorBidi"/>
          <w:lang w:val="en-US"/>
        </w:rPr>
        <w:t xml:space="preserve"> and objective results not self reporting. </w:t>
      </w:r>
    </w:p>
    <w:p w14:paraId="5B35CC57" w14:textId="589CE561" w:rsidR="00454F8A" w:rsidRDefault="00F447B9" w:rsidP="00CB38F7">
      <w:pPr>
        <w:spacing w:line="480" w:lineRule="auto"/>
        <w:rPr>
          <w:rFonts w:eastAsiaTheme="minorEastAsia" w:cstheme="minorBidi"/>
          <w:lang w:val="en-US"/>
        </w:rPr>
      </w:pPr>
      <w:r>
        <w:rPr>
          <w:rFonts w:eastAsiaTheme="minorEastAsia" w:cstheme="minorBidi"/>
          <w:lang w:val="en-US"/>
        </w:rPr>
        <w:t>Limitations</w:t>
      </w:r>
      <w:r w:rsidR="00454F8A">
        <w:rPr>
          <w:rFonts w:eastAsiaTheme="minorEastAsia" w:cstheme="minorBidi"/>
          <w:lang w:val="en-US"/>
        </w:rPr>
        <w:t>.</w:t>
      </w:r>
      <w:r w:rsidR="00267499">
        <w:rPr>
          <w:rFonts w:eastAsiaTheme="minorEastAsia" w:cstheme="minorBidi"/>
          <w:lang w:val="en-US"/>
        </w:rPr>
        <w:t xml:space="preserve"> </w:t>
      </w:r>
      <w:r w:rsidR="00CB38F7">
        <w:rPr>
          <w:rFonts w:eastAsiaTheme="minorEastAsia" w:cstheme="minorBidi"/>
          <w:lang w:val="en-US"/>
        </w:rPr>
        <w:br/>
      </w:r>
      <w:r w:rsidR="00267499">
        <w:rPr>
          <w:rFonts w:eastAsiaTheme="minorEastAsia" w:cstheme="minorBidi"/>
          <w:lang w:val="en-US"/>
        </w:rPr>
        <w:t>Don’t have maternal educational attainment</w:t>
      </w:r>
      <w:r w:rsidR="005644F4">
        <w:rPr>
          <w:rFonts w:eastAsiaTheme="minorEastAsia" w:cstheme="minorBidi"/>
          <w:lang w:val="en-US"/>
        </w:rPr>
        <w:t xml:space="preserve">. </w:t>
      </w:r>
      <w:r w:rsidR="00CB38F7">
        <w:rPr>
          <w:rFonts w:eastAsiaTheme="minorEastAsia" w:cstheme="minorBidi"/>
          <w:lang w:val="en-US"/>
        </w:rPr>
        <w:br/>
      </w:r>
      <w:r w:rsidR="005644F4">
        <w:rPr>
          <w:rFonts w:eastAsiaTheme="minorEastAsia" w:cstheme="minorBidi"/>
          <w:lang w:val="en-US"/>
        </w:rPr>
        <w:t>Cant link fathers with children at present in SAIL (although smaller number of men with MS)</w:t>
      </w:r>
      <w:r w:rsidR="003328DE">
        <w:rPr>
          <w:rFonts w:eastAsiaTheme="minorEastAsia" w:cstheme="minorBidi"/>
          <w:lang w:val="en-US"/>
        </w:rPr>
        <w:t>. Interesting though Danish study found no difference after adjusting for which parent had MS or parental educational attainment</w:t>
      </w:r>
      <w:r w:rsidR="00CB38F7">
        <w:rPr>
          <w:rFonts w:eastAsiaTheme="minorEastAsia" w:cstheme="minorBidi"/>
          <w:lang w:val="en-US"/>
        </w:rPr>
        <w:br/>
        <w:t>Don’t know if parents were single or not.</w:t>
      </w:r>
      <w:r w:rsidR="00FF5AA9">
        <w:rPr>
          <w:rFonts w:eastAsiaTheme="minorEastAsia" w:cstheme="minorBidi"/>
          <w:lang w:val="en-US"/>
        </w:rPr>
        <w:t xml:space="preserve"> It may be that children with single parents with MS are required to undertake disproportionately more caring responsibilities.</w:t>
      </w:r>
    </w:p>
    <w:p w14:paraId="52C49D56" w14:textId="7FA93F3A" w:rsidR="004852E8" w:rsidRPr="00D42328" w:rsidRDefault="00F447B9" w:rsidP="00127FEB">
      <w:pPr>
        <w:spacing w:line="480" w:lineRule="auto"/>
        <w:jc w:val="both"/>
        <w:rPr>
          <w:rFonts w:asciiTheme="minorHAnsi" w:eastAsiaTheme="minorEastAsia" w:hAnsiTheme="minorHAnsi" w:cstheme="minorBidi"/>
          <w:lang w:val="en-US"/>
        </w:rPr>
      </w:pPr>
      <w:r>
        <w:rPr>
          <w:rFonts w:eastAsiaTheme="minorEastAsia" w:cstheme="minorBidi"/>
          <w:lang w:val="en-US"/>
        </w:rPr>
        <w:t>Comparison with other studies.</w:t>
      </w:r>
      <w:r w:rsidR="00681EB2">
        <w:rPr>
          <w:rFonts w:eastAsiaTheme="minorEastAsia" w:cstheme="minorBidi"/>
          <w:lang w:val="en-US"/>
        </w:rPr>
        <w:t xml:space="preserve"> A recent Danish study [MOBE16] studied the exam results of 4177 children born to </w:t>
      </w:r>
      <w:r w:rsidR="00AA5088">
        <w:rPr>
          <w:rFonts w:eastAsiaTheme="minorEastAsia" w:cstheme="minorBidi"/>
          <w:lang w:val="en-US"/>
        </w:rPr>
        <w:t>a parent</w:t>
      </w:r>
      <w:r w:rsidR="00681EB2">
        <w:rPr>
          <w:rFonts w:eastAsiaTheme="minorEastAsia" w:cstheme="minorBidi"/>
          <w:lang w:val="en-US"/>
        </w:rPr>
        <w:t xml:space="preserve"> with MS</w:t>
      </w:r>
      <w:r w:rsidR="00AA5088">
        <w:rPr>
          <w:rFonts w:eastAsiaTheme="minorEastAsia" w:cstheme="minorBidi"/>
          <w:lang w:val="en-US"/>
        </w:rPr>
        <w:t xml:space="preserve"> (</w:t>
      </w:r>
      <w:r w:rsidR="0073704D">
        <w:rPr>
          <w:rFonts w:eastAsiaTheme="minorEastAsia" w:cstheme="minorBidi"/>
          <w:lang w:val="en-US"/>
        </w:rPr>
        <w:t>62% mothers)</w:t>
      </w:r>
      <w:r w:rsidR="00681EB2">
        <w:rPr>
          <w:rFonts w:eastAsiaTheme="minorEastAsia" w:cstheme="minorBidi"/>
          <w:lang w:val="en-US"/>
        </w:rPr>
        <w:t xml:space="preserve"> comparing with 33416 controls. </w:t>
      </w:r>
      <w:r w:rsidR="00327D47">
        <w:rPr>
          <w:rFonts w:eastAsiaTheme="minorEastAsia" w:cstheme="minorBidi"/>
          <w:lang w:val="en-US"/>
        </w:rPr>
        <w:t>This study also found that the MS cohort performed significantly</w:t>
      </w:r>
      <w:r w:rsidR="00681EB2">
        <w:rPr>
          <w:rFonts w:eastAsiaTheme="minorEastAsia" w:cstheme="minorBidi"/>
          <w:lang w:val="en-US"/>
        </w:rPr>
        <w:t xml:space="preserve"> better in the final exam at basic school</w:t>
      </w:r>
      <w:r w:rsidR="00327D47">
        <w:rPr>
          <w:rFonts w:eastAsiaTheme="minorEastAsia" w:cstheme="minorBidi"/>
          <w:lang w:val="en-US"/>
        </w:rPr>
        <w:t xml:space="preserve"> (aged 15)</w:t>
      </w:r>
      <w:r w:rsidR="00681EB2">
        <w:rPr>
          <w:rFonts w:eastAsiaTheme="minorEastAsia" w:cstheme="minorBidi"/>
          <w:lang w:val="en-US"/>
        </w:rPr>
        <w:t xml:space="preserve"> but there was no </w:t>
      </w:r>
      <w:r w:rsidR="00327D47">
        <w:rPr>
          <w:rFonts w:eastAsiaTheme="minorEastAsia" w:cstheme="minorBidi"/>
          <w:lang w:val="en-US"/>
        </w:rPr>
        <w:t xml:space="preserve">significant </w:t>
      </w:r>
      <w:r w:rsidR="00681EB2">
        <w:rPr>
          <w:rFonts w:eastAsiaTheme="minorEastAsia" w:cstheme="minorBidi"/>
          <w:lang w:val="en-US"/>
        </w:rPr>
        <w:t xml:space="preserve">difference in </w:t>
      </w:r>
      <w:r w:rsidR="00327D47">
        <w:rPr>
          <w:rFonts w:eastAsiaTheme="minorEastAsia" w:cstheme="minorBidi"/>
          <w:lang w:val="en-US"/>
        </w:rPr>
        <w:t>the highest level of educational attainment.</w:t>
      </w:r>
      <w:r w:rsidR="00CB38F7">
        <w:rPr>
          <w:rFonts w:eastAsiaTheme="minorEastAsia" w:cstheme="minorBidi"/>
          <w:lang w:val="en-US"/>
        </w:rPr>
        <w:t xml:space="preserve"> The Danish education system is broadly similar to</w:t>
      </w:r>
    </w:p>
    <w:p w14:paraId="0BE28F43" w14:textId="59A2A1B6" w:rsidR="004852E8" w:rsidRDefault="00F447B9" w:rsidP="00F55AB7">
      <w:pPr>
        <w:spacing w:line="480" w:lineRule="auto"/>
        <w:jc w:val="both"/>
        <w:rPr>
          <w:rFonts w:eastAsiaTheme="minorEastAsia" w:cstheme="minorBidi"/>
          <w:lang w:val="en-US"/>
        </w:rPr>
      </w:pPr>
      <w:r>
        <w:rPr>
          <w:rFonts w:eastAsiaTheme="minorEastAsia" w:cstheme="minorBidi"/>
          <w:lang w:val="en-US"/>
        </w:rPr>
        <w:lastRenderedPageBreak/>
        <w:t>Conclusions and implications</w:t>
      </w:r>
    </w:p>
    <w:p w14:paraId="0D9EBAC9" w14:textId="16190EFF" w:rsidR="004852E8" w:rsidRPr="00D42328" w:rsidRDefault="00CB38F7">
      <w:pPr>
        <w:spacing w:line="480" w:lineRule="auto"/>
        <w:rPr>
          <w:rFonts w:asciiTheme="minorHAnsi" w:eastAsiaTheme="minorEastAsia" w:hAnsiTheme="minorHAnsi" w:cstheme="minorBidi"/>
          <w:lang w:val="en-US"/>
        </w:rPr>
      </w:pPr>
      <w:r>
        <w:rPr>
          <w:rFonts w:asciiTheme="minorHAnsi" w:eastAsiaTheme="minorEastAsia" w:hAnsiTheme="minorHAnsi" w:cstheme="minorBidi"/>
          <w:lang w:val="en-US"/>
        </w:rPr>
        <w:t xml:space="preserve">Reassuring for mothers with MS. </w:t>
      </w:r>
    </w:p>
    <w:p w14:paraId="0A55B5EC" w14:textId="77777777" w:rsidR="00F55AB7" w:rsidRDefault="00F55AB7">
      <w:pPr>
        <w:spacing w:line="480" w:lineRule="auto"/>
        <w:rPr>
          <w:rFonts w:eastAsiaTheme="minorEastAsia" w:cstheme="minorBidi"/>
          <w:b/>
          <w:bCs/>
          <w:lang w:val="en-US"/>
        </w:rPr>
      </w:pPr>
    </w:p>
    <w:p w14:paraId="1D706266" w14:textId="77777777" w:rsidR="004852E8" w:rsidRPr="00D42328" w:rsidRDefault="00905FAE">
      <w:pPr>
        <w:spacing w:line="480" w:lineRule="auto"/>
        <w:rPr>
          <w:rFonts w:asciiTheme="minorHAnsi" w:eastAsiaTheme="minorEastAsia" w:hAnsiTheme="minorHAnsi" w:cstheme="minorBidi"/>
          <w:b/>
          <w:bCs/>
          <w:lang w:val="en-US"/>
        </w:rPr>
      </w:pPr>
      <w:r w:rsidRPr="00D42328">
        <w:rPr>
          <w:rFonts w:eastAsiaTheme="minorEastAsia" w:cstheme="minorBidi"/>
          <w:b/>
          <w:bCs/>
          <w:lang w:val="en-US"/>
        </w:rPr>
        <w:t xml:space="preserve">Acknowledgments: </w:t>
      </w:r>
    </w:p>
    <w:p w14:paraId="34F401F7" w14:textId="77777777" w:rsidR="00F447B9" w:rsidRDefault="00F447B9" w:rsidP="00F447B9">
      <w:pPr>
        <w:suppressAutoHyphens w:val="0"/>
        <w:spacing w:beforeAutospacing="1" w:afterAutospacing="1" w:line="480" w:lineRule="auto"/>
        <w:outlineLvl w:val="0"/>
        <w:rPr>
          <w:rFonts w:eastAsiaTheme="minorEastAsia" w:cstheme="minorBidi"/>
          <w:bCs/>
          <w:lang w:val="en-US"/>
        </w:rPr>
      </w:pPr>
      <w:r w:rsidRPr="00F447B9">
        <w:rPr>
          <w:rFonts w:eastAsiaTheme="minorEastAsia" w:cstheme="minorBidi"/>
          <w:bCs/>
          <w:lang w:val="en-US"/>
        </w:rPr>
        <w:t>This study makes use of anonymised data held in the Secure</w:t>
      </w:r>
      <w:r>
        <w:rPr>
          <w:rFonts w:eastAsiaTheme="minorEastAsia" w:cstheme="minorBidi"/>
          <w:bCs/>
          <w:lang w:val="en-US"/>
        </w:rPr>
        <w:t xml:space="preserve"> </w:t>
      </w:r>
      <w:r w:rsidRPr="00F447B9">
        <w:rPr>
          <w:rFonts w:eastAsiaTheme="minorEastAsia" w:cstheme="minorBidi"/>
          <w:bCs/>
          <w:lang w:val="en-US"/>
        </w:rPr>
        <w:t xml:space="preserve">Anonymised Information Linkage (SAIL) </w:t>
      </w:r>
      <w:r>
        <w:rPr>
          <w:rFonts w:eastAsiaTheme="minorEastAsia" w:cstheme="minorBidi"/>
          <w:bCs/>
          <w:lang w:val="en-US"/>
        </w:rPr>
        <w:t>databank</w:t>
      </w:r>
      <w:r w:rsidRPr="00F447B9">
        <w:rPr>
          <w:rFonts w:eastAsiaTheme="minorEastAsia" w:cstheme="minorBidi"/>
          <w:bCs/>
          <w:lang w:val="en-US"/>
        </w:rPr>
        <w:t>. We would like to acknowledge all</w:t>
      </w:r>
      <w:r>
        <w:rPr>
          <w:rFonts w:eastAsiaTheme="minorEastAsia" w:cstheme="minorBidi"/>
          <w:bCs/>
          <w:lang w:val="en-US"/>
        </w:rPr>
        <w:t xml:space="preserve"> </w:t>
      </w:r>
      <w:r w:rsidRPr="00F447B9">
        <w:rPr>
          <w:rFonts w:eastAsiaTheme="minorEastAsia" w:cstheme="minorBidi"/>
          <w:bCs/>
          <w:lang w:val="en-US"/>
        </w:rPr>
        <w:t>the data providers who make anonymised data available for research.</w:t>
      </w:r>
    </w:p>
    <w:p w14:paraId="399D370B" w14:textId="3F5BE5CA" w:rsidR="00681EB2" w:rsidRDefault="00681EB2" w:rsidP="00F447B9">
      <w:pPr>
        <w:suppressAutoHyphens w:val="0"/>
        <w:spacing w:beforeAutospacing="1" w:afterAutospacing="1" w:line="480" w:lineRule="auto"/>
        <w:outlineLvl w:val="0"/>
        <w:rPr>
          <w:rFonts w:eastAsiaTheme="minorEastAsia" w:cstheme="minorBidi"/>
          <w:bCs/>
          <w:lang w:val="en-US"/>
        </w:rPr>
      </w:pPr>
      <w:r>
        <w:rPr>
          <w:rFonts w:eastAsiaTheme="minorEastAsia" w:cstheme="minorBidi"/>
          <w:bCs/>
          <w:lang w:val="en-US"/>
        </w:rPr>
        <w:t>HDRUK</w:t>
      </w:r>
    </w:p>
    <w:p w14:paraId="7B7BB16D" w14:textId="5061B0FD" w:rsidR="004852E8" w:rsidRPr="00F447B9" w:rsidRDefault="00905FAE" w:rsidP="00F447B9">
      <w:pPr>
        <w:suppressAutoHyphens w:val="0"/>
        <w:spacing w:beforeAutospacing="1" w:afterAutospacing="1" w:line="480" w:lineRule="auto"/>
        <w:outlineLvl w:val="0"/>
        <w:rPr>
          <w:rFonts w:eastAsiaTheme="minorEastAsia" w:cstheme="minorBidi"/>
          <w:bCs/>
          <w:lang w:val="en-US"/>
        </w:rPr>
      </w:pPr>
      <w:r w:rsidRPr="00D42328">
        <w:rPr>
          <w:rFonts w:eastAsiaTheme="minorEastAsia" w:cstheme="minorBidi"/>
          <w:bCs/>
          <w:lang w:val="en-US"/>
        </w:rPr>
        <w:t xml:space="preserve">This research was </w:t>
      </w:r>
      <w:r w:rsidR="00CB38F7">
        <w:rPr>
          <w:rFonts w:eastAsiaTheme="minorEastAsia" w:cstheme="minorBidi"/>
          <w:bCs/>
          <w:lang w:val="en-US"/>
        </w:rPr>
        <w:t>supported</w:t>
      </w:r>
      <w:r w:rsidRPr="00D42328">
        <w:rPr>
          <w:rFonts w:eastAsiaTheme="minorEastAsia" w:cstheme="minorBidi"/>
          <w:bCs/>
          <w:lang w:val="en-US"/>
        </w:rPr>
        <w:t xml:space="preserve"> by the </w:t>
      </w:r>
      <w:r w:rsidRPr="00D42328">
        <w:rPr>
          <w:rFonts w:eastAsia="Times New Roman" w:cs="Times New Roman"/>
          <w:bCs/>
          <w:lang w:val="en-US" w:eastAsia="zh-CN"/>
        </w:rPr>
        <w:t>Health and Social Care Research Wales via the Brain Repair and Intracranial Neurotherapeutics (BRAIN) Unit, of which we are grateful for their continued support.</w:t>
      </w:r>
    </w:p>
    <w:p w14:paraId="5352A2A6" w14:textId="77777777" w:rsidR="004852E8" w:rsidRPr="00D42328" w:rsidRDefault="00905FAE">
      <w:pPr>
        <w:spacing w:line="480" w:lineRule="auto"/>
        <w:rPr>
          <w:rFonts w:asciiTheme="minorHAnsi" w:hAnsiTheme="minorHAnsi" w:cs="Times New Roman"/>
          <w:b/>
          <w:lang w:val="en-US"/>
        </w:rPr>
      </w:pPr>
      <w:r w:rsidRPr="00D42328">
        <w:rPr>
          <w:rFonts w:cs="Times New Roman"/>
          <w:b/>
          <w:lang w:val="en-US"/>
        </w:rPr>
        <w:t>Disclosures</w:t>
      </w:r>
    </w:p>
    <w:p w14:paraId="2436A47B" w14:textId="4F22B17C" w:rsidR="004852E8" w:rsidRPr="00D42328" w:rsidRDefault="00905FAE">
      <w:pPr>
        <w:spacing w:line="480" w:lineRule="auto"/>
        <w:rPr>
          <w:rFonts w:asciiTheme="minorHAnsi" w:hAnsiTheme="minorHAnsi" w:cs="Times New Roman"/>
          <w:b/>
          <w:lang w:val="en-US"/>
        </w:rPr>
      </w:pPr>
      <w:r w:rsidRPr="00D42328">
        <w:rPr>
          <w:rFonts w:eastAsiaTheme="minorEastAsia" w:cstheme="minorBidi"/>
          <w:bCs/>
          <w:lang w:val="en-US"/>
        </w:rPr>
        <w:t>Owen Pickrell</w:t>
      </w:r>
      <w:r w:rsidRPr="00D42328">
        <w:rPr>
          <w:rFonts w:eastAsiaTheme="minorEastAsia" w:cstheme="minorBidi"/>
          <w:b/>
          <w:bCs/>
          <w:lang w:val="en-US"/>
        </w:rPr>
        <w:t xml:space="preserve"> </w:t>
      </w:r>
      <w:r w:rsidRPr="00D42328">
        <w:rPr>
          <w:lang w:val="en-US"/>
        </w:rPr>
        <w:t xml:space="preserve">is supported by </w:t>
      </w:r>
      <w:r w:rsidRPr="00D42328">
        <w:rPr>
          <w:rFonts w:eastAsia="Times New Roman" w:cs="Times New Roman"/>
          <w:bCs/>
          <w:lang w:val="en-US" w:eastAsia="zh-CN"/>
        </w:rPr>
        <w:t xml:space="preserve">Health and Social Care Research Wales </w:t>
      </w:r>
      <w:r w:rsidRPr="00D42328">
        <w:rPr>
          <w:lang w:val="en-US"/>
        </w:rPr>
        <w:t xml:space="preserve">in the form of a WCAT Clinical Lectureship; </w:t>
      </w:r>
    </w:p>
    <w:p w14:paraId="5F50C4EB" w14:textId="77777777" w:rsidR="004852E8" w:rsidRPr="00D42328" w:rsidRDefault="00905FAE">
      <w:pPr>
        <w:suppressAutoHyphens w:val="0"/>
        <w:spacing w:after="0" w:line="480" w:lineRule="auto"/>
        <w:rPr>
          <w:rFonts w:ascii="Times New Roman" w:eastAsia="Times New Roman" w:hAnsi="Times New Roman" w:cs="Times New Roman"/>
          <w:sz w:val="25"/>
          <w:szCs w:val="25"/>
          <w:lang w:val="en-US"/>
        </w:rPr>
      </w:pPr>
      <w:r w:rsidRPr="00D42328">
        <w:rPr>
          <w:b/>
        </w:rPr>
        <w:t xml:space="preserve">Ethical Publication Statement: </w:t>
      </w:r>
      <w:r w:rsidRPr="00D42328">
        <w:t>We confirm that we have read the Journal’s position on issues involved in ethical publication and affirm that this report is consistent with those guidelines.</w:t>
      </w:r>
    </w:p>
    <w:p w14:paraId="389F5B17" w14:textId="77777777" w:rsidR="004852E8" w:rsidRPr="00D42328" w:rsidRDefault="004852E8">
      <w:pPr>
        <w:spacing w:line="480" w:lineRule="auto"/>
        <w:rPr>
          <w:rFonts w:asciiTheme="minorHAnsi" w:hAnsiTheme="minorHAnsi" w:cs="Times New Roman"/>
          <w:lang w:val="en-US"/>
        </w:rPr>
      </w:pPr>
    </w:p>
    <w:p w14:paraId="5606E77B" w14:textId="77777777" w:rsidR="009A6734" w:rsidRPr="00D42328" w:rsidRDefault="009A6734">
      <w:pPr>
        <w:tabs>
          <w:tab w:val="clear" w:pos="720"/>
        </w:tabs>
        <w:suppressAutoHyphens w:val="0"/>
        <w:spacing w:after="0" w:line="259" w:lineRule="auto"/>
        <w:rPr>
          <w:rFonts w:eastAsiaTheme="minorEastAsia" w:cstheme="minorBidi"/>
          <w:b/>
          <w:bCs/>
          <w:sz w:val="28"/>
          <w:szCs w:val="28"/>
          <w:lang w:val="en-US"/>
        </w:rPr>
      </w:pPr>
      <w:r w:rsidRPr="00D42328">
        <w:rPr>
          <w:rFonts w:eastAsiaTheme="minorEastAsia" w:cstheme="minorBidi"/>
          <w:b/>
          <w:bCs/>
          <w:sz w:val="28"/>
          <w:szCs w:val="28"/>
          <w:lang w:val="en-US"/>
        </w:rPr>
        <w:br w:type="page"/>
      </w:r>
    </w:p>
    <w:p w14:paraId="54765486" w14:textId="50A145FD" w:rsidR="004852E8" w:rsidRPr="00D42328" w:rsidRDefault="00905FAE">
      <w:pPr>
        <w:suppressAutoHyphens w:val="0"/>
        <w:spacing w:after="160" w:line="259" w:lineRule="auto"/>
        <w:rPr>
          <w:rFonts w:asciiTheme="minorHAnsi" w:eastAsiaTheme="minorEastAsia" w:hAnsiTheme="minorHAnsi" w:cstheme="minorBidi"/>
          <w:b/>
          <w:bCs/>
          <w:sz w:val="28"/>
          <w:szCs w:val="28"/>
          <w:lang w:val="en-US"/>
        </w:rPr>
      </w:pPr>
      <w:commentRangeStart w:id="10"/>
      <w:r w:rsidRPr="00D42328">
        <w:rPr>
          <w:rFonts w:eastAsiaTheme="minorEastAsia" w:cstheme="minorBidi"/>
          <w:b/>
          <w:bCs/>
          <w:sz w:val="28"/>
          <w:szCs w:val="28"/>
          <w:lang w:val="en-US"/>
        </w:rPr>
        <w:lastRenderedPageBreak/>
        <w:t>References</w:t>
      </w:r>
      <w:commentRangeEnd w:id="10"/>
      <w:r w:rsidR="00BD4D2F">
        <w:rPr>
          <w:rStyle w:val="CommentReference"/>
        </w:rPr>
        <w:commentReference w:id="10"/>
      </w:r>
    </w:p>
    <w:p w14:paraId="5A958A58" w14:textId="77777777" w:rsidR="004852E8" w:rsidRPr="00D42328" w:rsidRDefault="004852E8">
      <w:pPr>
        <w:suppressAutoHyphens w:val="0"/>
        <w:spacing w:after="0" w:line="480" w:lineRule="auto"/>
        <w:rPr>
          <w:rFonts w:asciiTheme="minorHAnsi" w:hAnsiTheme="minorHAnsi" w:cs="Times New Roman"/>
          <w:b/>
          <w:lang w:val="en-US"/>
        </w:rPr>
      </w:pPr>
    </w:p>
    <w:p w14:paraId="00DEE6AB" w14:textId="13BC3413" w:rsidR="00F94DF3" w:rsidRDefault="00F94DF3" w:rsidP="00F447B9">
      <w:pPr>
        <w:pStyle w:val="Bibliography"/>
        <w:spacing w:after="0"/>
        <w:rPr>
          <w:rFonts w:eastAsiaTheme="minorEastAsia" w:cstheme="minorBidi"/>
          <w:color w:val="222222"/>
          <w:shd w:val="clear" w:color="auto" w:fill="FFFFFF"/>
        </w:rPr>
      </w:pPr>
      <w:r>
        <w:rPr>
          <w:rFonts w:eastAsiaTheme="minorEastAsia" w:cstheme="minorBidi"/>
          <w:color w:val="222222"/>
          <w:shd w:val="clear" w:color="auto" w:fill="FFFFFF"/>
        </w:rPr>
        <w:t>[AL</w:t>
      </w:r>
      <w:r w:rsidR="00FF5AA9">
        <w:rPr>
          <w:rFonts w:eastAsiaTheme="minorEastAsia" w:cstheme="minorBidi"/>
          <w:color w:val="222222"/>
          <w:shd w:val="clear" w:color="auto" w:fill="FFFFFF"/>
        </w:rPr>
        <w:t xml:space="preserve">DR08] </w:t>
      </w:r>
      <w:r w:rsidRPr="00F94DF3">
        <w:rPr>
          <w:rFonts w:eastAsiaTheme="minorEastAsia" w:cstheme="minorBidi"/>
          <w:color w:val="222222"/>
          <w:shd w:val="clear" w:color="auto" w:fill="FFFFFF"/>
        </w:rPr>
        <w:t>Aldridge, J. (2008) All Work and No Play? Understanding the Needs of Children with Caring Responsibilities. Children and Society, Vol 22, Issue 4, pp 253-264.</w:t>
      </w:r>
    </w:p>
    <w:p w14:paraId="673B0480" w14:textId="3204E556" w:rsidR="00BD4D2F" w:rsidRPr="00F447B9" w:rsidRDefault="00F447B9" w:rsidP="00F447B9">
      <w:pPr>
        <w:pStyle w:val="Bibliography"/>
        <w:spacing w:after="0"/>
        <w:rPr>
          <w:rStyle w:val="Hyperlink"/>
          <w:rFonts w:asciiTheme="minorHAnsi" w:eastAsiaTheme="minorEastAsia" w:hAnsiTheme="minorHAnsi" w:cstheme="minorBidi"/>
          <w:color w:val="222222"/>
          <w:u w:val="none"/>
          <w:lang w:val="en-US"/>
        </w:rPr>
      </w:pPr>
      <w:r>
        <w:rPr>
          <w:rFonts w:eastAsiaTheme="minorEastAsia" w:cstheme="minorBidi"/>
          <w:color w:val="222222"/>
          <w:shd w:val="clear" w:color="auto" w:fill="FFFFFF"/>
        </w:rPr>
        <w:t xml:space="preserve">[FORD09] </w:t>
      </w:r>
      <w:r w:rsidR="00905FAE" w:rsidRPr="000E73D2">
        <w:rPr>
          <w:rFonts w:eastAsiaTheme="minorEastAsia" w:cstheme="minorBidi"/>
          <w:color w:val="222222"/>
          <w:shd w:val="clear" w:color="auto" w:fill="FFFFFF"/>
        </w:rPr>
        <w:t xml:space="preserve">Ford DV, Jones KH, Verplancke JP et al. </w:t>
      </w:r>
      <w:r w:rsidR="00905FAE" w:rsidRPr="00D42328">
        <w:rPr>
          <w:rFonts w:eastAsiaTheme="minorEastAsia" w:cstheme="minorBidi"/>
          <w:color w:val="222222"/>
          <w:shd w:val="clear" w:color="auto" w:fill="FFFFFF"/>
          <w:lang w:val="en-US"/>
        </w:rPr>
        <w:t>The SAIL Databank: building a national architecture for e-health research and evaluation.</w:t>
      </w:r>
      <w:r w:rsidR="00905FAE" w:rsidRPr="00D42328">
        <w:rPr>
          <w:rStyle w:val="apple-converted-space"/>
          <w:rFonts w:eastAsiaTheme="minorEastAsia" w:cstheme="minorBidi"/>
          <w:color w:val="222222"/>
          <w:shd w:val="clear" w:color="auto" w:fill="FFFFFF"/>
          <w:lang w:val="en-US"/>
        </w:rPr>
        <w:t> </w:t>
      </w:r>
      <w:r w:rsidR="00905FAE" w:rsidRPr="00F55AB7">
        <w:rPr>
          <w:rFonts w:eastAsiaTheme="minorEastAsia" w:cstheme="minorBidi"/>
          <w:i/>
          <w:iCs/>
          <w:color w:val="222222"/>
          <w:shd w:val="clear" w:color="auto" w:fill="FFFFFF"/>
          <w:lang w:val="en-US"/>
        </w:rPr>
        <w:t>BMC Health Serv Res</w:t>
      </w:r>
      <w:r w:rsidR="00905FAE" w:rsidRPr="00D42328">
        <w:rPr>
          <w:rFonts w:eastAsiaTheme="minorEastAsia" w:cstheme="minorBidi"/>
          <w:iCs/>
          <w:color w:val="222222"/>
          <w:shd w:val="clear" w:color="auto" w:fill="FFFFFF"/>
          <w:lang w:val="en-US"/>
        </w:rPr>
        <w:t xml:space="preserve"> 2009;</w:t>
      </w:r>
      <w:r w:rsidR="00905FAE" w:rsidRPr="00F55AB7">
        <w:rPr>
          <w:rFonts w:eastAsiaTheme="minorEastAsia" w:cstheme="minorBidi"/>
          <w:b/>
          <w:color w:val="222222"/>
          <w:shd w:val="clear" w:color="auto" w:fill="FFFFFF"/>
          <w:lang w:val="en-US"/>
        </w:rPr>
        <w:t>9</w:t>
      </w:r>
      <w:r w:rsidR="00905FAE" w:rsidRPr="00D42328">
        <w:rPr>
          <w:rFonts w:eastAsiaTheme="minorEastAsia" w:cstheme="minorBidi"/>
          <w:color w:val="222222"/>
          <w:shd w:val="clear" w:color="auto" w:fill="FFFFFF"/>
          <w:lang w:val="en-US"/>
        </w:rPr>
        <w:t>:157.</w:t>
      </w:r>
      <w:r w:rsidR="00F12547">
        <w:rPr>
          <w:rFonts w:eastAsiaTheme="minorEastAsia" w:cstheme="minorBidi"/>
          <w:color w:val="222222"/>
          <w:shd w:val="clear" w:color="auto" w:fill="FFFFFF"/>
          <w:lang w:val="en-US"/>
        </w:rPr>
        <w:t xml:space="preserve"> </w:t>
      </w:r>
      <w:hyperlink r:id="rId13" w:history="1">
        <w:r w:rsidR="00F12547" w:rsidRPr="00F12547">
          <w:rPr>
            <w:rStyle w:val="Hyperlink"/>
            <w:rFonts w:eastAsiaTheme="minorEastAsia" w:cstheme="minorBidi"/>
            <w:shd w:val="clear" w:color="auto" w:fill="FFFFFF"/>
            <w:lang w:val="en-US"/>
          </w:rPr>
          <w:t>DOI: 10.1186/1472-6963-9-157</w:t>
        </w:r>
      </w:hyperlink>
    </w:p>
    <w:p w14:paraId="796105E6" w14:textId="77777777" w:rsidR="00F94DF3" w:rsidRDefault="00F94DF3" w:rsidP="00F94DF3">
      <w:pPr>
        <w:pStyle w:val="Bibliography"/>
        <w:spacing w:after="0"/>
        <w:rPr>
          <w:rFonts w:asciiTheme="minorHAnsi" w:eastAsiaTheme="minorEastAsia" w:hAnsiTheme="minorHAnsi" w:cstheme="minorBidi"/>
          <w:color w:val="222222"/>
          <w:lang w:val="en-US"/>
        </w:rPr>
      </w:pPr>
      <w:r>
        <w:rPr>
          <w:rFonts w:eastAsiaTheme="minorEastAsia" w:cstheme="minorBidi"/>
          <w:color w:val="222222"/>
          <w:shd w:val="clear" w:color="auto" w:fill="FFFFFF"/>
        </w:rPr>
        <w:t xml:space="preserve">[LYONS09] </w:t>
      </w:r>
      <w:r w:rsidRPr="000E73D2">
        <w:rPr>
          <w:rFonts w:eastAsiaTheme="minorEastAsia" w:cstheme="minorBidi"/>
          <w:color w:val="222222"/>
          <w:shd w:val="clear" w:color="auto" w:fill="FFFFFF"/>
        </w:rPr>
        <w:t xml:space="preserve">Lyons RA, Jones KH, John G et al. </w:t>
      </w:r>
      <w:r w:rsidRPr="00D42328">
        <w:rPr>
          <w:rFonts w:eastAsiaTheme="minorEastAsia" w:cstheme="minorBidi"/>
          <w:color w:val="222222"/>
          <w:shd w:val="clear" w:color="auto" w:fill="FFFFFF"/>
          <w:lang w:val="en-US"/>
        </w:rPr>
        <w:t>The SAIL databank: linking multiple health and social care datasets.</w:t>
      </w:r>
      <w:r w:rsidRPr="00D42328">
        <w:rPr>
          <w:rStyle w:val="apple-converted-space"/>
          <w:rFonts w:eastAsiaTheme="minorEastAsia" w:cstheme="minorBidi"/>
          <w:color w:val="222222"/>
          <w:shd w:val="clear" w:color="auto" w:fill="FFFFFF"/>
          <w:lang w:val="en-US"/>
        </w:rPr>
        <w:t> </w:t>
      </w:r>
      <w:r w:rsidRPr="00F55AB7">
        <w:rPr>
          <w:rFonts w:eastAsiaTheme="minorEastAsia" w:cstheme="minorBidi"/>
          <w:i/>
          <w:iCs/>
          <w:color w:val="222222"/>
          <w:shd w:val="clear" w:color="auto" w:fill="FFFFFF"/>
          <w:lang w:val="en-US"/>
        </w:rPr>
        <w:t>BMC Med Inform Decis Mak</w:t>
      </w:r>
      <w:r w:rsidRPr="00D42328">
        <w:rPr>
          <w:rStyle w:val="apple-converted-space"/>
          <w:rFonts w:eastAsiaTheme="minorEastAsia" w:cstheme="minorBidi"/>
          <w:color w:val="222222"/>
          <w:shd w:val="clear" w:color="auto" w:fill="FFFFFF"/>
          <w:lang w:val="en-US"/>
        </w:rPr>
        <w:t> 2009;</w:t>
      </w:r>
      <w:r w:rsidRPr="00F55AB7">
        <w:rPr>
          <w:rFonts w:eastAsiaTheme="minorEastAsia" w:cstheme="minorBidi"/>
          <w:b/>
          <w:color w:val="222222"/>
          <w:shd w:val="clear" w:color="auto" w:fill="FFFFFF"/>
          <w:lang w:val="en-US"/>
        </w:rPr>
        <w:t>9</w:t>
      </w:r>
      <w:r w:rsidRPr="00D42328">
        <w:rPr>
          <w:rFonts w:eastAsiaTheme="minorEastAsia" w:cstheme="minorBidi"/>
          <w:color w:val="222222"/>
          <w:shd w:val="clear" w:color="auto" w:fill="FFFFFF"/>
          <w:lang w:val="en-US"/>
        </w:rPr>
        <w:t>:3.</w:t>
      </w:r>
      <w:r>
        <w:rPr>
          <w:rFonts w:eastAsiaTheme="minorEastAsia" w:cstheme="minorBidi"/>
          <w:color w:val="222222"/>
          <w:shd w:val="clear" w:color="auto" w:fill="FFFFFF"/>
          <w:lang w:val="en-US"/>
        </w:rPr>
        <w:t xml:space="preserve"> </w:t>
      </w:r>
      <w:hyperlink r:id="rId14" w:history="1">
        <w:r w:rsidRPr="00F12547">
          <w:rPr>
            <w:rStyle w:val="Hyperlink"/>
            <w:rFonts w:eastAsiaTheme="minorEastAsia" w:cstheme="minorBidi"/>
            <w:shd w:val="clear" w:color="auto" w:fill="FFFFFF"/>
            <w:lang w:val="en-US"/>
          </w:rPr>
          <w:t>DOI: 10.1186/1472-6947-9-3</w:t>
        </w:r>
      </w:hyperlink>
    </w:p>
    <w:p w14:paraId="52AE74BE" w14:textId="302989A3" w:rsidR="00A00144" w:rsidRPr="00F447B9" w:rsidRDefault="00F447B9" w:rsidP="00F94DF3">
      <w:pPr>
        <w:rPr>
          <w:lang w:val="en-US"/>
        </w:rPr>
      </w:pPr>
      <w:r w:rsidRPr="00F447B9">
        <w:rPr>
          <w:lang w:val="en-US"/>
        </w:rPr>
        <w:t xml:space="preserve">[MOBE16] </w:t>
      </w:r>
      <w:r w:rsidR="00A00144" w:rsidRPr="00F447B9">
        <w:rPr>
          <w:lang w:val="en-US"/>
        </w:rPr>
        <w:t>Moberg JY, Magyari M, Koch-Henriksen N, et al. Educational achievements of children of parents with multiple sclerosis: A nationwide register-based cohort study. J Neurol. 2016;263:2229-2237</w:t>
      </w:r>
    </w:p>
    <w:p w14:paraId="7EDE37DB" w14:textId="43F35A7C" w:rsidR="00BD4D2F" w:rsidRPr="00BD4D2F" w:rsidRDefault="00BD4D2F" w:rsidP="00F447B9">
      <w:pPr>
        <w:pStyle w:val="ListParagraph"/>
        <w:rPr>
          <w:lang w:val="en-US"/>
        </w:rPr>
      </w:pPr>
    </w:p>
    <w:p w14:paraId="66613D32" w14:textId="3B758A5F" w:rsidR="00881A8E" w:rsidRDefault="00881A8E">
      <w:pPr>
        <w:suppressAutoHyphens w:val="0"/>
        <w:spacing w:after="160" w:line="259" w:lineRule="auto"/>
        <w:rPr>
          <w:b/>
          <w:sz w:val="24"/>
          <w:szCs w:val="24"/>
        </w:rPr>
      </w:pPr>
      <w:r w:rsidRPr="00F55AB7">
        <w:rPr>
          <w:b/>
          <w:sz w:val="24"/>
          <w:szCs w:val="24"/>
        </w:rPr>
        <w:t>Footnotes</w:t>
      </w:r>
    </w:p>
    <w:p w14:paraId="7C628749" w14:textId="0EC7F09D" w:rsidR="00881A8E" w:rsidRPr="00F55AB7" w:rsidRDefault="00881A8E" w:rsidP="00F55AB7">
      <w:pPr>
        <w:pStyle w:val="NormalWeb"/>
        <w:pBdr>
          <w:bottom w:val="single" w:sz="2" w:space="0" w:color="C8C8C8"/>
        </w:pBdr>
        <w:shd w:val="clear" w:color="auto" w:fill="FFFFFF"/>
        <w:spacing w:before="120" w:beforeAutospacing="0" w:after="120" w:afterAutospacing="0"/>
        <w:rPr>
          <w:rFonts w:asciiTheme="minorHAnsi" w:hAnsiTheme="minorHAnsi"/>
          <w:color w:val="333333"/>
          <w:sz w:val="22"/>
          <w:szCs w:val="22"/>
        </w:rPr>
      </w:pPr>
      <w:r w:rsidRPr="00F55AB7">
        <w:rPr>
          <w:rStyle w:val="fn-label"/>
          <w:rFonts w:asciiTheme="minorHAnsi" w:eastAsia="Droid Sans Fallback" w:hAnsiTheme="minorHAnsi"/>
          <w:b/>
          <w:bCs/>
          <w:color w:val="333333"/>
          <w:sz w:val="22"/>
          <w:szCs w:val="22"/>
        </w:rPr>
        <w:t>Contributors</w:t>
      </w:r>
      <w:r w:rsidRPr="00F55AB7">
        <w:rPr>
          <w:rFonts w:asciiTheme="minorHAnsi" w:hAnsiTheme="minorHAnsi"/>
          <w:color w:val="333333"/>
          <w:sz w:val="22"/>
          <w:szCs w:val="22"/>
        </w:rPr>
        <w:t xml:space="preserve"> Conceived and designed the study: </w:t>
      </w:r>
      <w:r>
        <w:rPr>
          <w:rFonts w:asciiTheme="minorHAnsi" w:hAnsiTheme="minorHAnsi"/>
          <w:color w:val="333333"/>
          <w:sz w:val="22"/>
          <w:szCs w:val="22"/>
        </w:rPr>
        <w:t>AL, W</w:t>
      </w:r>
      <w:r w:rsidR="00F447B9">
        <w:rPr>
          <w:rFonts w:asciiTheme="minorHAnsi" w:hAnsiTheme="minorHAnsi"/>
          <w:color w:val="333333"/>
          <w:sz w:val="22"/>
          <w:szCs w:val="22"/>
        </w:rPr>
        <w:t>O</w:t>
      </w:r>
      <w:r>
        <w:rPr>
          <w:rFonts w:asciiTheme="minorHAnsi" w:hAnsiTheme="minorHAnsi"/>
          <w:color w:val="333333"/>
          <w:sz w:val="22"/>
          <w:szCs w:val="22"/>
        </w:rPr>
        <w:t>P</w:t>
      </w:r>
      <w:r w:rsidRPr="00F55AB7">
        <w:rPr>
          <w:rFonts w:asciiTheme="minorHAnsi" w:hAnsiTheme="minorHAnsi"/>
          <w:color w:val="333333"/>
          <w:sz w:val="22"/>
          <w:szCs w:val="22"/>
        </w:rPr>
        <w:t xml:space="preserve">, </w:t>
      </w:r>
      <w:r w:rsidR="00F447B9">
        <w:rPr>
          <w:rFonts w:asciiTheme="minorHAnsi" w:hAnsiTheme="minorHAnsi"/>
          <w:color w:val="333333"/>
          <w:sz w:val="22"/>
          <w:szCs w:val="22"/>
        </w:rPr>
        <w:t xml:space="preserve">NR. </w:t>
      </w:r>
      <w:r w:rsidR="00F447B9">
        <w:rPr>
          <w:rFonts w:asciiTheme="minorHAnsi" w:hAnsiTheme="minorHAnsi"/>
          <w:color w:val="333333"/>
          <w:sz w:val="22"/>
          <w:szCs w:val="22"/>
        </w:rPr>
        <w:br/>
        <w:t>Collected, formatted and</w:t>
      </w:r>
      <w:r w:rsidRPr="00F55AB7">
        <w:rPr>
          <w:rFonts w:asciiTheme="minorHAnsi" w:hAnsiTheme="minorHAnsi"/>
          <w:color w:val="333333"/>
          <w:sz w:val="22"/>
          <w:szCs w:val="22"/>
        </w:rPr>
        <w:t xml:space="preserve">Performed the study: </w:t>
      </w:r>
      <w:r w:rsidR="00A60DB3">
        <w:rPr>
          <w:rFonts w:asciiTheme="minorHAnsi" w:hAnsiTheme="minorHAnsi"/>
          <w:color w:val="333333"/>
          <w:sz w:val="22"/>
          <w:szCs w:val="22"/>
        </w:rPr>
        <w:t>AL</w:t>
      </w:r>
      <w:r w:rsidRPr="00F55AB7">
        <w:rPr>
          <w:rFonts w:asciiTheme="minorHAnsi" w:hAnsiTheme="minorHAnsi"/>
          <w:color w:val="333333"/>
          <w:sz w:val="22"/>
          <w:szCs w:val="22"/>
        </w:rPr>
        <w:t>. Pe</w:t>
      </w:r>
      <w:r w:rsidR="00A60DB3">
        <w:rPr>
          <w:rFonts w:asciiTheme="minorHAnsi" w:hAnsiTheme="minorHAnsi"/>
          <w:color w:val="333333"/>
          <w:sz w:val="22"/>
          <w:szCs w:val="22"/>
        </w:rPr>
        <w:t xml:space="preserve">rformed statistical analysis: AL. </w:t>
      </w:r>
      <w:r w:rsidR="00F447B9">
        <w:rPr>
          <w:rFonts w:asciiTheme="minorHAnsi" w:hAnsiTheme="minorHAnsi"/>
          <w:color w:val="333333"/>
          <w:sz w:val="22"/>
          <w:szCs w:val="22"/>
        </w:rPr>
        <w:t>Drafted the manuscript</w:t>
      </w:r>
      <w:r w:rsidR="00A60DB3">
        <w:rPr>
          <w:rFonts w:asciiTheme="minorHAnsi" w:hAnsiTheme="minorHAnsi"/>
          <w:color w:val="333333"/>
          <w:sz w:val="22"/>
          <w:szCs w:val="22"/>
        </w:rPr>
        <w:t>: AL</w:t>
      </w:r>
      <w:r w:rsidR="00F447B9">
        <w:rPr>
          <w:rFonts w:asciiTheme="minorHAnsi" w:hAnsiTheme="minorHAnsi"/>
          <w:color w:val="333333"/>
          <w:sz w:val="22"/>
          <w:szCs w:val="22"/>
        </w:rPr>
        <w:t>, OP.</w:t>
      </w:r>
      <w:r w:rsidRPr="00F55AB7">
        <w:rPr>
          <w:rFonts w:asciiTheme="minorHAnsi" w:hAnsiTheme="minorHAnsi"/>
          <w:color w:val="333333"/>
          <w:sz w:val="22"/>
          <w:szCs w:val="22"/>
        </w:rPr>
        <w:t xml:space="preserve"> Critical revision of the manuscript: </w:t>
      </w:r>
      <w:r w:rsidR="00F447B9">
        <w:rPr>
          <w:rFonts w:asciiTheme="minorHAnsi" w:hAnsiTheme="minorHAnsi"/>
          <w:color w:val="333333"/>
          <w:sz w:val="22"/>
          <w:szCs w:val="22"/>
        </w:rPr>
        <w:t>all authours.</w:t>
      </w:r>
    </w:p>
    <w:p w14:paraId="6AECF786" w14:textId="77777777" w:rsidR="00881A8E" w:rsidRPr="00F55AB7" w:rsidRDefault="00881A8E" w:rsidP="00F55AB7">
      <w:pPr>
        <w:pStyle w:val="NormalWeb"/>
        <w:pBdr>
          <w:bottom w:val="single" w:sz="2" w:space="0" w:color="C8C8C8"/>
        </w:pBdr>
        <w:shd w:val="clear" w:color="auto" w:fill="FFFFFF"/>
        <w:spacing w:before="120" w:beforeAutospacing="0" w:after="120" w:afterAutospacing="0"/>
        <w:rPr>
          <w:rFonts w:asciiTheme="minorHAnsi" w:hAnsiTheme="minorHAnsi"/>
          <w:color w:val="333333"/>
          <w:sz w:val="22"/>
          <w:szCs w:val="22"/>
        </w:rPr>
      </w:pPr>
      <w:r w:rsidRPr="00F55AB7">
        <w:rPr>
          <w:rStyle w:val="fn-label"/>
          <w:rFonts w:asciiTheme="minorHAnsi" w:eastAsia="Droid Sans Fallback" w:hAnsiTheme="minorHAnsi"/>
          <w:b/>
          <w:bCs/>
          <w:color w:val="333333"/>
          <w:sz w:val="22"/>
          <w:szCs w:val="22"/>
        </w:rPr>
        <w:t>Competing interests</w:t>
      </w:r>
      <w:r w:rsidRPr="00F55AB7">
        <w:rPr>
          <w:rFonts w:asciiTheme="minorHAnsi" w:hAnsiTheme="minorHAnsi"/>
          <w:color w:val="333333"/>
          <w:sz w:val="22"/>
          <w:szCs w:val="22"/>
        </w:rPr>
        <w:t> None declared.</w:t>
      </w:r>
    </w:p>
    <w:p w14:paraId="1FE0C133" w14:textId="5914EDC2" w:rsidR="00881A8E" w:rsidRPr="00F55AB7" w:rsidRDefault="00881A8E" w:rsidP="00F55AB7">
      <w:pPr>
        <w:pStyle w:val="NormalWeb"/>
        <w:pBdr>
          <w:bottom w:val="single" w:sz="2" w:space="0" w:color="C8C8C8"/>
        </w:pBdr>
        <w:shd w:val="clear" w:color="auto" w:fill="FFFFFF"/>
        <w:spacing w:before="120" w:beforeAutospacing="0" w:after="120" w:afterAutospacing="0"/>
        <w:rPr>
          <w:rFonts w:asciiTheme="minorHAnsi" w:hAnsiTheme="minorHAnsi"/>
          <w:color w:val="333333"/>
          <w:sz w:val="22"/>
          <w:szCs w:val="22"/>
        </w:rPr>
      </w:pPr>
      <w:r w:rsidRPr="00F55AB7">
        <w:rPr>
          <w:rStyle w:val="fn-label"/>
          <w:rFonts w:asciiTheme="minorHAnsi" w:eastAsia="Droid Sans Fallback" w:hAnsiTheme="minorHAnsi"/>
          <w:b/>
          <w:bCs/>
          <w:color w:val="333333"/>
          <w:sz w:val="22"/>
          <w:szCs w:val="22"/>
        </w:rPr>
        <w:t>Patient consent</w:t>
      </w:r>
      <w:r>
        <w:rPr>
          <w:rFonts w:asciiTheme="minorHAnsi" w:hAnsiTheme="minorHAnsi"/>
          <w:color w:val="333333"/>
          <w:sz w:val="22"/>
          <w:szCs w:val="22"/>
        </w:rPr>
        <w:t> Not needed</w:t>
      </w:r>
      <w:r w:rsidR="00A60DB3">
        <w:rPr>
          <w:rFonts w:asciiTheme="minorHAnsi" w:hAnsiTheme="minorHAnsi"/>
          <w:color w:val="333333"/>
          <w:sz w:val="22"/>
          <w:szCs w:val="22"/>
        </w:rPr>
        <w:t xml:space="preserve"> due to only using anonymised </w:t>
      </w:r>
      <w:r w:rsidR="00FB1A34">
        <w:rPr>
          <w:rFonts w:asciiTheme="minorHAnsi" w:hAnsiTheme="minorHAnsi"/>
          <w:color w:val="333333"/>
          <w:sz w:val="22"/>
          <w:szCs w:val="22"/>
        </w:rPr>
        <w:t xml:space="preserve">routinely collected </w:t>
      </w:r>
      <w:r w:rsidR="00A60DB3">
        <w:rPr>
          <w:rFonts w:asciiTheme="minorHAnsi" w:hAnsiTheme="minorHAnsi"/>
          <w:color w:val="333333"/>
          <w:sz w:val="22"/>
          <w:szCs w:val="22"/>
        </w:rPr>
        <w:t>patient data</w:t>
      </w:r>
      <w:r w:rsidRPr="00F55AB7">
        <w:rPr>
          <w:rFonts w:asciiTheme="minorHAnsi" w:hAnsiTheme="minorHAnsi"/>
          <w:color w:val="333333"/>
          <w:sz w:val="22"/>
          <w:szCs w:val="22"/>
        </w:rPr>
        <w:t>.</w:t>
      </w:r>
    </w:p>
    <w:p w14:paraId="513C99CE" w14:textId="61D038A2" w:rsidR="00881A8E" w:rsidRPr="00F55AB7" w:rsidRDefault="00881A8E" w:rsidP="00D6329C">
      <w:pPr>
        <w:pStyle w:val="NormalWeb"/>
        <w:pBdr>
          <w:bottom w:val="single" w:sz="2" w:space="0" w:color="C8C8C8"/>
        </w:pBdr>
        <w:shd w:val="clear" w:color="auto" w:fill="FFFFFF"/>
        <w:spacing w:before="120" w:beforeAutospacing="0" w:after="120" w:afterAutospacing="0"/>
        <w:rPr>
          <w:rFonts w:asciiTheme="minorHAnsi" w:hAnsiTheme="minorHAnsi"/>
          <w:color w:val="333333"/>
        </w:rPr>
      </w:pPr>
      <w:r w:rsidRPr="00F55AB7">
        <w:rPr>
          <w:rStyle w:val="fn-label"/>
          <w:rFonts w:asciiTheme="minorHAnsi" w:eastAsia="Droid Sans Fallback" w:hAnsiTheme="minorHAnsi"/>
          <w:b/>
          <w:bCs/>
          <w:color w:val="333333"/>
          <w:sz w:val="22"/>
          <w:szCs w:val="22"/>
        </w:rPr>
        <w:t>Ethics approval</w:t>
      </w:r>
      <w:r w:rsidRPr="00F55AB7">
        <w:rPr>
          <w:rFonts w:asciiTheme="minorHAnsi" w:hAnsiTheme="minorHAnsi"/>
          <w:color w:val="333333"/>
          <w:sz w:val="22"/>
          <w:szCs w:val="22"/>
        </w:rPr>
        <w:t> </w:t>
      </w:r>
      <w:r w:rsidR="00D6329C" w:rsidRPr="00D6329C">
        <w:rPr>
          <w:rFonts w:asciiTheme="minorHAnsi" w:hAnsiTheme="minorHAnsi"/>
          <w:color w:val="333333"/>
          <w:sz w:val="22"/>
          <w:szCs w:val="22"/>
        </w:rPr>
        <w:t>This study was approved by SAIL’s independent Information Gove</w:t>
      </w:r>
      <w:r w:rsidR="00D6329C">
        <w:rPr>
          <w:rFonts w:asciiTheme="minorHAnsi" w:hAnsiTheme="minorHAnsi"/>
          <w:color w:val="333333"/>
          <w:sz w:val="22"/>
          <w:szCs w:val="22"/>
        </w:rPr>
        <w:t>rnance Review Panel (project X</w:t>
      </w:r>
      <w:r w:rsidR="00D6329C" w:rsidRPr="00D6329C">
        <w:rPr>
          <w:rFonts w:asciiTheme="minorHAnsi" w:hAnsiTheme="minorHAnsi"/>
          <w:color w:val="333333"/>
          <w:sz w:val="22"/>
          <w:szCs w:val="22"/>
        </w:rPr>
        <w:t>). The National Research Ethics Service has confirmed that SAIL projects using anonymised data do not require specific NHS research ethics committee approval.</w:t>
      </w:r>
    </w:p>
    <w:sectPr w:rsidR="00881A8E" w:rsidRPr="00F55AB7">
      <w:headerReference w:type="default" r:id="rId15"/>
      <w:pgSz w:w="12240" w:h="15840"/>
      <w:pgMar w:top="1440" w:right="1440" w:bottom="1440" w:left="1440" w:header="720" w:footer="0" w:gutter="0"/>
      <w:cols w:space="720"/>
      <w:formProt w:val="0"/>
      <w:docGrid w:linePitch="360" w:charSpace="-204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Owen Pickrell" w:date="2018-12-04T20:46:00Z" w:initials="OP">
    <w:p w14:paraId="1B81B13B" w14:textId="03F08193" w:rsidR="005546D6" w:rsidRDefault="005546D6">
      <w:pPr>
        <w:pStyle w:val="CommentText"/>
      </w:pPr>
      <w:r>
        <w:rPr>
          <w:rStyle w:val="CommentReference"/>
        </w:rPr>
        <w:annotationRef/>
      </w:r>
      <w:r>
        <w:t>Abstract word count limit = 250</w:t>
      </w:r>
    </w:p>
  </w:comment>
  <w:comment w:id="1" w:author="Owen Pickrell" w:date="2018-12-04T20:47:00Z" w:initials="OP">
    <w:p w14:paraId="5AD4041F" w14:textId="2C05B17F" w:rsidR="00BD4D2F" w:rsidRDefault="00BD4D2F">
      <w:pPr>
        <w:pStyle w:val="CommentText"/>
      </w:pPr>
      <w:r>
        <w:rPr>
          <w:rStyle w:val="CommentReference"/>
        </w:rPr>
        <w:annotationRef/>
      </w:r>
      <w:r>
        <w:t>Main text word count limit = 3500</w:t>
      </w:r>
      <w:r>
        <w:br/>
        <w:t>8 figures / tables</w:t>
      </w:r>
    </w:p>
  </w:comment>
  <w:comment w:id="2" w:author="Owen Pickrell" w:date="2019-02-28T09:47:00Z" w:initials="OP">
    <w:p w14:paraId="6F8E1348" w14:textId="719586C3" w:rsidR="00F96191" w:rsidRDefault="00F96191">
      <w:pPr>
        <w:pStyle w:val="CommentText"/>
      </w:pPr>
      <w:r>
        <w:rPr>
          <w:rStyle w:val="CommentReference"/>
        </w:rPr>
        <w:annotationRef/>
      </w:r>
      <w:r>
        <w:t>Would be useful to get this figure and we can then reference this paper in future.</w:t>
      </w:r>
    </w:p>
  </w:comment>
  <w:comment w:id="3" w:author="Owen Pickrell" w:date="2019-02-28T13:47:00Z" w:initials="OP">
    <w:p w14:paraId="708899A6" w14:textId="3AC66482" w:rsidR="00E723E3" w:rsidRDefault="00E723E3">
      <w:pPr>
        <w:pStyle w:val="CommentText"/>
      </w:pPr>
      <w:r>
        <w:rPr>
          <w:rStyle w:val="CommentReference"/>
        </w:rPr>
        <w:annotationRef/>
      </w:r>
      <w:r>
        <w:t>If you can add in specifics here that would be great</w:t>
      </w:r>
    </w:p>
  </w:comment>
  <w:comment w:id="4" w:author="Owen Pickrell" w:date="2019-02-28T13:46:00Z" w:initials="OP">
    <w:p w14:paraId="2784C1C3" w14:textId="7E8BB234" w:rsidR="00E723E3" w:rsidRDefault="00E723E3">
      <w:pPr>
        <w:pStyle w:val="CommentText"/>
      </w:pPr>
      <w:r>
        <w:rPr>
          <w:rStyle w:val="CommentReference"/>
        </w:rPr>
        <w:annotationRef/>
      </w:r>
      <w:r>
        <w:t>Did we use the mothers or children to find the control cases?</w:t>
      </w:r>
    </w:p>
  </w:comment>
  <w:comment w:id="5" w:author="Owen Pickrell" w:date="2019-02-28T08:27:00Z" w:initials="OP">
    <w:p w14:paraId="051B7026" w14:textId="04026B6B" w:rsidR="0048642D" w:rsidRDefault="0048642D">
      <w:pPr>
        <w:pStyle w:val="CommentText"/>
      </w:pPr>
      <w:r>
        <w:rPr>
          <w:rStyle w:val="CommentReference"/>
        </w:rPr>
        <w:annotationRef/>
      </w:r>
      <w:r>
        <w:t>This is right isn’t it Arron?</w:t>
      </w:r>
    </w:p>
  </w:comment>
  <w:comment w:id="6" w:author="Owen Pickrell" w:date="2019-02-28T08:28:00Z" w:initials="OP">
    <w:p w14:paraId="3DC0AAF0" w14:textId="03434901" w:rsidR="0048642D" w:rsidRDefault="0048642D">
      <w:pPr>
        <w:pStyle w:val="CommentText"/>
      </w:pPr>
      <w:r>
        <w:rPr>
          <w:rStyle w:val="CommentReference"/>
        </w:rPr>
        <w:annotationRef/>
      </w:r>
      <w:r>
        <w:t>Is it possible also to exclude women with other potentially disabling chronic conditions from the control cohort. Might be nice if doesn’t take too much time. E.g. heart failure, COPD</w:t>
      </w:r>
      <w:r w:rsidR="00500666">
        <w:t>, T1DM etc</w:t>
      </w:r>
    </w:p>
  </w:comment>
  <w:comment w:id="7" w:author="Owen Pickrell" w:date="2019-02-28T10:05:00Z" w:initials="OP">
    <w:p w14:paraId="0400CD0A" w14:textId="30C01F70" w:rsidR="004D36F0" w:rsidRDefault="004D36F0">
      <w:pPr>
        <w:pStyle w:val="CommentText"/>
      </w:pPr>
      <w:r>
        <w:rPr>
          <w:rStyle w:val="CommentReference"/>
        </w:rPr>
        <w:annotationRef/>
      </w:r>
      <w:r>
        <w:t>Did we match on sex as well – may not need to if proportions are about the same.</w:t>
      </w:r>
    </w:p>
  </w:comment>
  <w:comment w:id="10" w:author="Owen Pickrell" w:date="2018-12-04T20:49:00Z" w:initials="OP">
    <w:p w14:paraId="01DF5AB0" w14:textId="07D23FAA" w:rsidR="00BD4D2F" w:rsidRDefault="00BD4D2F">
      <w:pPr>
        <w:pStyle w:val="CommentText"/>
      </w:pPr>
      <w:r>
        <w:rPr>
          <w:rStyle w:val="CommentReference"/>
        </w:rPr>
        <w:annotationRef/>
      </w:r>
      <w:r>
        <w:t>Max references = 40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81B13B" w15:done="0"/>
  <w15:commentEx w15:paraId="5AD4041F" w15:done="0"/>
  <w15:commentEx w15:paraId="6F8E1348" w15:done="0"/>
  <w15:commentEx w15:paraId="708899A6" w15:done="0"/>
  <w15:commentEx w15:paraId="2784C1C3" w15:done="0"/>
  <w15:commentEx w15:paraId="051B7026" w15:done="0"/>
  <w15:commentEx w15:paraId="3DC0AAF0" w15:done="0"/>
  <w15:commentEx w15:paraId="0400CD0A" w15:done="0"/>
  <w15:commentEx w15:paraId="01DF5AB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81B13B" w16cid:durableId="1FB1660C"/>
  <w16cid:commentId w16cid:paraId="5AD4041F" w16cid:durableId="1FB16649"/>
  <w16cid:commentId w16cid:paraId="6F8E1348" w16cid:durableId="20222CBF"/>
  <w16cid:commentId w16cid:paraId="708899A6" w16cid:durableId="202264FB"/>
  <w16cid:commentId w16cid:paraId="2784C1C3" w16cid:durableId="202264BE"/>
  <w16cid:commentId w16cid:paraId="051B7026" w16cid:durableId="202219F1"/>
  <w16cid:commentId w16cid:paraId="3DC0AAF0" w16cid:durableId="20221A2F"/>
  <w16cid:commentId w16cid:paraId="0400CD0A" w16cid:durableId="202230ED"/>
  <w16cid:commentId w16cid:paraId="01DF5AB0" w16cid:durableId="1FB166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0828E9" w14:textId="77777777" w:rsidR="007E3348" w:rsidRDefault="007E3348">
      <w:pPr>
        <w:spacing w:after="0" w:line="240" w:lineRule="auto"/>
      </w:pPr>
      <w:r>
        <w:separator/>
      </w:r>
    </w:p>
  </w:endnote>
  <w:endnote w:type="continuationSeparator" w:id="0">
    <w:p w14:paraId="482A188F" w14:textId="77777777" w:rsidR="007E3348" w:rsidRDefault="007E33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Droid Sans Fallback">
    <w:panose1 w:val="020B0604020202020204"/>
    <w:charset w:val="00"/>
    <w:family w:val="roman"/>
    <w:notTrueType/>
    <w:pitch w:val="default"/>
  </w:font>
  <w:font w:name="DejaVu San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panose1 w:val="020B0604020202020204"/>
    <w:charset w:val="01"/>
    <w:family w:val="swiss"/>
    <w:pitch w:val="variable"/>
  </w:font>
  <w:font w:name="FreeSans">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9CA9DF" w14:textId="77777777" w:rsidR="007E3348" w:rsidRDefault="007E3348">
      <w:pPr>
        <w:spacing w:after="0" w:line="240" w:lineRule="auto"/>
      </w:pPr>
      <w:r>
        <w:separator/>
      </w:r>
    </w:p>
  </w:footnote>
  <w:footnote w:type="continuationSeparator" w:id="0">
    <w:p w14:paraId="1F33D769" w14:textId="77777777" w:rsidR="007E3348" w:rsidRDefault="007E33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87088330"/>
      <w:docPartObj>
        <w:docPartGallery w:val="Page Numbers (Top of Page)"/>
        <w:docPartUnique/>
      </w:docPartObj>
    </w:sdtPr>
    <w:sdtEndPr>
      <w:rPr>
        <w:rStyle w:val="PageNumber"/>
      </w:rPr>
    </w:sdtEndPr>
    <w:sdtContent>
      <w:p w14:paraId="65BD93D2" w14:textId="180F3B1B" w:rsidR="005546D6" w:rsidRDefault="005546D6" w:rsidP="00D2412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69CADF" w14:textId="77777777" w:rsidR="005546D6" w:rsidRDefault="005546D6" w:rsidP="005546D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31E9A" w14:textId="77777777" w:rsidR="005546D6" w:rsidRDefault="005546D6">
    <w:pPr>
      <w:pStyle w:val="Header"/>
      <w:jc w:val="both"/>
    </w:pPr>
  </w:p>
  <w:p w14:paraId="05521FB8" w14:textId="133CCD0D" w:rsidR="004852E8" w:rsidRPr="005546D6" w:rsidRDefault="005546D6">
    <w:pPr>
      <w:pStyle w:val="Header"/>
      <w:jc w:val="both"/>
      <w:rPr>
        <w:i/>
        <w:color w:val="808080" w:themeColor="background1" w:themeShade="80"/>
        <w:sz w:val="18"/>
        <w:szCs w:val="18"/>
      </w:rPr>
    </w:pPr>
    <w:r w:rsidRPr="005546D6">
      <w:rPr>
        <w:i/>
        <w:color w:val="808080" w:themeColor="background1" w:themeShade="80"/>
        <w:sz w:val="18"/>
        <w:szCs w:val="18"/>
      </w:rPr>
      <w:t>Lacey et al. Education attainment of children born to mothers with multiple sclerosis</w:t>
    </w:r>
    <w:r w:rsidRPr="005546D6">
      <w:rPr>
        <w:i/>
        <w:color w:val="808080" w:themeColor="background1" w:themeShade="80"/>
        <w:sz w:val="18"/>
        <w:szCs w:val="18"/>
      </w:rPr>
      <w:tab/>
      <w:t xml:space="preserve">Page </w:t>
    </w:r>
    <w:r w:rsidRPr="005546D6">
      <w:rPr>
        <w:i/>
        <w:color w:val="808080" w:themeColor="background1" w:themeShade="80"/>
        <w:sz w:val="18"/>
        <w:szCs w:val="18"/>
      </w:rPr>
      <w:fldChar w:fldCharType="begin"/>
    </w:r>
    <w:r w:rsidRPr="005546D6">
      <w:rPr>
        <w:i/>
        <w:color w:val="808080" w:themeColor="background1" w:themeShade="80"/>
        <w:sz w:val="18"/>
        <w:szCs w:val="18"/>
      </w:rPr>
      <w:instrText xml:space="preserve"> PAGE  \* MERGEFORMAT </w:instrText>
    </w:r>
    <w:r w:rsidRPr="005546D6">
      <w:rPr>
        <w:i/>
        <w:color w:val="808080" w:themeColor="background1" w:themeShade="80"/>
        <w:sz w:val="18"/>
        <w:szCs w:val="18"/>
      </w:rPr>
      <w:fldChar w:fldCharType="separate"/>
    </w:r>
    <w:r w:rsidRPr="005546D6">
      <w:rPr>
        <w:i/>
        <w:noProof/>
        <w:color w:val="808080" w:themeColor="background1" w:themeShade="80"/>
        <w:sz w:val="18"/>
        <w:szCs w:val="18"/>
      </w:rPr>
      <w:t>2</w:t>
    </w:r>
    <w:r w:rsidRPr="005546D6">
      <w:rPr>
        <w:i/>
        <w:color w:val="808080" w:themeColor="background1" w:themeShade="80"/>
        <w:sz w:val="18"/>
        <w:szCs w:val="18"/>
      </w:rPr>
      <w:fldChar w:fldCharType="end"/>
    </w:r>
    <w:r w:rsidRPr="005546D6">
      <w:rPr>
        <w:i/>
        <w:color w:val="808080" w:themeColor="background1" w:themeShade="80"/>
        <w:sz w:val="18"/>
        <w:szCs w:val="18"/>
      </w:rPr>
      <w:t>/</w:t>
    </w:r>
    <w:r w:rsidRPr="005546D6">
      <w:rPr>
        <w:i/>
        <w:color w:val="808080" w:themeColor="background1" w:themeShade="80"/>
        <w:sz w:val="18"/>
        <w:szCs w:val="18"/>
      </w:rPr>
      <w:fldChar w:fldCharType="begin"/>
    </w:r>
    <w:r w:rsidRPr="005546D6">
      <w:rPr>
        <w:i/>
        <w:color w:val="808080" w:themeColor="background1" w:themeShade="80"/>
        <w:sz w:val="18"/>
        <w:szCs w:val="18"/>
      </w:rPr>
      <w:instrText xml:space="preserve"> NUMPAGES  \* MERGEFORMAT </w:instrText>
    </w:r>
    <w:r w:rsidRPr="005546D6">
      <w:rPr>
        <w:i/>
        <w:color w:val="808080" w:themeColor="background1" w:themeShade="80"/>
        <w:sz w:val="18"/>
        <w:szCs w:val="18"/>
      </w:rPr>
      <w:fldChar w:fldCharType="separate"/>
    </w:r>
    <w:r w:rsidRPr="005546D6">
      <w:rPr>
        <w:i/>
        <w:noProof/>
        <w:color w:val="808080" w:themeColor="background1" w:themeShade="80"/>
        <w:sz w:val="18"/>
        <w:szCs w:val="18"/>
      </w:rPr>
      <w:t>15</w:t>
    </w:r>
    <w:r w:rsidRPr="005546D6">
      <w:rPr>
        <w:i/>
        <w:color w:val="808080" w:themeColor="background1" w:themeShade="80"/>
        <w:sz w:val="18"/>
        <w:szCs w:val="18"/>
      </w:rPr>
      <w:fldChar w:fldCharType="end"/>
    </w:r>
    <w:r w:rsidRPr="005546D6">
      <w:rPr>
        <w:i/>
        <w:color w:val="808080" w:themeColor="background1" w:themeShade="80"/>
        <w:sz w:val="18"/>
        <w:szCs w:val="1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47CBC4" w14:textId="77777777" w:rsidR="004852E8" w:rsidRDefault="004852E8">
    <w:pPr>
      <w:pStyle w:val="Header"/>
      <w:jc w:val="right"/>
    </w:pPr>
  </w:p>
  <w:p w14:paraId="316116C4" w14:textId="77777777" w:rsidR="004852E8" w:rsidRDefault="004852E8">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C2268"/>
    <w:multiLevelType w:val="multilevel"/>
    <w:tmpl w:val="4F0A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75DFA"/>
    <w:multiLevelType w:val="multilevel"/>
    <w:tmpl w:val="25A4519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183C7224"/>
    <w:multiLevelType w:val="multilevel"/>
    <w:tmpl w:val="2D403F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FFB4FA1"/>
    <w:multiLevelType w:val="multilevel"/>
    <w:tmpl w:val="54024C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7AE62079"/>
    <w:multiLevelType w:val="multilevel"/>
    <w:tmpl w:val="D3668A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wen Pickrell">
    <w15:presenceInfo w15:providerId="None" w15:userId="Owen Pickr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52E8"/>
    <w:rsid w:val="00013677"/>
    <w:rsid w:val="00021219"/>
    <w:rsid w:val="000272CE"/>
    <w:rsid w:val="000430D3"/>
    <w:rsid w:val="00090520"/>
    <w:rsid w:val="000A084D"/>
    <w:rsid w:val="000C4F83"/>
    <w:rsid w:val="000E73D2"/>
    <w:rsid w:val="000F0B54"/>
    <w:rsid w:val="001075C3"/>
    <w:rsid w:val="00107BB4"/>
    <w:rsid w:val="00126462"/>
    <w:rsid w:val="00127FEB"/>
    <w:rsid w:val="00142F32"/>
    <w:rsid w:val="00143E8F"/>
    <w:rsid w:val="00157341"/>
    <w:rsid w:val="00172C9B"/>
    <w:rsid w:val="001772CC"/>
    <w:rsid w:val="001D0054"/>
    <w:rsid w:val="001D6B1B"/>
    <w:rsid w:val="0021431D"/>
    <w:rsid w:val="0023703C"/>
    <w:rsid w:val="002418C5"/>
    <w:rsid w:val="00267499"/>
    <w:rsid w:val="002715C2"/>
    <w:rsid w:val="00274E2A"/>
    <w:rsid w:val="002B3230"/>
    <w:rsid w:val="002F767D"/>
    <w:rsid w:val="00321081"/>
    <w:rsid w:val="00327D47"/>
    <w:rsid w:val="003328DE"/>
    <w:rsid w:val="00344AB4"/>
    <w:rsid w:val="0038153C"/>
    <w:rsid w:val="003A6262"/>
    <w:rsid w:val="00402803"/>
    <w:rsid w:val="00415F3C"/>
    <w:rsid w:val="00423BBC"/>
    <w:rsid w:val="00437D3C"/>
    <w:rsid w:val="00454C04"/>
    <w:rsid w:val="00454F8A"/>
    <w:rsid w:val="004671B0"/>
    <w:rsid w:val="00471347"/>
    <w:rsid w:val="004852E8"/>
    <w:rsid w:val="0048642D"/>
    <w:rsid w:val="004A41C4"/>
    <w:rsid w:val="004B3B9A"/>
    <w:rsid w:val="004B425C"/>
    <w:rsid w:val="004C05AB"/>
    <w:rsid w:val="004D0C6B"/>
    <w:rsid w:val="004D36F0"/>
    <w:rsid w:val="00500666"/>
    <w:rsid w:val="005546D6"/>
    <w:rsid w:val="005644F4"/>
    <w:rsid w:val="005A50D5"/>
    <w:rsid w:val="005B3EBE"/>
    <w:rsid w:val="005C586F"/>
    <w:rsid w:val="00606831"/>
    <w:rsid w:val="006252BC"/>
    <w:rsid w:val="00625505"/>
    <w:rsid w:val="00627C1D"/>
    <w:rsid w:val="006405CF"/>
    <w:rsid w:val="006448FA"/>
    <w:rsid w:val="0067736B"/>
    <w:rsid w:val="00681EB2"/>
    <w:rsid w:val="00686432"/>
    <w:rsid w:val="006905ED"/>
    <w:rsid w:val="00694FA5"/>
    <w:rsid w:val="00697F5A"/>
    <w:rsid w:val="006D6BF6"/>
    <w:rsid w:val="006F1AF1"/>
    <w:rsid w:val="00707E13"/>
    <w:rsid w:val="00727856"/>
    <w:rsid w:val="007339E5"/>
    <w:rsid w:val="0073704D"/>
    <w:rsid w:val="007558FA"/>
    <w:rsid w:val="00774CB4"/>
    <w:rsid w:val="00793F51"/>
    <w:rsid w:val="00795CE2"/>
    <w:rsid w:val="007A0F28"/>
    <w:rsid w:val="007B2E78"/>
    <w:rsid w:val="007E3348"/>
    <w:rsid w:val="00823961"/>
    <w:rsid w:val="00835279"/>
    <w:rsid w:val="008426C8"/>
    <w:rsid w:val="00854D46"/>
    <w:rsid w:val="008571A0"/>
    <w:rsid w:val="008779DA"/>
    <w:rsid w:val="00881A8E"/>
    <w:rsid w:val="0088470D"/>
    <w:rsid w:val="008B0AB9"/>
    <w:rsid w:val="008B1F3D"/>
    <w:rsid w:val="008C1556"/>
    <w:rsid w:val="008D6305"/>
    <w:rsid w:val="008E1140"/>
    <w:rsid w:val="008E21FC"/>
    <w:rsid w:val="00905FAE"/>
    <w:rsid w:val="009271D2"/>
    <w:rsid w:val="00944C26"/>
    <w:rsid w:val="0095088B"/>
    <w:rsid w:val="00951820"/>
    <w:rsid w:val="009550D8"/>
    <w:rsid w:val="00962444"/>
    <w:rsid w:val="0098715C"/>
    <w:rsid w:val="009902CC"/>
    <w:rsid w:val="00995F33"/>
    <w:rsid w:val="009A3EED"/>
    <w:rsid w:val="009A6734"/>
    <w:rsid w:val="009D56AA"/>
    <w:rsid w:val="009E7AB4"/>
    <w:rsid w:val="00A00144"/>
    <w:rsid w:val="00A56A00"/>
    <w:rsid w:val="00A57AEA"/>
    <w:rsid w:val="00A60DB3"/>
    <w:rsid w:val="00A8057B"/>
    <w:rsid w:val="00AA5088"/>
    <w:rsid w:val="00AD2CC9"/>
    <w:rsid w:val="00AD5648"/>
    <w:rsid w:val="00AE64CF"/>
    <w:rsid w:val="00B16667"/>
    <w:rsid w:val="00B5627C"/>
    <w:rsid w:val="00B62FCC"/>
    <w:rsid w:val="00B7516C"/>
    <w:rsid w:val="00B85CF6"/>
    <w:rsid w:val="00BC6BDF"/>
    <w:rsid w:val="00BD4D2F"/>
    <w:rsid w:val="00BE42D9"/>
    <w:rsid w:val="00C07092"/>
    <w:rsid w:val="00C4153F"/>
    <w:rsid w:val="00C509C8"/>
    <w:rsid w:val="00C73211"/>
    <w:rsid w:val="00C80D5B"/>
    <w:rsid w:val="00CA2FD3"/>
    <w:rsid w:val="00CB38F7"/>
    <w:rsid w:val="00CC7201"/>
    <w:rsid w:val="00D03387"/>
    <w:rsid w:val="00D056D7"/>
    <w:rsid w:val="00D05847"/>
    <w:rsid w:val="00D1307E"/>
    <w:rsid w:val="00D42328"/>
    <w:rsid w:val="00D6329C"/>
    <w:rsid w:val="00D80CBB"/>
    <w:rsid w:val="00D972A6"/>
    <w:rsid w:val="00DA5518"/>
    <w:rsid w:val="00DA77A9"/>
    <w:rsid w:val="00E14BED"/>
    <w:rsid w:val="00E45E71"/>
    <w:rsid w:val="00E51B4B"/>
    <w:rsid w:val="00E51C8E"/>
    <w:rsid w:val="00E609B0"/>
    <w:rsid w:val="00E723E3"/>
    <w:rsid w:val="00ED0E67"/>
    <w:rsid w:val="00EF0C5E"/>
    <w:rsid w:val="00F0066F"/>
    <w:rsid w:val="00F12547"/>
    <w:rsid w:val="00F26B11"/>
    <w:rsid w:val="00F447B9"/>
    <w:rsid w:val="00F47B77"/>
    <w:rsid w:val="00F55AB7"/>
    <w:rsid w:val="00F563D0"/>
    <w:rsid w:val="00F57D1F"/>
    <w:rsid w:val="00F84D6B"/>
    <w:rsid w:val="00F94DF3"/>
    <w:rsid w:val="00F96191"/>
    <w:rsid w:val="00FB1A34"/>
    <w:rsid w:val="00FB2A75"/>
    <w:rsid w:val="00FB7A82"/>
    <w:rsid w:val="00FF5AA9"/>
    <w:rsid w:val="00FF7C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709D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87F43"/>
    <w:pPr>
      <w:tabs>
        <w:tab w:val="left" w:pos="720"/>
      </w:tabs>
      <w:suppressAutoHyphens/>
      <w:spacing w:after="200" w:line="276" w:lineRule="auto"/>
    </w:pPr>
    <w:rPr>
      <w:rFonts w:ascii="Calibri" w:eastAsia="Droid Sans Fallback" w:hAnsi="Calibri" w:cs="DejaVu Sans"/>
      <w:color w:val="00000A"/>
      <w:lang w:val="en-GB"/>
    </w:rPr>
  </w:style>
  <w:style w:type="paragraph" w:styleId="Heading1">
    <w:name w:val="heading 1"/>
    <w:basedOn w:val="Normal"/>
    <w:next w:val="Normal"/>
    <w:link w:val="Heading1Char"/>
    <w:uiPriority w:val="9"/>
    <w:qFormat/>
    <w:rsid w:val="00A001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81A8E"/>
    <w:pPr>
      <w:tabs>
        <w:tab w:val="clear" w:pos="720"/>
      </w:tabs>
      <w:suppressAutoHyphens w:val="0"/>
      <w:spacing w:before="100" w:beforeAutospacing="1" w:after="100" w:afterAutospacing="1" w:line="240" w:lineRule="auto"/>
      <w:outlineLvl w:val="1"/>
    </w:pPr>
    <w:rPr>
      <w:rFonts w:ascii="Times New Roman" w:eastAsia="Times New Roman" w:hAnsi="Times New Roman" w:cs="Times New Roman"/>
      <w:b/>
      <w:bCs/>
      <w:color w:val="auto"/>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687F43"/>
  </w:style>
  <w:style w:type="character" w:styleId="Emphasis">
    <w:name w:val="Emphasis"/>
    <w:basedOn w:val="DefaultParagraphFont"/>
    <w:qFormat/>
    <w:rsid w:val="00687F43"/>
    <w:rPr>
      <w:i/>
      <w:iCs/>
    </w:rPr>
  </w:style>
  <w:style w:type="character" w:customStyle="1" w:styleId="HeaderChar">
    <w:name w:val="Header Char"/>
    <w:basedOn w:val="DefaultParagraphFont"/>
    <w:link w:val="Header"/>
    <w:uiPriority w:val="99"/>
    <w:qFormat/>
    <w:rsid w:val="00687F43"/>
    <w:rPr>
      <w:rFonts w:ascii="Calibri" w:eastAsia="Droid Sans Fallback" w:hAnsi="Calibri" w:cs="DejaVu Sans"/>
      <w:color w:val="00000A"/>
      <w:lang w:val="en-GB"/>
    </w:rPr>
  </w:style>
  <w:style w:type="character" w:customStyle="1" w:styleId="InternetLink">
    <w:name w:val="Internet Link"/>
    <w:basedOn w:val="DefaultParagraphFont"/>
    <w:uiPriority w:val="99"/>
    <w:unhideWhenUsed/>
    <w:rsid w:val="00687F43"/>
    <w:rPr>
      <w:color w:val="0563C1" w:themeColor="hyperlink"/>
      <w:u w:val="single"/>
    </w:rPr>
  </w:style>
  <w:style w:type="character" w:customStyle="1" w:styleId="ListLabel1">
    <w:name w:val="ListLabel 1"/>
    <w:qFormat/>
    <w:rPr>
      <w:rFonts w:cs="Courier New"/>
    </w:rPr>
  </w:style>
  <w:style w:type="paragraph" w:customStyle="1" w:styleId="Heading">
    <w:name w:val="Heading"/>
    <w:basedOn w:val="Normal"/>
    <w:next w:val="TextBody"/>
    <w:qFormat/>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unhideWhenUsed/>
    <w:qFormat/>
    <w:rsid w:val="00596D72"/>
    <w:pPr>
      <w:spacing w:line="240" w:lineRule="auto"/>
    </w:pPr>
    <w:rPr>
      <w:i/>
      <w:iCs/>
      <w:color w:val="44546A" w:themeColor="text2"/>
      <w:sz w:val="18"/>
      <w:szCs w:val="18"/>
    </w:rPr>
  </w:style>
  <w:style w:type="paragraph" w:customStyle="1" w:styleId="Index">
    <w:name w:val="Index"/>
    <w:basedOn w:val="Normal"/>
    <w:qFormat/>
    <w:pPr>
      <w:suppressLineNumbers/>
    </w:pPr>
    <w:rPr>
      <w:rFonts w:cs="FreeSans"/>
    </w:rPr>
  </w:style>
  <w:style w:type="paragraph" w:styleId="Bibliography">
    <w:name w:val="Bibliography"/>
    <w:basedOn w:val="Normal"/>
    <w:next w:val="Normal"/>
    <w:uiPriority w:val="37"/>
    <w:unhideWhenUsed/>
    <w:qFormat/>
    <w:rsid w:val="00687F43"/>
  </w:style>
  <w:style w:type="paragraph" w:styleId="ListParagraph">
    <w:name w:val="List Paragraph"/>
    <w:basedOn w:val="Normal"/>
    <w:uiPriority w:val="34"/>
    <w:qFormat/>
    <w:rsid w:val="00687F43"/>
    <w:pPr>
      <w:ind w:left="720"/>
      <w:contextualSpacing/>
    </w:pPr>
  </w:style>
  <w:style w:type="paragraph" w:styleId="Header">
    <w:name w:val="header"/>
    <w:basedOn w:val="Normal"/>
    <w:link w:val="HeaderChar"/>
    <w:uiPriority w:val="99"/>
    <w:unhideWhenUsed/>
    <w:rsid w:val="00687F43"/>
    <w:pPr>
      <w:tabs>
        <w:tab w:val="center" w:pos="4513"/>
        <w:tab w:val="right" w:pos="9026"/>
      </w:tabs>
      <w:spacing w:after="0" w:line="240" w:lineRule="auto"/>
    </w:pPr>
  </w:style>
  <w:style w:type="paragraph" w:styleId="BalloonText">
    <w:name w:val="Balloon Text"/>
    <w:basedOn w:val="Normal"/>
    <w:link w:val="BalloonTextChar"/>
    <w:uiPriority w:val="99"/>
    <w:semiHidden/>
    <w:unhideWhenUsed/>
    <w:rsid w:val="00D056D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056D7"/>
    <w:rPr>
      <w:rFonts w:ascii="Times New Roman" w:eastAsia="Droid Sans Fallback" w:hAnsi="Times New Roman" w:cs="Times New Roman"/>
      <w:color w:val="00000A"/>
      <w:sz w:val="18"/>
      <w:szCs w:val="18"/>
      <w:lang w:val="en-GB"/>
    </w:rPr>
  </w:style>
  <w:style w:type="character" w:styleId="CommentReference">
    <w:name w:val="annotation reference"/>
    <w:basedOn w:val="DefaultParagraphFont"/>
    <w:uiPriority w:val="99"/>
    <w:semiHidden/>
    <w:unhideWhenUsed/>
    <w:rsid w:val="00FF7C07"/>
    <w:rPr>
      <w:sz w:val="18"/>
      <w:szCs w:val="18"/>
    </w:rPr>
  </w:style>
  <w:style w:type="paragraph" w:styleId="CommentText">
    <w:name w:val="annotation text"/>
    <w:basedOn w:val="Normal"/>
    <w:link w:val="CommentTextChar"/>
    <w:uiPriority w:val="99"/>
    <w:semiHidden/>
    <w:unhideWhenUsed/>
    <w:rsid w:val="00FF7C07"/>
    <w:pPr>
      <w:spacing w:line="240" w:lineRule="auto"/>
    </w:pPr>
    <w:rPr>
      <w:sz w:val="24"/>
      <w:szCs w:val="24"/>
    </w:rPr>
  </w:style>
  <w:style w:type="character" w:customStyle="1" w:styleId="CommentTextChar">
    <w:name w:val="Comment Text Char"/>
    <w:basedOn w:val="DefaultParagraphFont"/>
    <w:link w:val="CommentText"/>
    <w:uiPriority w:val="99"/>
    <w:semiHidden/>
    <w:rsid w:val="00FF7C07"/>
    <w:rPr>
      <w:rFonts w:ascii="Calibri" w:eastAsia="Droid Sans Fallback" w:hAnsi="Calibri" w:cs="DejaVu Sans"/>
      <w:color w:val="00000A"/>
      <w:sz w:val="24"/>
      <w:szCs w:val="24"/>
      <w:lang w:val="en-GB"/>
    </w:rPr>
  </w:style>
  <w:style w:type="paragraph" w:styleId="CommentSubject">
    <w:name w:val="annotation subject"/>
    <w:basedOn w:val="CommentText"/>
    <w:next w:val="CommentText"/>
    <w:link w:val="CommentSubjectChar"/>
    <w:uiPriority w:val="99"/>
    <w:semiHidden/>
    <w:unhideWhenUsed/>
    <w:rsid w:val="00FF7C07"/>
    <w:rPr>
      <w:b/>
      <w:bCs/>
      <w:sz w:val="20"/>
      <w:szCs w:val="20"/>
    </w:rPr>
  </w:style>
  <w:style w:type="character" w:customStyle="1" w:styleId="CommentSubjectChar">
    <w:name w:val="Comment Subject Char"/>
    <w:basedOn w:val="CommentTextChar"/>
    <w:link w:val="CommentSubject"/>
    <w:uiPriority w:val="99"/>
    <w:semiHidden/>
    <w:rsid w:val="00FF7C07"/>
    <w:rPr>
      <w:rFonts w:ascii="Calibri" w:eastAsia="Droid Sans Fallback" w:hAnsi="Calibri" w:cs="DejaVu Sans"/>
      <w:b/>
      <w:bCs/>
      <w:color w:val="00000A"/>
      <w:sz w:val="20"/>
      <w:szCs w:val="20"/>
      <w:lang w:val="en-GB"/>
    </w:rPr>
  </w:style>
  <w:style w:type="paragraph" w:styleId="Revision">
    <w:name w:val="Revision"/>
    <w:hidden/>
    <w:uiPriority w:val="99"/>
    <w:semiHidden/>
    <w:rsid w:val="00D972A6"/>
    <w:pPr>
      <w:spacing w:line="240" w:lineRule="auto"/>
    </w:pPr>
    <w:rPr>
      <w:rFonts w:ascii="Calibri" w:eastAsia="Droid Sans Fallback" w:hAnsi="Calibri" w:cs="DejaVu Sans"/>
      <w:color w:val="00000A"/>
      <w:lang w:val="en-GB"/>
    </w:rPr>
  </w:style>
  <w:style w:type="character" w:styleId="Hyperlink">
    <w:name w:val="Hyperlink"/>
    <w:basedOn w:val="DefaultParagraphFont"/>
    <w:uiPriority w:val="99"/>
    <w:unhideWhenUsed/>
    <w:rsid w:val="00DA5518"/>
    <w:rPr>
      <w:color w:val="0563C1" w:themeColor="hyperlink"/>
      <w:u w:val="single"/>
    </w:rPr>
  </w:style>
  <w:style w:type="character" w:customStyle="1" w:styleId="Heading2Char">
    <w:name w:val="Heading 2 Char"/>
    <w:basedOn w:val="DefaultParagraphFont"/>
    <w:link w:val="Heading2"/>
    <w:uiPriority w:val="9"/>
    <w:rsid w:val="00881A8E"/>
    <w:rPr>
      <w:rFonts w:ascii="Times New Roman" w:eastAsia="Times New Roman" w:hAnsi="Times New Roman" w:cs="Times New Roman"/>
      <w:b/>
      <w:bCs/>
      <w:sz w:val="36"/>
      <w:szCs w:val="36"/>
      <w:lang w:val="en-GB" w:eastAsia="en-GB"/>
    </w:rPr>
  </w:style>
  <w:style w:type="paragraph" w:styleId="NormalWeb">
    <w:name w:val="Normal (Web)"/>
    <w:basedOn w:val="Normal"/>
    <w:uiPriority w:val="99"/>
    <w:unhideWhenUsed/>
    <w:rsid w:val="00881A8E"/>
    <w:pPr>
      <w:tabs>
        <w:tab w:val="clear" w:pos="720"/>
      </w:tabs>
      <w:suppressAutoHyphens w:val="0"/>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customStyle="1" w:styleId="fn-label">
    <w:name w:val="fn-label"/>
    <w:basedOn w:val="DefaultParagraphFont"/>
    <w:rsid w:val="00881A8E"/>
  </w:style>
  <w:style w:type="character" w:customStyle="1" w:styleId="Title1">
    <w:name w:val="Title1"/>
    <w:basedOn w:val="DefaultParagraphFont"/>
    <w:rsid w:val="00881A8E"/>
  </w:style>
  <w:style w:type="character" w:customStyle="1" w:styleId="nlm-copyright-statement">
    <w:name w:val="nlm-copyright-statement"/>
    <w:basedOn w:val="DefaultParagraphFont"/>
    <w:rsid w:val="00881A8E"/>
  </w:style>
  <w:style w:type="character" w:customStyle="1" w:styleId="nlm-p">
    <w:name w:val="nlm-p"/>
    <w:basedOn w:val="DefaultParagraphFont"/>
    <w:rsid w:val="00881A8E"/>
  </w:style>
  <w:style w:type="paragraph" w:styleId="Footer">
    <w:name w:val="footer"/>
    <w:basedOn w:val="Normal"/>
    <w:link w:val="FooterChar"/>
    <w:uiPriority w:val="99"/>
    <w:unhideWhenUsed/>
    <w:rsid w:val="005546D6"/>
    <w:pPr>
      <w:tabs>
        <w:tab w:val="clear" w:pos="720"/>
        <w:tab w:val="center" w:pos="4513"/>
        <w:tab w:val="right" w:pos="9026"/>
      </w:tabs>
      <w:spacing w:after="0" w:line="240" w:lineRule="auto"/>
    </w:pPr>
  </w:style>
  <w:style w:type="character" w:customStyle="1" w:styleId="FooterChar">
    <w:name w:val="Footer Char"/>
    <w:basedOn w:val="DefaultParagraphFont"/>
    <w:link w:val="Footer"/>
    <w:uiPriority w:val="99"/>
    <w:rsid w:val="005546D6"/>
    <w:rPr>
      <w:rFonts w:ascii="Calibri" w:eastAsia="Droid Sans Fallback" w:hAnsi="Calibri" w:cs="DejaVu Sans"/>
      <w:color w:val="00000A"/>
      <w:lang w:val="en-GB"/>
    </w:rPr>
  </w:style>
  <w:style w:type="character" w:styleId="PageNumber">
    <w:name w:val="page number"/>
    <w:basedOn w:val="DefaultParagraphFont"/>
    <w:uiPriority w:val="99"/>
    <w:semiHidden/>
    <w:unhideWhenUsed/>
    <w:rsid w:val="005546D6"/>
  </w:style>
  <w:style w:type="character" w:customStyle="1" w:styleId="Heading1Char">
    <w:name w:val="Heading 1 Char"/>
    <w:basedOn w:val="DefaultParagraphFont"/>
    <w:link w:val="Heading1"/>
    <w:uiPriority w:val="9"/>
    <w:rsid w:val="00A00144"/>
    <w:rPr>
      <w:rFonts w:asciiTheme="majorHAnsi" w:eastAsiaTheme="majorEastAsia" w:hAnsiTheme="majorHAnsi" w:cstheme="majorBidi"/>
      <w:color w:val="2E74B5" w:themeColor="accent1" w:themeShade="BF"/>
      <w:sz w:val="32"/>
      <w:szCs w:val="32"/>
      <w:lang w:val="en-GB"/>
    </w:rPr>
  </w:style>
  <w:style w:type="table" w:styleId="TableGrid">
    <w:name w:val="Table Grid"/>
    <w:basedOn w:val="TableNormal"/>
    <w:uiPriority w:val="39"/>
    <w:rsid w:val="002B323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53358">
      <w:bodyDiv w:val="1"/>
      <w:marLeft w:val="0"/>
      <w:marRight w:val="0"/>
      <w:marTop w:val="0"/>
      <w:marBottom w:val="0"/>
      <w:divBdr>
        <w:top w:val="none" w:sz="0" w:space="0" w:color="auto"/>
        <w:left w:val="none" w:sz="0" w:space="0" w:color="auto"/>
        <w:bottom w:val="none" w:sz="0" w:space="0" w:color="auto"/>
        <w:right w:val="none" w:sz="0" w:space="0" w:color="auto"/>
      </w:divBdr>
    </w:div>
    <w:div w:id="196554295">
      <w:bodyDiv w:val="1"/>
      <w:marLeft w:val="0"/>
      <w:marRight w:val="0"/>
      <w:marTop w:val="0"/>
      <w:marBottom w:val="0"/>
      <w:divBdr>
        <w:top w:val="none" w:sz="0" w:space="0" w:color="auto"/>
        <w:left w:val="none" w:sz="0" w:space="0" w:color="auto"/>
        <w:bottom w:val="none" w:sz="0" w:space="0" w:color="auto"/>
        <w:right w:val="none" w:sz="0" w:space="0" w:color="auto"/>
      </w:divBdr>
    </w:div>
    <w:div w:id="321855926">
      <w:bodyDiv w:val="1"/>
      <w:marLeft w:val="0"/>
      <w:marRight w:val="0"/>
      <w:marTop w:val="0"/>
      <w:marBottom w:val="0"/>
      <w:divBdr>
        <w:top w:val="none" w:sz="0" w:space="0" w:color="auto"/>
        <w:left w:val="none" w:sz="0" w:space="0" w:color="auto"/>
        <w:bottom w:val="none" w:sz="0" w:space="0" w:color="auto"/>
        <w:right w:val="none" w:sz="0" w:space="0" w:color="auto"/>
      </w:divBdr>
    </w:div>
    <w:div w:id="970523387">
      <w:bodyDiv w:val="1"/>
      <w:marLeft w:val="0"/>
      <w:marRight w:val="0"/>
      <w:marTop w:val="0"/>
      <w:marBottom w:val="0"/>
      <w:divBdr>
        <w:top w:val="none" w:sz="0" w:space="0" w:color="auto"/>
        <w:left w:val="none" w:sz="0" w:space="0" w:color="auto"/>
        <w:bottom w:val="none" w:sz="0" w:space="0" w:color="auto"/>
        <w:right w:val="none" w:sz="0" w:space="0" w:color="auto"/>
      </w:divBdr>
      <w:divsChild>
        <w:div w:id="1340766674">
          <w:marLeft w:val="0"/>
          <w:marRight w:val="0"/>
          <w:marTop w:val="0"/>
          <w:marBottom w:val="0"/>
          <w:divBdr>
            <w:top w:val="none" w:sz="0" w:space="0" w:color="auto"/>
            <w:left w:val="none" w:sz="0" w:space="0" w:color="auto"/>
            <w:bottom w:val="none" w:sz="0" w:space="0" w:color="auto"/>
            <w:right w:val="none" w:sz="0" w:space="0" w:color="auto"/>
          </w:divBdr>
          <w:divsChild>
            <w:div w:id="1875458211">
              <w:marLeft w:val="0"/>
              <w:marRight w:val="0"/>
              <w:marTop w:val="0"/>
              <w:marBottom w:val="0"/>
              <w:divBdr>
                <w:top w:val="none" w:sz="0" w:space="0" w:color="auto"/>
                <w:left w:val="none" w:sz="0" w:space="0" w:color="auto"/>
                <w:bottom w:val="none" w:sz="0" w:space="0" w:color="auto"/>
                <w:right w:val="none" w:sz="0" w:space="0" w:color="auto"/>
              </w:divBdr>
              <w:divsChild>
                <w:div w:id="985010297">
                  <w:marLeft w:val="0"/>
                  <w:marRight w:val="0"/>
                  <w:marTop w:val="0"/>
                  <w:marBottom w:val="0"/>
                  <w:divBdr>
                    <w:top w:val="none" w:sz="0" w:space="0" w:color="auto"/>
                    <w:left w:val="none" w:sz="0" w:space="0" w:color="auto"/>
                    <w:bottom w:val="none" w:sz="0" w:space="0" w:color="auto"/>
                    <w:right w:val="none" w:sz="0" w:space="0" w:color="auto"/>
                  </w:divBdr>
                  <w:divsChild>
                    <w:div w:id="145828692">
                      <w:marLeft w:val="0"/>
                      <w:marRight w:val="0"/>
                      <w:marTop w:val="0"/>
                      <w:marBottom w:val="0"/>
                      <w:divBdr>
                        <w:top w:val="none" w:sz="0" w:space="0" w:color="auto"/>
                        <w:left w:val="none" w:sz="0" w:space="0" w:color="auto"/>
                        <w:bottom w:val="none" w:sz="0" w:space="0" w:color="auto"/>
                        <w:right w:val="none" w:sz="0" w:space="0" w:color="auto"/>
                      </w:divBdr>
                      <w:divsChild>
                        <w:div w:id="138918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843413">
          <w:marLeft w:val="0"/>
          <w:marRight w:val="0"/>
          <w:marTop w:val="0"/>
          <w:marBottom w:val="0"/>
          <w:divBdr>
            <w:top w:val="none" w:sz="0" w:space="0" w:color="auto"/>
            <w:left w:val="none" w:sz="0" w:space="0" w:color="auto"/>
            <w:bottom w:val="none" w:sz="0" w:space="0" w:color="auto"/>
            <w:right w:val="none" w:sz="0" w:space="0" w:color="auto"/>
          </w:divBdr>
          <w:divsChild>
            <w:div w:id="735317092">
              <w:marLeft w:val="0"/>
              <w:marRight w:val="0"/>
              <w:marTop w:val="0"/>
              <w:marBottom w:val="0"/>
              <w:divBdr>
                <w:top w:val="none" w:sz="0" w:space="0" w:color="auto"/>
                <w:left w:val="none" w:sz="0" w:space="0" w:color="auto"/>
                <w:bottom w:val="none" w:sz="0" w:space="0" w:color="auto"/>
                <w:right w:val="none" w:sz="0" w:space="0" w:color="auto"/>
              </w:divBdr>
            </w:div>
          </w:divsChild>
        </w:div>
        <w:div w:id="1764453767">
          <w:marLeft w:val="0"/>
          <w:marRight w:val="0"/>
          <w:marTop w:val="0"/>
          <w:marBottom w:val="0"/>
          <w:divBdr>
            <w:top w:val="none" w:sz="0" w:space="0" w:color="auto"/>
            <w:left w:val="none" w:sz="0" w:space="0" w:color="auto"/>
            <w:bottom w:val="none" w:sz="0" w:space="0" w:color="auto"/>
            <w:right w:val="none" w:sz="0" w:space="0" w:color="auto"/>
          </w:divBdr>
          <w:divsChild>
            <w:div w:id="432164128">
              <w:marLeft w:val="0"/>
              <w:marRight w:val="0"/>
              <w:marTop w:val="0"/>
              <w:marBottom w:val="0"/>
              <w:divBdr>
                <w:top w:val="none" w:sz="0" w:space="0" w:color="auto"/>
                <w:left w:val="none" w:sz="0" w:space="0" w:color="auto"/>
                <w:bottom w:val="none" w:sz="0" w:space="0" w:color="auto"/>
                <w:right w:val="none" w:sz="0" w:space="0" w:color="auto"/>
              </w:divBdr>
              <w:divsChild>
                <w:div w:id="2060745027">
                  <w:marLeft w:val="0"/>
                  <w:marRight w:val="0"/>
                  <w:marTop w:val="0"/>
                  <w:marBottom w:val="0"/>
                  <w:divBdr>
                    <w:top w:val="none" w:sz="0" w:space="0" w:color="auto"/>
                    <w:left w:val="none" w:sz="0" w:space="0" w:color="auto"/>
                    <w:bottom w:val="none" w:sz="0" w:space="0" w:color="auto"/>
                    <w:right w:val="none" w:sz="0" w:space="0" w:color="auto"/>
                  </w:divBdr>
                  <w:divsChild>
                    <w:div w:id="431899602">
                      <w:marLeft w:val="0"/>
                      <w:marRight w:val="0"/>
                      <w:marTop w:val="0"/>
                      <w:marBottom w:val="0"/>
                      <w:divBdr>
                        <w:top w:val="none" w:sz="0" w:space="0" w:color="auto"/>
                        <w:left w:val="none" w:sz="0" w:space="0" w:color="auto"/>
                        <w:bottom w:val="none" w:sz="0" w:space="0" w:color="auto"/>
                        <w:right w:val="none" w:sz="0" w:space="0" w:color="auto"/>
                      </w:divBdr>
                      <w:divsChild>
                        <w:div w:id="2104645218">
                          <w:marLeft w:val="0"/>
                          <w:marRight w:val="0"/>
                          <w:marTop w:val="0"/>
                          <w:marBottom w:val="0"/>
                          <w:divBdr>
                            <w:top w:val="none" w:sz="0" w:space="0" w:color="auto"/>
                            <w:left w:val="none" w:sz="0" w:space="0" w:color="auto"/>
                            <w:bottom w:val="none" w:sz="0" w:space="0" w:color="auto"/>
                            <w:right w:val="none" w:sz="0" w:space="0" w:color="auto"/>
                          </w:divBdr>
                          <w:divsChild>
                            <w:div w:id="1831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6563140">
          <w:marLeft w:val="0"/>
          <w:marRight w:val="0"/>
          <w:marTop w:val="0"/>
          <w:marBottom w:val="0"/>
          <w:divBdr>
            <w:top w:val="none" w:sz="0" w:space="0" w:color="auto"/>
            <w:left w:val="none" w:sz="0" w:space="0" w:color="auto"/>
            <w:bottom w:val="none" w:sz="0" w:space="0" w:color="auto"/>
            <w:right w:val="none" w:sz="0" w:space="0" w:color="auto"/>
          </w:divBdr>
          <w:divsChild>
            <w:div w:id="1759134250">
              <w:marLeft w:val="0"/>
              <w:marRight w:val="0"/>
              <w:marTop w:val="0"/>
              <w:marBottom w:val="0"/>
              <w:divBdr>
                <w:top w:val="none" w:sz="0" w:space="0" w:color="auto"/>
                <w:left w:val="none" w:sz="0" w:space="0" w:color="auto"/>
                <w:bottom w:val="none" w:sz="0" w:space="0" w:color="auto"/>
                <w:right w:val="none" w:sz="0" w:space="0" w:color="auto"/>
              </w:divBdr>
              <w:divsChild>
                <w:div w:id="1629123184">
                  <w:marLeft w:val="0"/>
                  <w:marRight w:val="0"/>
                  <w:marTop w:val="0"/>
                  <w:marBottom w:val="0"/>
                  <w:divBdr>
                    <w:top w:val="none" w:sz="0" w:space="0" w:color="auto"/>
                    <w:left w:val="none" w:sz="0" w:space="0" w:color="auto"/>
                    <w:bottom w:val="none" w:sz="0" w:space="0" w:color="auto"/>
                    <w:right w:val="none" w:sz="0" w:space="0" w:color="auto"/>
                  </w:divBdr>
                  <w:divsChild>
                    <w:div w:id="1396855676">
                      <w:marLeft w:val="0"/>
                      <w:marRight w:val="0"/>
                      <w:marTop w:val="0"/>
                      <w:marBottom w:val="0"/>
                      <w:divBdr>
                        <w:top w:val="none" w:sz="0" w:space="0" w:color="auto"/>
                        <w:left w:val="none" w:sz="0" w:space="0" w:color="auto"/>
                        <w:bottom w:val="none" w:sz="0" w:space="0" w:color="auto"/>
                        <w:right w:val="none" w:sz="0" w:space="0" w:color="auto"/>
                      </w:divBdr>
                      <w:divsChild>
                        <w:div w:id="21059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044677">
      <w:bodyDiv w:val="1"/>
      <w:marLeft w:val="0"/>
      <w:marRight w:val="0"/>
      <w:marTop w:val="0"/>
      <w:marBottom w:val="0"/>
      <w:divBdr>
        <w:top w:val="none" w:sz="0" w:space="0" w:color="auto"/>
        <w:left w:val="none" w:sz="0" w:space="0" w:color="auto"/>
        <w:bottom w:val="none" w:sz="0" w:space="0" w:color="auto"/>
        <w:right w:val="none" w:sz="0" w:space="0" w:color="auto"/>
      </w:divBdr>
    </w:div>
    <w:div w:id="1801075875">
      <w:bodyDiv w:val="1"/>
      <w:marLeft w:val="0"/>
      <w:marRight w:val="0"/>
      <w:marTop w:val="0"/>
      <w:marBottom w:val="0"/>
      <w:divBdr>
        <w:top w:val="none" w:sz="0" w:space="0" w:color="auto"/>
        <w:left w:val="none" w:sz="0" w:space="0" w:color="auto"/>
        <w:bottom w:val="none" w:sz="0" w:space="0" w:color="auto"/>
        <w:right w:val="none" w:sz="0" w:space="0" w:color="auto"/>
      </w:divBdr>
    </w:div>
    <w:div w:id="1893540323">
      <w:bodyDiv w:val="1"/>
      <w:marLeft w:val="0"/>
      <w:marRight w:val="0"/>
      <w:marTop w:val="0"/>
      <w:marBottom w:val="0"/>
      <w:divBdr>
        <w:top w:val="none" w:sz="0" w:space="0" w:color="auto"/>
        <w:left w:val="none" w:sz="0" w:space="0" w:color="auto"/>
        <w:bottom w:val="none" w:sz="0" w:space="0" w:color="auto"/>
        <w:right w:val="none" w:sz="0" w:space="0" w:color="auto"/>
      </w:divBdr>
    </w:div>
    <w:div w:id="21010255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file:///C:\Users\arron\Downloads\eduaction%20paper%201\JNNP\Education_JNNP_submission.docx"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1.emf"/><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file:///C:\Users\arron\Downloads\eduaction%20paper%201\JNNP\Education_JNNP_submissi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12</Pages>
  <Words>1684</Words>
  <Characters>9603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HIRU</Company>
  <LinksUpToDate>false</LinksUpToDate>
  <CharactersWithSpaces>11265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Arron Lacey</dc:creator>
  <cp:lastModifiedBy>Owen Pickrell</cp:lastModifiedBy>
  <cp:revision>13</cp:revision>
  <dcterms:created xsi:type="dcterms:W3CDTF">2019-02-28T07:51:00Z</dcterms:created>
  <dcterms:modified xsi:type="dcterms:W3CDTF">2019-02-28T13:57:00Z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HIRU</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